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701E9" w14:textId="2322352C" w:rsidR="000C684F" w:rsidRDefault="00C77B81" w:rsidP="006F501D">
      <w:pPr>
        <w:rPr>
          <w:b/>
        </w:rPr>
      </w:pPr>
      <w:bookmarkStart w:id="0" w:name="_Hlk113973643"/>
      <w:r>
        <w:rPr>
          <w:b/>
        </w:rPr>
        <w:t>H</w:t>
      </w:r>
      <w:r w:rsidR="00E41CB1">
        <w:rPr>
          <w:b/>
        </w:rPr>
        <w:t xml:space="preserve">igh </w:t>
      </w:r>
      <w:r w:rsidR="001B6B2C">
        <w:rPr>
          <w:b/>
        </w:rPr>
        <w:t xml:space="preserve">pollinator </w:t>
      </w:r>
      <w:r w:rsidR="00E41CB1">
        <w:rPr>
          <w:b/>
        </w:rPr>
        <w:t>population</w:t>
      </w:r>
      <w:r w:rsidR="000C684F">
        <w:rPr>
          <w:b/>
        </w:rPr>
        <w:t xml:space="preserve"> connectivity </w:t>
      </w:r>
      <w:r w:rsidR="00FE358B">
        <w:rPr>
          <w:b/>
        </w:rPr>
        <w:t>in heavily disturbed landscapes</w:t>
      </w:r>
      <w:r w:rsidR="001B6B2C">
        <w:rPr>
          <w:b/>
        </w:rPr>
        <w:t xml:space="preserve">: </w:t>
      </w:r>
      <w:r w:rsidR="00C756CD">
        <w:rPr>
          <w:b/>
        </w:rPr>
        <w:t xml:space="preserve">substantial gene flow despite </w:t>
      </w:r>
      <w:r w:rsidR="003F4DD2">
        <w:rPr>
          <w:b/>
        </w:rPr>
        <w:t>large urban</w:t>
      </w:r>
      <w:r w:rsidR="005943E7">
        <w:rPr>
          <w:b/>
        </w:rPr>
        <w:t>ized</w:t>
      </w:r>
      <w:r w:rsidR="003F4DD2">
        <w:rPr>
          <w:b/>
        </w:rPr>
        <w:t xml:space="preserve"> areas</w:t>
      </w:r>
      <w:r w:rsidR="001B6B2C">
        <w:rPr>
          <w:b/>
        </w:rPr>
        <w:t xml:space="preserve"> in two hoverflies</w:t>
      </w:r>
    </w:p>
    <w:p w14:paraId="6E94299F" w14:textId="450DA75B" w:rsidR="00766375" w:rsidRDefault="00766375" w:rsidP="006F501D">
      <w:pPr>
        <w:rPr>
          <w:b/>
        </w:rPr>
      </w:pPr>
    </w:p>
    <w:p w14:paraId="37DA2BCB" w14:textId="6DA917E3" w:rsidR="00766375" w:rsidRPr="00766375" w:rsidRDefault="00766375" w:rsidP="006F501D">
      <w:pPr>
        <w:rPr>
          <w:vertAlign w:val="superscript"/>
        </w:rPr>
      </w:pPr>
      <w:commentRangeStart w:id="1"/>
      <w:r w:rsidRPr="00766375">
        <w:t xml:space="preserve">Julian Wittische </w:t>
      </w:r>
      <w:r w:rsidRPr="00766375">
        <w:rPr>
          <w:vertAlign w:val="superscript"/>
        </w:rPr>
        <w:t>1,2</w:t>
      </w:r>
      <w:r w:rsidR="006B5EEF">
        <w:rPr>
          <w:vertAlign w:val="superscript"/>
        </w:rPr>
        <w:t>,*</w:t>
      </w:r>
      <w:r w:rsidRPr="00766375">
        <w:t xml:space="preserve">, </w:t>
      </w:r>
      <w:r w:rsidR="00E432FB">
        <w:t xml:space="preserve">Anna </w:t>
      </w:r>
      <w:proofErr w:type="spellStart"/>
      <w:r w:rsidR="00E432FB">
        <w:t>Schleimer</w:t>
      </w:r>
      <w:proofErr w:type="spellEnd"/>
      <w:r w:rsidR="00E432FB" w:rsidRPr="00766375">
        <w:t xml:space="preserve"> </w:t>
      </w:r>
      <w:r w:rsidR="00E432FB" w:rsidRPr="00766375">
        <w:rPr>
          <w:vertAlign w:val="superscript"/>
        </w:rPr>
        <w:t>1,2</w:t>
      </w:r>
      <w:r w:rsidR="00E432FB">
        <w:t xml:space="preserve">, </w:t>
      </w:r>
      <w:r w:rsidRPr="00766375">
        <w:t xml:space="preserve">Ximo Mengual </w:t>
      </w:r>
      <w:r w:rsidRPr="00766375">
        <w:rPr>
          <w:vertAlign w:val="superscript"/>
        </w:rPr>
        <w:t>3</w:t>
      </w:r>
      <w:r w:rsidRPr="00766375">
        <w:t>,</w:t>
      </w:r>
      <w:r w:rsidR="002C6FBA">
        <w:t xml:space="preserve"> Frank Drygala, </w:t>
      </w:r>
      <w:r w:rsidR="002C6FBA" w:rsidRPr="002C6FBA">
        <w:t>Joerg Mehnert</w:t>
      </w:r>
      <w:r w:rsidR="002C6FBA">
        <w:t>, Stéphanie Lippert</w:t>
      </w:r>
      <w:r w:rsidR="002C6FBA" w:rsidRPr="00766375">
        <w:rPr>
          <w:vertAlign w:val="superscript"/>
        </w:rPr>
        <w:t>1,2</w:t>
      </w:r>
      <w:r w:rsidR="002C6FBA">
        <w:t>, Amanda Luttringer</w:t>
      </w:r>
      <w:r w:rsidR="002C6FBA" w:rsidRPr="00766375">
        <w:rPr>
          <w:vertAlign w:val="superscript"/>
        </w:rPr>
        <w:t>1,2</w:t>
      </w:r>
      <w:r w:rsidR="002C6FBA">
        <w:t>,</w:t>
      </w:r>
      <w:r w:rsidR="00857256">
        <w:t xml:space="preserve"> </w:t>
      </w:r>
      <w:proofErr w:type="spellStart"/>
      <w:r w:rsidR="00857256">
        <w:t>Hinatea</w:t>
      </w:r>
      <w:proofErr w:type="spellEnd"/>
      <w:r w:rsidR="00857256">
        <w:t xml:space="preserve"> Ariey</w:t>
      </w:r>
      <w:r w:rsidR="00857256" w:rsidRPr="00766375">
        <w:rPr>
          <w:vertAlign w:val="superscript"/>
        </w:rPr>
        <w:t>1,2</w:t>
      </w:r>
      <w:r w:rsidR="00857256">
        <w:t xml:space="preserve">, </w:t>
      </w:r>
      <w:r w:rsidRPr="00766375">
        <w:t xml:space="preserve"> Alain Frantz </w:t>
      </w:r>
      <w:r w:rsidRPr="00766375">
        <w:rPr>
          <w:vertAlign w:val="superscript"/>
        </w:rPr>
        <w:t>1</w:t>
      </w:r>
      <w:r w:rsidR="006B5EEF">
        <w:rPr>
          <w:vertAlign w:val="superscript"/>
        </w:rPr>
        <w:t>,2</w:t>
      </w:r>
      <w:commentRangeEnd w:id="1"/>
      <w:r w:rsidR="00F37673">
        <w:rPr>
          <w:rStyle w:val="CommentReference"/>
        </w:rPr>
        <w:commentReference w:id="1"/>
      </w:r>
    </w:p>
    <w:p w14:paraId="4BF9EB19" w14:textId="34B526A2" w:rsidR="00766375" w:rsidRPr="002C6FBA" w:rsidRDefault="00766375" w:rsidP="006F501D">
      <w:pPr>
        <w:rPr>
          <w:lang w:val="fr-FR"/>
        </w:rPr>
      </w:pPr>
      <w:r w:rsidRPr="002C6FBA">
        <w:rPr>
          <w:lang w:val="fr-FR"/>
        </w:rPr>
        <w:t xml:space="preserve">1: Musée National d’Histoire Naturelle, 25, rue </w:t>
      </w:r>
      <w:proofErr w:type="spellStart"/>
      <w:r w:rsidRPr="002C6FBA">
        <w:rPr>
          <w:lang w:val="fr-FR"/>
        </w:rPr>
        <w:t>Muenster</w:t>
      </w:r>
      <w:proofErr w:type="spellEnd"/>
      <w:r w:rsidRPr="002C6FBA">
        <w:rPr>
          <w:lang w:val="fr-FR"/>
        </w:rPr>
        <w:t>, L-2160, Luxembourg, Luxembourg</w:t>
      </w:r>
    </w:p>
    <w:p w14:paraId="15B76019" w14:textId="0C860FF4" w:rsidR="00766375" w:rsidRPr="00F44CF5" w:rsidRDefault="00766375" w:rsidP="006F501D">
      <w:pPr>
        <w:rPr>
          <w:lang w:val="de-LU"/>
        </w:rPr>
      </w:pPr>
      <w:r w:rsidRPr="00F44CF5">
        <w:rPr>
          <w:lang w:val="de-LU"/>
        </w:rPr>
        <w:t xml:space="preserve">2: </w:t>
      </w:r>
      <w:proofErr w:type="spellStart"/>
      <w:r w:rsidRPr="00F44CF5">
        <w:rPr>
          <w:lang w:val="de-LU"/>
        </w:rPr>
        <w:t>Fondation</w:t>
      </w:r>
      <w:proofErr w:type="spellEnd"/>
      <w:r w:rsidRPr="00F44CF5">
        <w:rPr>
          <w:lang w:val="de-LU"/>
        </w:rPr>
        <w:t xml:space="preserve"> Faune-Flore, 24, </w:t>
      </w:r>
      <w:proofErr w:type="spellStart"/>
      <w:r w:rsidRPr="00F44CF5">
        <w:rPr>
          <w:lang w:val="de-LU"/>
        </w:rPr>
        <w:t>rue</w:t>
      </w:r>
      <w:proofErr w:type="spellEnd"/>
      <w:r w:rsidRPr="00F44CF5">
        <w:rPr>
          <w:lang w:val="de-LU"/>
        </w:rPr>
        <w:t xml:space="preserve"> </w:t>
      </w:r>
      <w:proofErr w:type="spellStart"/>
      <w:r w:rsidRPr="00F44CF5">
        <w:rPr>
          <w:lang w:val="de-LU"/>
        </w:rPr>
        <w:t>Muenster</w:t>
      </w:r>
      <w:proofErr w:type="spellEnd"/>
      <w:r w:rsidRPr="00F44CF5">
        <w:rPr>
          <w:lang w:val="de-LU"/>
        </w:rPr>
        <w:t>, L-2160, Luxembourg, Luxembourg</w:t>
      </w:r>
    </w:p>
    <w:p w14:paraId="6374C1F1" w14:textId="604EE842" w:rsidR="00766375" w:rsidRDefault="00766375" w:rsidP="006F501D">
      <w:pPr>
        <w:rPr>
          <w:lang w:val="de-LU"/>
        </w:rPr>
      </w:pPr>
      <w:r>
        <w:rPr>
          <w:lang w:val="de-LU"/>
        </w:rPr>
        <w:t xml:space="preserve">3: </w:t>
      </w:r>
      <w:r w:rsidRPr="00766375">
        <w:rPr>
          <w:lang w:val="de-LU"/>
        </w:rPr>
        <w:t>Zoologisches</w:t>
      </w:r>
      <w:r>
        <w:rPr>
          <w:lang w:val="de-LU"/>
        </w:rPr>
        <w:t xml:space="preserve"> </w:t>
      </w:r>
      <w:r w:rsidRPr="00766375">
        <w:rPr>
          <w:lang w:val="de-LU"/>
        </w:rPr>
        <w:t>Forschungsmuseum</w:t>
      </w:r>
      <w:r>
        <w:rPr>
          <w:lang w:val="de-LU"/>
        </w:rPr>
        <w:t xml:space="preserve"> </w:t>
      </w:r>
      <w:r w:rsidRPr="00766375">
        <w:rPr>
          <w:lang w:val="de-LU"/>
        </w:rPr>
        <w:t>Alexander</w:t>
      </w:r>
      <w:r>
        <w:rPr>
          <w:lang w:val="de-LU"/>
        </w:rPr>
        <w:t xml:space="preserve"> </w:t>
      </w:r>
      <w:proofErr w:type="spellStart"/>
      <w:r w:rsidRPr="00766375">
        <w:rPr>
          <w:lang w:val="de-LU"/>
        </w:rPr>
        <w:t>Koenig</w:t>
      </w:r>
      <w:proofErr w:type="spellEnd"/>
      <w:r w:rsidRPr="00766375">
        <w:rPr>
          <w:lang w:val="de-LU"/>
        </w:rPr>
        <w:t>,</w:t>
      </w:r>
      <w:r>
        <w:rPr>
          <w:lang w:val="de-LU"/>
        </w:rPr>
        <w:t xml:space="preserve"> </w:t>
      </w:r>
      <w:r w:rsidRPr="00766375">
        <w:rPr>
          <w:lang w:val="de-LU"/>
        </w:rPr>
        <w:t>Leibniz‐Institut</w:t>
      </w:r>
      <w:r w:rsidR="003C7475">
        <w:rPr>
          <w:lang w:val="de-LU"/>
        </w:rPr>
        <w:t xml:space="preserve"> </w:t>
      </w:r>
      <w:r w:rsidRPr="00766375">
        <w:rPr>
          <w:lang w:val="de-LU"/>
        </w:rPr>
        <w:t>zur</w:t>
      </w:r>
      <w:r w:rsidR="003C7475">
        <w:rPr>
          <w:lang w:val="de-LU"/>
        </w:rPr>
        <w:t xml:space="preserve"> </w:t>
      </w:r>
      <w:r w:rsidRPr="00766375">
        <w:rPr>
          <w:lang w:val="de-LU"/>
        </w:rPr>
        <w:t>Analyse</w:t>
      </w:r>
      <w:r w:rsidR="003C7475">
        <w:rPr>
          <w:lang w:val="de-LU"/>
        </w:rPr>
        <w:t xml:space="preserve"> </w:t>
      </w:r>
      <w:r w:rsidRPr="00766375">
        <w:rPr>
          <w:lang w:val="de-LU"/>
        </w:rPr>
        <w:t>des</w:t>
      </w:r>
      <w:r w:rsidR="003C7475">
        <w:rPr>
          <w:lang w:val="de-LU"/>
        </w:rPr>
        <w:t xml:space="preserve"> </w:t>
      </w:r>
      <w:r w:rsidRPr="00766375">
        <w:rPr>
          <w:lang w:val="de-LU"/>
        </w:rPr>
        <w:t>Biodiversitätswandels,</w:t>
      </w:r>
      <w:r w:rsidR="003C7475">
        <w:rPr>
          <w:lang w:val="de-LU"/>
        </w:rPr>
        <w:t xml:space="preserve"> </w:t>
      </w:r>
      <w:r w:rsidRPr="00766375">
        <w:rPr>
          <w:lang w:val="de-LU"/>
        </w:rPr>
        <w:t>Adenauerallee127,</w:t>
      </w:r>
      <w:r w:rsidR="003C7475">
        <w:rPr>
          <w:lang w:val="de-LU"/>
        </w:rPr>
        <w:t xml:space="preserve"> </w:t>
      </w:r>
      <w:r w:rsidRPr="00766375">
        <w:rPr>
          <w:lang w:val="de-LU"/>
        </w:rPr>
        <w:t>D‐53113</w:t>
      </w:r>
      <w:r w:rsidR="003C7475">
        <w:rPr>
          <w:lang w:val="de-LU"/>
        </w:rPr>
        <w:t xml:space="preserve"> </w:t>
      </w:r>
      <w:r w:rsidRPr="00766375">
        <w:rPr>
          <w:lang w:val="de-LU"/>
        </w:rPr>
        <w:t>Bonn,</w:t>
      </w:r>
      <w:r w:rsidR="003C7475">
        <w:rPr>
          <w:lang w:val="de-LU"/>
        </w:rPr>
        <w:t xml:space="preserve"> </w:t>
      </w:r>
      <w:r w:rsidRPr="00766375">
        <w:rPr>
          <w:lang w:val="de-LU"/>
        </w:rPr>
        <w:t>Germany</w:t>
      </w:r>
    </w:p>
    <w:p w14:paraId="2093FB91" w14:textId="428593EF" w:rsidR="006B5EEF" w:rsidRPr="006B5EEF" w:rsidRDefault="006B5EEF" w:rsidP="006F501D">
      <w:r w:rsidRPr="006B5EEF">
        <w:t>*: Corresponding author</w:t>
      </w:r>
      <w:r>
        <w:t xml:space="preserve"> (</w:t>
      </w:r>
      <w:r w:rsidRPr="006B5EEF">
        <w:t>julian.</w:t>
      </w:r>
      <w:r>
        <w:t>wittische@mnhn.lu)</w:t>
      </w:r>
      <w:r w:rsidRPr="006B5EEF">
        <w:t xml:space="preserve"> </w:t>
      </w:r>
    </w:p>
    <w:p w14:paraId="60AFD5FB" w14:textId="748E232A" w:rsidR="006D21D5" w:rsidRDefault="006D21D5" w:rsidP="006F501D"/>
    <w:p w14:paraId="0BE80815" w14:textId="78768235" w:rsidR="00B94FDD" w:rsidRDefault="00B94FDD" w:rsidP="006F501D"/>
    <w:p w14:paraId="756E2A2E" w14:textId="77777777" w:rsidR="00B94FDD" w:rsidRDefault="00B94FDD" w:rsidP="006F501D"/>
    <w:p w14:paraId="54E4C2DF" w14:textId="4526E714" w:rsidR="00A02467" w:rsidRDefault="00A02467" w:rsidP="006F501D"/>
    <w:p w14:paraId="16992E62" w14:textId="413914ED" w:rsidR="00871CFD" w:rsidRDefault="00160D8B" w:rsidP="006F501D">
      <w:r>
        <w:rPr>
          <w:u w:val="single"/>
        </w:rPr>
        <w:t>Potential destination</w:t>
      </w:r>
      <w:r w:rsidR="00F15F49" w:rsidRPr="00F15F49">
        <w:rPr>
          <w:u w:val="single"/>
        </w:rPr>
        <w:t>:</w:t>
      </w:r>
    </w:p>
    <w:p w14:paraId="030FF088" w14:textId="34C1D3E9" w:rsidR="00F15F49" w:rsidRDefault="00B10A86" w:rsidP="00871CFD">
      <w:pPr>
        <w:spacing w:after="120" w:line="240" w:lineRule="auto"/>
      </w:pPr>
      <w:r>
        <w:t>BMC Ecology and Evolution</w:t>
      </w:r>
    </w:p>
    <w:p w14:paraId="0FBC492D" w14:textId="77E81F31" w:rsidR="00A02467" w:rsidRDefault="00A02467" w:rsidP="00871CFD">
      <w:pPr>
        <w:spacing w:after="120" w:line="240" w:lineRule="auto"/>
      </w:pPr>
    </w:p>
    <w:p w14:paraId="1F01A08D" w14:textId="372DADAF" w:rsidR="00A02467" w:rsidRDefault="00A02467">
      <w:pPr>
        <w:spacing w:after="160" w:line="259" w:lineRule="auto"/>
      </w:pPr>
      <w:r>
        <w:br w:type="page"/>
      </w:r>
    </w:p>
    <w:p w14:paraId="1EAB87E8" w14:textId="15E508DC" w:rsidR="00B34036" w:rsidRDefault="006B5EEF" w:rsidP="006F501D">
      <w:pPr>
        <w:rPr>
          <w:b/>
        </w:rPr>
      </w:pPr>
      <w:r>
        <w:rPr>
          <w:b/>
        </w:rPr>
        <w:lastRenderedPageBreak/>
        <w:t>A</w:t>
      </w:r>
      <w:r w:rsidR="00B34036">
        <w:rPr>
          <w:b/>
        </w:rPr>
        <w:t>BSTRACT</w:t>
      </w:r>
    </w:p>
    <w:p w14:paraId="2CCB07F3" w14:textId="005135D2" w:rsidR="006B5EEF" w:rsidRDefault="006B5EEF" w:rsidP="006F501D">
      <w:r w:rsidRPr="006B5EEF">
        <w:t xml:space="preserve">Hoverflies </w:t>
      </w:r>
      <w:r w:rsidR="0014047B">
        <w:t xml:space="preserve">(Syrphidae) </w:t>
      </w:r>
      <w:r w:rsidRPr="006B5EEF">
        <w:t xml:space="preserve">are essential </w:t>
      </w:r>
      <w:r w:rsidR="00231976" w:rsidRPr="006B5EEF">
        <w:t>pollinators,</w:t>
      </w:r>
      <w:r w:rsidR="009C7096">
        <w:t xml:space="preserve"> and their severe decline</w:t>
      </w:r>
      <w:r w:rsidR="002A33E9">
        <w:t xml:space="preserve"> jeopardizes their enormous</w:t>
      </w:r>
      <w:r w:rsidR="002A33E9" w:rsidRPr="006B5EEF">
        <w:t xml:space="preserve"> contribu</w:t>
      </w:r>
      <w:r w:rsidR="002A33E9">
        <w:t>tion</w:t>
      </w:r>
      <w:r w:rsidR="002A33E9" w:rsidRPr="006B5EEF">
        <w:t xml:space="preserve"> to plant diversity and agricultural production</w:t>
      </w:r>
      <w:r w:rsidR="002A33E9">
        <w:t>.</w:t>
      </w:r>
      <w:r w:rsidR="009C7096">
        <w:t xml:space="preserve"> </w:t>
      </w:r>
      <w:r w:rsidR="002A33E9">
        <w:t>However</w:t>
      </w:r>
      <w:r w:rsidR="002A33E9" w:rsidRPr="002A33E9">
        <w:t xml:space="preserve">, we know little about the dispersal abilities of </w:t>
      </w:r>
      <w:r w:rsidR="002A33E9">
        <w:t>hoverflies</w:t>
      </w:r>
      <w:r w:rsidR="002A33E9" w:rsidRPr="002A33E9">
        <w:t xml:space="preserve"> in </w:t>
      </w:r>
      <w:r w:rsidR="002A33E9">
        <w:t xml:space="preserve">urbanized </w:t>
      </w:r>
      <w:r w:rsidR="002A33E9" w:rsidRPr="002A33E9">
        <w:t xml:space="preserve">landscapes, limiting our understanding of the spatiotemporal dynamics of plant–pollinator systems, and </w:t>
      </w:r>
      <w:r w:rsidR="002A33E9">
        <w:t>reducing</w:t>
      </w:r>
      <w:r w:rsidR="002A33E9" w:rsidRPr="002A33E9">
        <w:t xml:space="preserve"> our ability to </w:t>
      </w:r>
      <w:r w:rsidR="002A33E9">
        <w:t>pr</w:t>
      </w:r>
      <w:r w:rsidR="009C7096">
        <w:t xml:space="preserve">eserve </w:t>
      </w:r>
      <w:r w:rsidR="002A33E9">
        <w:t xml:space="preserve">biodiversity </w:t>
      </w:r>
      <w:r w:rsidR="002A33E9" w:rsidRPr="002A33E9">
        <w:t>in the context of global changes.</w:t>
      </w:r>
      <w:r w:rsidR="009C7096">
        <w:t xml:space="preserve"> P</w:t>
      </w:r>
      <w:r w:rsidR="009C7096" w:rsidRPr="009C7096">
        <w:t xml:space="preserve">revious work has </w:t>
      </w:r>
      <w:r w:rsidR="00267577">
        <w:t>not</w:t>
      </w:r>
      <w:r w:rsidR="009C7096" w:rsidRPr="009C7096">
        <w:t xml:space="preserve"> address</w:t>
      </w:r>
      <w:r w:rsidR="00267577">
        <w:t>ed</w:t>
      </w:r>
      <w:r w:rsidR="009C7096">
        <w:t xml:space="preserve"> how </w:t>
      </w:r>
      <w:r w:rsidR="0014047B">
        <w:t>urbanization</w:t>
      </w:r>
      <w:r w:rsidR="009C7096">
        <w:t xml:space="preserve"> affects the functional connectivity of hoverflies, and whether dispersal is a limiting factor in their </w:t>
      </w:r>
      <w:r w:rsidR="0014047B">
        <w:t xml:space="preserve">population dynamics. </w:t>
      </w:r>
      <w:r w:rsidR="0014047B" w:rsidRPr="0014047B">
        <w:t xml:space="preserve">In this study, we investigate the spatial genetic structure and spatial variation in genetic diversity of two species of </w:t>
      </w:r>
      <w:r w:rsidR="0014047B">
        <w:t>hoverflies</w:t>
      </w:r>
      <w:r w:rsidR="0014047B" w:rsidRPr="0014047B">
        <w:t xml:space="preserve"> </w:t>
      </w:r>
      <w:r w:rsidR="0014047B">
        <w:t>in two urban areas</w:t>
      </w:r>
      <w:r w:rsidR="00B52E69">
        <w:t>.</w:t>
      </w:r>
      <w:r w:rsidR="00E07C04">
        <w:t xml:space="preserve"> </w:t>
      </w:r>
      <w:r w:rsidR="00B52E69">
        <w:t xml:space="preserve">Using </w:t>
      </w:r>
      <w:r w:rsidR="00231976">
        <w:t>thousands of</w:t>
      </w:r>
      <w:r w:rsidR="00267577">
        <w:t xml:space="preserve"> </w:t>
      </w:r>
      <w:r w:rsidR="00B52E69">
        <w:t>specimens</w:t>
      </w:r>
      <w:r w:rsidR="005B5671">
        <w:t xml:space="preserve"> </w:t>
      </w:r>
      <w:r w:rsidR="0027098E">
        <w:t xml:space="preserve">collected by hand </w:t>
      </w:r>
      <w:r w:rsidR="00B52E69">
        <w:t>netting</w:t>
      </w:r>
      <w:r w:rsidR="005B5671">
        <w:t xml:space="preserve"> </w:t>
      </w:r>
      <w:r w:rsidR="005B5671" w:rsidRPr="005B5671">
        <w:t xml:space="preserve">from </w:t>
      </w:r>
      <w:r w:rsidR="00063465">
        <w:t xml:space="preserve">two </w:t>
      </w:r>
      <w:r w:rsidR="008461CB">
        <w:t>W</w:t>
      </w:r>
      <w:r w:rsidR="00267577">
        <w:t xml:space="preserve">estern Europe </w:t>
      </w:r>
      <w:r w:rsidR="00063465">
        <w:t xml:space="preserve">urbanized </w:t>
      </w:r>
      <w:r w:rsidR="005C0B5C" w:rsidRPr="005B5671">
        <w:t>study area</w:t>
      </w:r>
      <w:r w:rsidR="00063465">
        <w:t>s</w:t>
      </w:r>
      <w:r w:rsidR="005C0B5C" w:rsidRPr="005B5671">
        <w:t xml:space="preserve"> of </w:t>
      </w:r>
      <w:r w:rsidR="005C0B5C">
        <w:t>490 km</w:t>
      </w:r>
      <w:r w:rsidR="005C0B5C">
        <w:rPr>
          <w:vertAlign w:val="superscript"/>
        </w:rPr>
        <w:t>2</w:t>
      </w:r>
      <w:r w:rsidR="005C0B5C">
        <w:t xml:space="preserve"> </w:t>
      </w:r>
      <w:r w:rsidR="00267577">
        <w:t>a</w:t>
      </w:r>
      <w:r w:rsidR="00063465">
        <w:t>nd 460 km</w:t>
      </w:r>
      <w:r w:rsidR="00063465">
        <w:rPr>
          <w:vertAlign w:val="superscript"/>
        </w:rPr>
        <w:t>2</w:t>
      </w:r>
      <w:r w:rsidR="00063465">
        <w:t xml:space="preserve"> </w:t>
      </w:r>
      <w:r w:rsidR="0089101A">
        <w:t xml:space="preserve">in </w:t>
      </w:r>
      <w:proofErr w:type="gramStart"/>
      <w:r w:rsidR="0089101A">
        <w:t>2021</w:t>
      </w:r>
      <w:r w:rsidR="00C77459">
        <w:t>,</w:t>
      </w:r>
      <w:proofErr w:type="gramEnd"/>
      <w:r w:rsidR="005C0B5C">
        <w:t xml:space="preserve"> </w:t>
      </w:r>
      <w:r w:rsidR="005B5671" w:rsidRPr="005B5671">
        <w:t xml:space="preserve">we identified </w:t>
      </w:r>
      <w:r w:rsidR="00267577">
        <w:t>XX</w:t>
      </w:r>
      <w:r w:rsidR="00B52E69">
        <w:t xml:space="preserve"> and 24</w:t>
      </w:r>
      <w:r w:rsidR="005B5671" w:rsidRPr="005B5671">
        <w:t xml:space="preserve"> </w:t>
      </w:r>
      <w:r w:rsidR="00B52E69">
        <w:t>microsatellite</w:t>
      </w:r>
      <w:r w:rsidR="005B5671" w:rsidRPr="005B5671">
        <w:t xml:space="preserve"> SN</w:t>
      </w:r>
      <w:r w:rsidR="00B52E69">
        <w:t>P loci for</w:t>
      </w:r>
      <w:r w:rsidR="00B52E69" w:rsidRPr="0014047B">
        <w:t xml:space="preserve"> </w:t>
      </w:r>
      <w:r w:rsidR="00267577">
        <w:rPr>
          <w:i/>
        </w:rPr>
        <w:t>Syritta pipiens</w:t>
      </w:r>
      <w:r w:rsidR="00B52E69">
        <w:t xml:space="preserve"> </w:t>
      </w:r>
      <w:r w:rsidR="00B52E69" w:rsidRPr="0014047B">
        <w:t>and</w:t>
      </w:r>
      <w:r w:rsidR="00B52E69" w:rsidRPr="0014047B">
        <w:rPr>
          <w:i/>
        </w:rPr>
        <w:t xml:space="preserve"> Myathropa florea</w:t>
      </w:r>
      <w:r w:rsidR="005B5671" w:rsidRPr="005B5671">
        <w:t>, respectively.</w:t>
      </w:r>
      <w:r w:rsidR="0089101A">
        <w:t xml:space="preserve"> </w:t>
      </w:r>
      <w:r w:rsidR="005B5671" w:rsidRPr="005B5671">
        <w:t xml:space="preserve"> Using </w:t>
      </w:r>
      <w:r w:rsidR="0089101A">
        <w:t xml:space="preserve">STRUCTURE, DAPC and IBD analyses, </w:t>
      </w:r>
      <w:r w:rsidR="005B5671" w:rsidRPr="005B5671">
        <w:t xml:space="preserve">we found evidence for high genetic connectivity for both species, suggesting effective dispersal </w:t>
      </w:r>
      <w:r w:rsidR="005652F2">
        <w:t>at scales larger than metropoles, despite urbanization.</w:t>
      </w:r>
      <w:r w:rsidR="0089101A">
        <w:t xml:space="preserve"> </w:t>
      </w:r>
      <w:r w:rsidR="005652F2">
        <w:t xml:space="preserve">Although anthropogenic land cover changes generally </w:t>
      </w:r>
      <w:r w:rsidR="002A33E9" w:rsidRPr="002A33E9">
        <w:t>have dramatic consequences</w:t>
      </w:r>
      <w:r w:rsidR="005652F2">
        <w:t xml:space="preserve"> on biodiversity, some </w:t>
      </w:r>
      <w:r w:rsidR="005F1C2F">
        <w:t xml:space="preserve">hoverfly </w:t>
      </w:r>
      <w:r w:rsidR="005652F2">
        <w:t xml:space="preserve">species retain high connectivity, which </w:t>
      </w:r>
      <w:r w:rsidR="00390392">
        <w:t xml:space="preserve">suggests that </w:t>
      </w:r>
      <w:r w:rsidR="009955F0">
        <w:t>dispersal</w:t>
      </w:r>
      <w:r w:rsidR="005652F2">
        <w:t xml:space="preserve"> </w:t>
      </w:r>
      <w:r w:rsidR="00390392">
        <w:t>is not a</w:t>
      </w:r>
      <w:r w:rsidR="009955F0">
        <w:t xml:space="preserve"> strong</w:t>
      </w:r>
      <w:r w:rsidR="00390392">
        <w:t xml:space="preserve"> limiting factor in their metapopulational dynamics</w:t>
      </w:r>
      <w:r w:rsidR="009955F0">
        <w:t>. Provided we maintain or restore habitat, recolonization should therefore be prompt even in urban areas</w:t>
      </w:r>
      <w:r w:rsidR="00390392">
        <w:t>.</w:t>
      </w:r>
    </w:p>
    <w:p w14:paraId="2CFCAF7D" w14:textId="73C5DE0C" w:rsidR="00315CCD" w:rsidRDefault="00315CCD" w:rsidP="006F501D">
      <w:pPr>
        <w:rPr>
          <w:b/>
        </w:rPr>
      </w:pPr>
    </w:p>
    <w:p w14:paraId="08E466BA" w14:textId="3D45A47E" w:rsidR="004C1C22" w:rsidRDefault="004C1C22" w:rsidP="006F501D">
      <w:pPr>
        <w:rPr>
          <w:b/>
        </w:rPr>
      </w:pPr>
    </w:p>
    <w:p w14:paraId="33C45515" w14:textId="0E00E245" w:rsidR="004C1C22" w:rsidRDefault="004C1C22" w:rsidP="006F501D">
      <w:pPr>
        <w:rPr>
          <w:b/>
        </w:rPr>
      </w:pPr>
    </w:p>
    <w:p w14:paraId="52F52A29" w14:textId="77777777" w:rsidR="004C1C22" w:rsidRDefault="004C1C22" w:rsidP="006F501D">
      <w:pPr>
        <w:rPr>
          <w:b/>
        </w:rPr>
      </w:pPr>
    </w:p>
    <w:p w14:paraId="62F815AE" w14:textId="50882F51" w:rsidR="0050365E" w:rsidRDefault="0050365E" w:rsidP="006F501D">
      <w:pPr>
        <w:rPr>
          <w:b/>
        </w:rPr>
      </w:pPr>
      <w:r>
        <w:rPr>
          <w:b/>
        </w:rPr>
        <w:t>KEYWORDS</w:t>
      </w:r>
    </w:p>
    <w:p w14:paraId="0B732509" w14:textId="77777777" w:rsidR="0092114A" w:rsidRDefault="0050365E" w:rsidP="006F501D">
      <w:r>
        <w:t xml:space="preserve">Landscape genetics; </w:t>
      </w:r>
      <w:proofErr w:type="gramStart"/>
      <w:r w:rsidR="00165F8F">
        <w:t>Spatial</w:t>
      </w:r>
      <w:proofErr w:type="gramEnd"/>
      <w:r w:rsidR="00165F8F">
        <w:t xml:space="preserve"> ecology; Diptera</w:t>
      </w:r>
      <w:r>
        <w:t xml:space="preserve">; </w:t>
      </w:r>
      <w:r w:rsidR="00165F8F">
        <w:t>Urbanization; Machine learning</w:t>
      </w:r>
    </w:p>
    <w:p w14:paraId="6A56987C" w14:textId="4A6CADAA" w:rsidR="00F622C3" w:rsidRPr="001E1E6D" w:rsidRDefault="00F622C3" w:rsidP="001E1E6D">
      <w:pPr>
        <w:pStyle w:val="Heading1"/>
      </w:pPr>
      <w:r w:rsidRPr="001E1E6D">
        <w:lastRenderedPageBreak/>
        <w:t>INTRODUCTION</w:t>
      </w:r>
    </w:p>
    <w:p w14:paraId="58AA24F2" w14:textId="707B3E5A" w:rsidR="006F501D" w:rsidRPr="00394CAA" w:rsidRDefault="006F501D" w:rsidP="006F501D">
      <w:pPr>
        <w:rPr>
          <w:lang w:val="fr-FR"/>
        </w:rPr>
      </w:pPr>
      <w:r w:rsidRPr="00BF34D8">
        <w:t>Pollinators provide a key ecosystem service to agricultural crops and wild plants</w:t>
      </w:r>
      <w:r w:rsidR="00602D3A" w:rsidRPr="00BF34D8">
        <w:t>,</w:t>
      </w:r>
      <w:r w:rsidRPr="00BF34D8">
        <w:t xml:space="preserve"> </w:t>
      </w:r>
      <w:r w:rsidR="00CD6AAF" w:rsidRPr="00CD0919">
        <w:rPr>
          <w:bCs/>
        </w:rPr>
        <w:t>but they are declining across the world</w:t>
      </w:r>
      <w:r w:rsidRPr="00BF34D8">
        <w:t>.</w:t>
      </w:r>
      <w:r>
        <w:t xml:space="preserve"> It has been estimated that, globally, the economic value of pollination is worth </w:t>
      </w:r>
      <w:r w:rsidR="00F23574">
        <w:t>hundreds of</w:t>
      </w:r>
      <w:r>
        <w:t xml:space="preserve"> billion</w:t>
      </w:r>
      <w:r w:rsidR="00F23574">
        <w:t>s of US dollars</w:t>
      </w:r>
      <w:r w:rsidR="006D1555">
        <w:t xml:space="preserve"> </w:t>
      </w:r>
      <w:r w:rsidR="006D1555">
        <w:fldChar w:fldCharType="begin"/>
      </w:r>
      <w:r w:rsidR="008B07F2">
        <w:instrText xml:space="preserve"> ADDIN ZOTERO_ITEM CSL_CITATION {"citationID":"rkd4GKPP","properties":{"formattedCitation":"(Doyle et al., 2020; Gallai et al., 2009)","plainCitation":"(Doyle et al., 2020; Gallai et al., 2009)","noteIndex":0},"citationItems":[{"id":13187,"uris":["http://zotero.org/users/4948104/items/HTQGGHE6"],"itemData":{"id":13187,"type":"article-journal","abstract":"Pollinator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R."}],"issued":{"date-parts":[["2020",5,27]]}}},{"id":11945,"uris":["http://zotero.org/users/4948104/items/G2G72QG2"],"itemData":{"id":11945,"type":"article-journal","abstract":"There is mounting evidence of pollinator decline all over the world and consequences in many agricultural areas could be significant. We assessed these consequences by measuring 1) the contribution of insect pollination to the world agricultural output economic value, and 2) the vulnerability of world agriculture in the face of pollinator decline. We used a bioeconomic approach, which integrated the production dependence ratio on pollinators, for the 100 crops used directly for human food worldwide as listed by FAO. The total economic value of pollination worldwide amounted to €153 billion, which represented 9.5% of the value of the world agricultural production used for human food in 2005. In terms of welfare, the consumer surplus loss was estimated between €190 and €310 billion based upon average price elasticities of − 1.5 to − 0.8, respectively. Vegetables and fruits were the leading crop categories in value of insect pollination with about €50 billion each, followed by edible oil crops, stimulants, nuts and spices. The production value of a ton of the crop categories that do not depend on insect pollination averaged €151 while that of those that are pollinator-dependent averaged €761. The vulnerability ratio was calculated for each crop category at the regional and world scales as the ratio between the economic value of pollination and the current total crop value. This ratio varied considerably among crop categories and there was a positive correlation between the rate of vulnerability to pollinators decline of a crop category and its value per production unit. Looking at the capacity to nourish the world population after pollinator loss, the production of 3 crop categories – namely fruits, vegetables, and stimulants - will clearly be below the current consumption level at the world scale and even more so for certain regions like Europe. Yet, although our valuation clearly demonstrates the economic importance of insect pollinators, it cannot be considered as a scenario since it does not take into account the strategic responses of the markets.","container-title":"Ecological Economics","DOI":"10.1016/j.ecolecon.2008.06.014","ISSN":"0921-8009","issue":"3","journalAbbreviation":"Ecological Economics","language":"en","page":"810-821","source":"ScienceDirect","title":"Economic valuation of the vulnerability of world agriculture confronted with pollinator decline","volume":"68","author":[{"family":"Gallai","given":"Nicola"},{"family":"Salles","given":"Jean-Michel"},{"family":"Settele","given":"Josef"},{"family":"Vaissière","given":"Bernard E."}],"issued":{"date-parts":[["2009",1,15]]}}}],"schema":"https://github.com/citation-style-language/schema/raw/master/csl-citation.json"} </w:instrText>
      </w:r>
      <w:r w:rsidR="006D1555">
        <w:fldChar w:fldCharType="separate"/>
      </w:r>
      <w:r w:rsidR="00F23574" w:rsidRPr="00F23574">
        <w:rPr>
          <w:rFonts w:cs="Times New Roman"/>
        </w:rPr>
        <w:t>(Doyle et al., 2020; Gallai et al., 2009)</w:t>
      </w:r>
      <w:r w:rsidR="006D1555">
        <w:fldChar w:fldCharType="end"/>
      </w:r>
      <w:r>
        <w:t xml:space="preserve">. The vast majority of crops </w:t>
      </w:r>
      <w:r w:rsidR="008F21C1">
        <w:fldChar w:fldCharType="begin"/>
      </w:r>
      <w:r w:rsidR="008B07F2">
        <w:instrText xml:space="preserve"> ADDIN ZOTERO_ITEM CSL_CITATION {"citationID":"tihmqG5q","properties":{"formattedCitation":"(Klein et al., 2007; Reilly et al., 2020)","plainCitation":"(Klein et al., 2007; Reilly et al., 2020)","noteIndex":0},"citationItems":[{"id":13565,"uris":["http://zotero.org/users/4948104/items/PFRNV6YS"],"itemData":{"id":13565,"type":"article-journal","abstract":"The extent of our reliance on animal pollination for world crop production for human food has not previously been evaluated and the previous estimates for countries or continents have seldom used primary data. In this review, we expand the previous estimates using novel primary data from 200 countries and found that fruit, vegetable or seed production from 87 of the leading global food crops is dependent upon animal pollination, while 28 crops do not rely upon animal pollination. However, global production volumes give a contrasting perspective, since 60% of global production comes from crops that do not depend on animal pollination, 35% from crops that depend on pollinators, and 5% are unevaluated. Using all crops traded on the world market and setting aside crops that are solely passively self-pollinated, wind-pollinated or parthenocarpic, we then evaluated the level of dependence on animal-mediated pollination for crops that are directly consumed by humans. We found that pollinators are essential for 13 crops, production is highly pollinator dependent for 30, moderately for 27, slightly for 21, unimportant for 7, and is of unknown significance for the remaining 9. We further evaluated whether local and landscape-wide management for natural pollination services could help to sustain crop diversity and production. Case studies for nine crops on four continents revealed that agricultural intensification jeopardizes wild bee communities and their stabilizing effect on pollination services at the landscape scale.","container-title":"Proceedings of the Royal Society B: Biological Sciences","DOI":"10.1098/rspb.2006.3721","issue":"1608","note":"publisher: Royal Society","page":"303-313","source":"royalsocietypublishing.org (Atypon)","title":"Importance of pollinators in changing landscapes for world crops","volume":"274","author":[{"family":"Klein","given":"Alexandra-Maria"},{"family":"Vaissière","given":"Bernard E"},{"family":"Cane","given":"James H"},{"family":"Steffan-Dewenter","given":"Ingolf"},{"family":"Cunningham","given":"Saul A"},{"family":"Kremen","given":"Claire"},{"family":"Tscharntke","given":"Teja"}],"issued":{"date-parts":[["2007",2,7]]}}},{"id":13510,"uris":["http://zotero.org/users/4948104/items/BBJMIMF6"],"itemData":{"id":13510,"type":"article-journal","abstract":"Most of the world's crops depend on pollinators, so declines in both managed and wild bees raise concerns about food security. However, the degree to which insect pollination is actually limiting current crop production is poorly understood, as is the role of wild species (as opposed to managed honeybees) in pollinating crops, particularly in intensive production areas. We established a nationwide study to assess the extent of pollinator limitation in seven crops at 131 locations situated across major crop-producing areas of the USA. We found that five out of seven crops showed evidence of pollinator limitation. Wild bees and honeybees provided comparable amounts of pollination for most crops, even in agriculturally intensive regions. We estimated the nationwide annual production value of wild pollinators to the seven crops we studied at over $1.5 billion; the value of wild bee pollination of all pollinator-dependent crops would be much greater. Our findings show that pollinator declines could translate directly into decreased yields or production for most of the crops studied, and that wild species contribute substantially to pollination of most study crops in major crop-producing regions.","container-title":"Proceedings of the Royal Society B: Biological Sciences","DOI":"10.1098/rspb.2020.0922","issue":"1931","note":"publisher: Royal Society","page":"20200922","source":"royalsocietypublishing.org (Atypon)","title":"Crop production in the USA is frequently limited by a lack of pollinators","volume":"287","author":[{"family":"Reilly","given":"J. R."},{"family":"Artz","given":"D. R."},{"family":"Biddinger","given":"D."},{"family":"Bobiwash","given":"K."},{"family":"Boyle","given":"N. K."},{"family":"Brittain","given":"C."},{"family":"Brokaw","given":"J."},{"family":"Campbell","given":"J. W."},{"family":"Daniels","given":"J."},{"family":"Elle","given":"E."},{"family":"Ellis","given":"J. D."},{"family":"Fleischer","given":"S. J."},{"family":"Gibbs","given":"J."},{"family":"Gillespie","given":"R. L."},{"family":"Gundersen","given":"K. B."},{"family":"Gut","given":"L."},{"family":"Hoffman","given":"G."},{"family":"Joshi","given":"N."},{"family":"Lundin","given":"O."},{"family":"Mason","given":"K."},{"family":"McGrady","given":"C. M."},{"family":"Peterson","given":"S. S."},{"family":"Pitts-Singer","given":"T. L."},{"family":"Rao","given":"S."},{"family":"Rothwell","given":"N."},{"family":"Rowe","given":"L."},{"family":"Ward","given":"K. L."},{"family":"Williams","given":"N. M."},{"family":"Wilson","given":"J. K."},{"family":"Isaacs","given":"R."},{"family":"Winfree","given":"R."}],"issued":{"date-parts":[["2020",7,29]]}}}],"schema":"https://github.com/citation-style-language/schema/raw/master/csl-citation.json"} </w:instrText>
      </w:r>
      <w:r w:rsidR="008F21C1">
        <w:fldChar w:fldCharType="separate"/>
      </w:r>
      <w:r w:rsidR="00F23574" w:rsidRPr="00F23574">
        <w:rPr>
          <w:rFonts w:cs="Times New Roman"/>
        </w:rPr>
        <w:t>(Klein et al., 2007; Reilly et al., 2020)</w:t>
      </w:r>
      <w:r w:rsidR="008F21C1">
        <w:fldChar w:fldCharType="end"/>
      </w:r>
      <w:r w:rsidR="008F21C1">
        <w:t xml:space="preserve"> </w:t>
      </w:r>
      <w:r>
        <w:t xml:space="preserve">and of wildflowers </w:t>
      </w:r>
      <w:r w:rsidR="008F21C1">
        <w:fldChar w:fldCharType="begin"/>
      </w:r>
      <w:r w:rsidR="008B07F2">
        <w:instrText xml:space="preserve"> ADDIN ZOTERO_ITEM CSL_CITATION {"citationID":"hX3BJxLK","properties":{"formattedCitation":"(Ollerton et al., 2011)","plainCitation":"(Ollerton et al., 2011)","noteIndex":0},"citationItems":[{"id":13559,"uris":["http://zotero.org/users/4948104/items/DDC5TPQS"],"itemData":{"id":13559,"type":"article-journal","abstract":"It is clear that the majority of flowering plants are pollinated by insects and other animals, with a minority utilising abiotic pollen vectors, mainly wind. However there is no accurate published calculation of the proportion of the ca 352 000 species of angiosperms that interact with pollinators. Widely cited figures range from 67% to 96% but these have not been based on firm data. We estimated the number and proportion of flowering plants that are pollinated by animals using published and unpublished community-level surveys of plant pollination systems that recorded whether each species present was pollinated by animals or wind. The proportion of animal-pollinated species rises from a mean of 78% in temperate-zone communities to 94% in tropical communities. By correcting for the latitudinal diversity trend in flowering plants, we estimate the global number and proportion of animal pollinated angiosperms as 308 006, which is 87.5% of the estimated species-level diversity of flowering plants. Given current concerns about the decline in pollinators and the possible resulting impacts on both natural communities and agricultural crops, such estimates are vital to both ecologists and policy makers. Further research is required to assess in detail the absolute dependency of these plants on their pollinators, and how this varies with latitude and community type, but there is no doubt that plant–pollinator interactions play a significant role in maintaining the functional integrity of most terrestrial ecosystems.","container-title":"Oikos","DOI":"10.1111/j.1600-0706.2010.18644.x","ISSN":"1600-0706","issue":"3","language":"en","note":"_eprint: https://onlinelibrary.wiley.com/doi/pdf/10.1111/j.1600-0706.2010.18644.x","page":"321-326","source":"Wiley Online Library","title":"How many flowering plants are pollinated by animals?","volume":"120","author":[{"family":"Ollerton","given":"Jeff"},{"family":"Winfree","given":"Rachael"},{"family":"Tarrant","given":"Sam"}],"issued":{"date-parts":[["2011"]]}}}],"schema":"https://github.com/citation-style-language/schema/raw/master/csl-citation.json"} </w:instrText>
      </w:r>
      <w:r w:rsidR="008F21C1">
        <w:fldChar w:fldCharType="separate"/>
      </w:r>
      <w:r w:rsidR="008F21C1" w:rsidRPr="008B17F5">
        <w:rPr>
          <w:rFonts w:cs="Times New Roman"/>
        </w:rPr>
        <w:t>(</w:t>
      </w:r>
      <w:proofErr w:type="spellStart"/>
      <w:r w:rsidR="008F21C1" w:rsidRPr="008B17F5">
        <w:rPr>
          <w:rFonts w:cs="Times New Roman"/>
        </w:rPr>
        <w:t>Ollerton</w:t>
      </w:r>
      <w:proofErr w:type="spellEnd"/>
      <w:r w:rsidR="008F21C1" w:rsidRPr="008B17F5">
        <w:rPr>
          <w:rFonts w:cs="Times New Roman"/>
        </w:rPr>
        <w:t xml:space="preserve"> et al., 2011)</w:t>
      </w:r>
      <w:r w:rsidR="008F21C1">
        <w:fldChar w:fldCharType="end"/>
      </w:r>
      <w:r w:rsidR="008F21C1">
        <w:t xml:space="preserve"> </w:t>
      </w:r>
      <w:r>
        <w:t xml:space="preserve">benefit from insect pollination by, in particular, bees and hoverflies </w:t>
      </w:r>
      <w:r w:rsidR="00CA22E4">
        <w:fldChar w:fldCharType="begin"/>
      </w:r>
      <w:r w:rsidR="008B07F2">
        <w:instrText xml:space="preserve"> ADDIN ZOTERO_ITEM CSL_CITATION {"citationID":"dsllZDDT","properties":{"formattedCitation":"(Potts et al., 2015)","plainCitation":"(Potts et al., 2015)","noteIndex":0},"citationItems":[{"id":13140,"uris":["http://zotero.org/users/4948104/items/XQTSUIUY"],"itemData":{"id":13140,"type":"book","abstract":"Natural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8B07F2">
        <w:rPr>
          <w:rFonts w:hint="eastAsia"/>
        </w:rPr>
        <w:instrText></w:instrText>
      </w:r>
      <w:r w:rsidR="008B07F2">
        <w:instrText>t from insect pollination.\nAnother example is the contribution of pollinators to preserving cherished natural and\ncultural landscapes through wild</w:instrText>
      </w:r>
      <w:r w:rsidR="008B07F2">
        <w:rPr>
          <w:rFonts w:hint="eastAsia"/>
        </w:rPr>
        <w:instrText></w:instrText>
      </w:r>
      <w:r w:rsidR="008B07F2">
        <w:instrText xml:space="preserve">ower pollination.\nHowever, due to a cocktail mix of drivers of change, pollinator species are disappearing and\npollinator populations are declining. </w:instrText>
      </w:r>
      <w:r w:rsidR="008B07F2">
        <w:rPr>
          <w:rFonts w:hint="eastAsia"/>
        </w:rPr>
        <w:instrText></w:instrText>
      </w:r>
      <w:r w:rsidR="008B07F2">
        <w:instrText>ese losses accentuate several of our societal chal-\nlenges, including food security and ecosystem degradation. Hence, building knowledge on\nthe causes behind pollinator decline, and the e</w:instrText>
      </w:r>
      <w:r w:rsidR="008B07F2">
        <w:rPr>
          <w:rFonts w:hint="eastAsia"/>
        </w:rPr>
        <w:instrText></w:instrText>
      </w:r>
      <w:r w:rsidR="008B07F2">
        <w:instrText xml:space="preserve">ects of pollinator decline on other species\nand ecosystems is essential. </w:instrText>
      </w:r>
      <w:r w:rsidR="008B07F2">
        <w:rPr>
          <w:rFonts w:hint="eastAsia"/>
        </w:rPr>
        <w:instrText></w:instrText>
      </w:r>
      <w:r w:rsidR="008B07F2">
        <w:instrText>e STEP project has contributed signi</w:instrText>
      </w:r>
      <w:r w:rsidR="008B07F2">
        <w:rPr>
          <w:rFonts w:hint="eastAsia"/>
        </w:rPr>
        <w:instrText></w:instrText>
      </w:r>
      <w:r w:rsidR="008B07F2">
        <w:instrText xml:space="preserve">cantly within this </w:instrText>
      </w:r>
      <w:r w:rsidR="008B07F2">
        <w:rPr>
          <w:rFonts w:hint="eastAsia"/>
        </w:rPr>
        <w:instrText></w:instrText>
      </w:r>
      <w:r w:rsidR="008B07F2">
        <w:instrText>eld,\nwith a particular focus on the status and drivers behind trends in European pollinators.\nFurthermore, research into the di</w:instrText>
      </w:r>
      <w:r w:rsidR="008B07F2">
        <w:rPr>
          <w:rFonts w:hint="eastAsia"/>
        </w:rPr>
        <w:instrText></w:instrText>
      </w:r>
      <w:r w:rsidR="008B07F2">
        <w:instrText xml:space="preserve">erent solutions for maintaining or enhancing pollinator\npopulations is crucial. </w:instrText>
      </w:r>
      <w:r w:rsidR="008B07F2">
        <w:rPr>
          <w:rFonts w:hint="eastAsia"/>
        </w:rPr>
        <w:instrText></w:instrText>
      </w:r>
      <w:r w:rsidR="008B07F2">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xml:space="preserve">. </w:t>
      </w:r>
      <w:r w:rsidR="00586447">
        <w:t>P</w:t>
      </w:r>
      <w:r>
        <w:t>ollinators also support an immense range of other organisms</w:t>
      </w:r>
      <w:r w:rsidR="00586447">
        <w:t xml:space="preserve"> </w:t>
      </w:r>
      <w:r w:rsidR="006D1555">
        <w:fldChar w:fldCharType="begin"/>
      </w:r>
      <w:r w:rsidR="008B07F2">
        <w:instrText xml:space="preserve"> ADDIN ZOTERO_ITEM CSL_CITATION {"citationID":"WVKm9HBn","properties":{"formattedCitation":"(Ollerton, 2017)","plainCitation":"(Ollerton, 2017)","noteIndex":0},"citationItems":[{"id":12160,"uris":["http://zotero.org/users/4948104/items/Y2DXI62I"],"itemData":{"id":12160,"type":"article-journal","abstract":"By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Diversity","volume":"48","author":[{"family":"Ollerton","given":"Jeff"}],"issued":{"date-parts":[["2017"]]}}}],"schema":"https://github.com/citation-style-language/schema/raw/master/csl-citation.json"} </w:instrText>
      </w:r>
      <w:r w:rsidR="006D1555">
        <w:fldChar w:fldCharType="separate"/>
      </w:r>
      <w:r w:rsidR="006D1555" w:rsidRPr="006D1555">
        <w:rPr>
          <w:rFonts w:cs="Times New Roman"/>
        </w:rPr>
        <w:t>(</w:t>
      </w:r>
      <w:proofErr w:type="spellStart"/>
      <w:r w:rsidR="006D1555" w:rsidRPr="006D1555">
        <w:rPr>
          <w:rFonts w:cs="Times New Roman"/>
        </w:rPr>
        <w:t>Ollerton</w:t>
      </w:r>
      <w:proofErr w:type="spellEnd"/>
      <w:r w:rsidR="006D1555" w:rsidRPr="006D1555">
        <w:rPr>
          <w:rFonts w:cs="Times New Roman"/>
        </w:rPr>
        <w:t>, 2017)</w:t>
      </w:r>
      <w:r w:rsidR="006D1555">
        <w:fldChar w:fldCharType="end"/>
      </w:r>
      <w:r>
        <w:t>. However, evidence of the loss of pollinators is clear-cut: wild pollinators are declining at local, regional and global scales, in both diversity and abundance</w:t>
      </w:r>
      <w:r w:rsidR="00A801DF">
        <w:t xml:space="preserve"> </w:t>
      </w:r>
      <w:r w:rsidR="00A801DF">
        <w:fldChar w:fldCharType="begin"/>
      </w:r>
      <w:r w:rsidR="008B07F2">
        <w:instrText xml:space="preserve"> ADDIN ZOTERO_ITEM CSL_CITATION {"citationID":"HX2I7pBP","properties":{"formattedCitation":"(Biesmeijer et al., 2006; Hallmann et al., 2017; S\\uc0\\u225{}nchez-Bayo and Wyckhuys, 2021, 2019; Senapathi et al., 2015)","plainCitation":"(Biesmeijer et al., 2006; Hallmann et al., 2017; Sánchez-Bayo and Wyckhuys, 2021, 2019; Senapathi et al., 2015)","noteIndex":0},"citationItems":[{"id":13577,"uris":["http://zotero.org/users/4948104/items/JRMSRJ4V"],"itemData":{"id":13577,"type":"article-journal","container-title":"Science","DOI":"10.1126/science.1127863","issue":"5785","note":"publisher: American Association for the Advancement of Science","page":"351-354","source":"science.org (Atypon)","title":"Parallel Declines in Pollinators and Insect-Pollinated Plants in Britain and the Netherlands","volume":"313","author":[{"family":"Biesmeijer","given":"J. C."},{"family":"Roberts","given":"S. P. M."},{"family":"Reemer","given":"M."},{"family":"Ohlemüller","given":"R."},{"family":"Edwards","given":"M."},{"family":"Peeters","given":"T."},{"family":"Schaffers","given":"A. P."},{"family":"Potts","given":"S. G."},{"family":"Kleukers","given":"R."},{"family":"Thomas","given":"C. D."},{"family":"Settele","given":"J."},{"family":"Kunin","given":"W. E."}],"issued":{"date-parts":[["2006",7,21]]}}},{"id":13392,"uris":["http://zotero.org/users/4948104/items/WVI9H4BF"],"itemData":{"id":13392,"type":"article-journal","abstract":"Global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13569,"uris":["http://zotero.org/users/4948104/items/4JVMCCA2"],"itemData":{"id":13569,"type":"article-journal","abstract":"The Anthropocene is characterised by pervasive human-inflicted impacts on a broad range of biota, including insects. In 2019, we reviewed scientific literature quantifying the prevalence and magnitude of insect declines in recent time. Here, drawing upon 40 additional long-term studies, we add evidence that is consistent with our earlier review and some other reviews on the fate of insect populations globally. New data for Greenland, northern Africa, South America, eastern Asia and Australia complement studies from Europe and North America. Temporal trends in insect populations are now derived from 100 long-term studies and refer mainly to the past three or four decades (median 33 years). Data from the 10 major insect taxonomic orders indicate that an average 37% of species are declining in numbers, while populations of 18% species are increasing; the latter taxa mainly involve agricultural herbivores and nuisance pests. Population changes are more pronounced among aquatic insect communities, where 42% of species are declining and 29% increasing. Such changes result in a decrease in biomass across taxa, except for Heteroptera. Changes in species richness and diversity indices are inconsistent and do not reflect intraspecific population changes over time. These trends are observed irrespective of taxon, geography or methodological approach, although a lack of long-term monitoring records prevents a proper assessment for tropical regions.","container-title":"Austral Entomology","DOI":"10.1111/aen.12509","ISSN":"2052-1758","issue":"1","language":"en","note":"_eprint: https://onlinelibrary.wiley.com/doi/pdf/10.1111/aen.12509","page":"9-26","source":"Wiley Online Library","title":"Further evidence for a global decline of the entomofauna","volume":"60","author":[{"family":"Sánchez-Bayo","given":"Francisco"},{"family":"Wyckhuys","given":"Kris A G"}],"issued":{"date-parts":[["2021"]]}}},{"id":13567,"uris":["http://zotero.org/users/4948104/items/ERHFY72I"],"itemData":{"id":13567,"type":"article-journal","abstract":"Biodiversity of insects is threatened worldwide. Here, we present a comprehensive review of 73 historical reports of insect declines from across the globe, and systematically assess the underlying drivers. Our work reveals dramatic rates of decline that may lead to the extinction of 40% of the world's insect species over the next few decades. In terrestrial ecosystems, Lepidoptera, Hymenoptera and dung beetles (Coleoptera) appear to be the taxa most affected, whereas four major aquatic taxa (Odonata, Plecoptera, Trichoptera and Ephemeroptera) have already lost a considerable proportion of species. Affected insect groups not only include specialists that occupy particular ecological niches, but also many common and generalist species. Concurrently, the abundance of a small number of species is increasing; these are all adaptable, generalist species that are occupying the vacant niches left by the ones declining. Among aquatic insects, habitat and dietary generalists, and pollutant-tolerant species are replacing the large biodiversity losses experienced in waters within agricultural and urban settings. The main drivers of species declines appear to be in order of importance: i) habitat loss and conversion to intensive agriculture and urbanisation; ii) pollution, mainly that by synthetic pesticides and fertilisers; iii) biological factors, including pathogens and introduced species; and iv) climate change. The latter factor is particularly important in tropical regions, but only affects a minority of species in colder climes and mountain settings of temperate zones. A rethinking of current agricultural practices, in particular a serious reduction in pesticide usage and its substitution with more sustainable, ecologically-based practices, is urgently needed to slow or reverse current trends, allow the recovery of declining insect populations and safeguard the vital ecosystem services they provide. In addition, effective remediation technologies should be applied to clean polluted waters in both agricultural and urban environments.","container-title":"Biological Conservation","DOI":"10.1016/j.biocon.2019.01.020","ISSN":"0006-3207","journalAbbreviation":"Biological Conservation","language":"en","page":"8-27","source":"ScienceDirect","title":"Worldwide decline of the entomofauna: A review of its drivers","title-short":"Worldwide decline of the entomofauna","volume":"232","author":[{"family":"Sánchez-Bayo","given":"Francisco"},{"family":"Wyckhuys","given":"Kris A. G."}],"issued":{"date-parts":[["2019",4,1]]}}},{"id":12606,"uris":["http://zotero.org/users/4948104/items/QUT2JTLR"],"itemData":{"id":12606,"type":"article-journal","abstract":"Change in land cover is thought to be one of the key drivers of pollinator declines, and yet there is a dearth of studies exploring the relationships between historical changes in land cover and shifts in pollinator communities. Here, we explore, for the first time, land cover changes in England over more than 80 years, and relate them to concurrent shifts in bee and wasp species richness and community composition. Using historical data from 14 sites across four counties, we quantify the key land cover changes within and around these sites and estimate the changes in richness and co</w:instrText>
      </w:r>
      <w:r w:rsidR="008B07F2" w:rsidRPr="008B07F2">
        <w:rPr>
          <w:lang w:val="fr-FR"/>
        </w:rPr>
        <w:instrText xml:space="preserve">mposition of pollinators. Land cover changes within sites, as well as changes within a 1 km radius outside the sites, have significant effects on richness and composition of bee and wasp species, with changes in edge habitats between major land classes also having a key influence. Our results highlight not just the land cover changes that may be detrimental to pollinator communities, but also provide an insight into how increases in habitat diversity may benefit species diversity, and could thus help inform policy and practice for future land management.","container-title":"Proceedings of the Royal Society B: Biological Sciences","DOI":"10.1098/rspb.2015.0294","issue":"1806","note":"publisher: Royal Society","page":"20150294","source":"royalsocietypublishing.org (Atypon)","title":"The impact of over 80 years of land cover changes on bee and wasp pollinator communities in England","volume":"282","author":[{"family":"Senapathi","given":"Deepa"},{"family":"Carvalheiro","given":"Luísa G."},{"family":"Biesmeijer","given":"Jacobus C."},{"family":"Dodson","given":"Cassie-Ann"},{"family":"Evans","given":"Rebecca L."},{"family":"McKerchar","given":"Megan"},{"family":"Morton","given":"R. Daniel"},{"family":"Moss","given":"Ellen D."},{"family":"Roberts","given":"Stuart P. M."},{"family":"Kunin","given":"William E."},{"family":"Potts","given":"Simon G."}],"issued":{"date-parts":[["2015",5,7]]}}}],"schema":"https://github.com/citation-style-language/schema/raw/master/csl-citation.json"} </w:instrText>
      </w:r>
      <w:r w:rsidR="00A801DF">
        <w:fldChar w:fldCharType="separate"/>
      </w:r>
      <w:r w:rsidR="007165F4" w:rsidRPr="007165F4">
        <w:rPr>
          <w:rFonts w:cs="Times New Roman"/>
          <w:szCs w:val="24"/>
          <w:lang w:val="fr-CH"/>
        </w:rPr>
        <w:t>(</w:t>
      </w:r>
      <w:proofErr w:type="spellStart"/>
      <w:r w:rsidR="007165F4" w:rsidRPr="007165F4">
        <w:rPr>
          <w:rFonts w:cs="Times New Roman"/>
          <w:szCs w:val="24"/>
          <w:lang w:val="fr-CH"/>
        </w:rPr>
        <w:t>Biesmeijer</w:t>
      </w:r>
      <w:proofErr w:type="spellEnd"/>
      <w:r w:rsidR="007165F4" w:rsidRPr="007165F4">
        <w:rPr>
          <w:rFonts w:cs="Times New Roman"/>
          <w:szCs w:val="24"/>
          <w:lang w:val="fr-CH"/>
        </w:rPr>
        <w:t xml:space="preserve"> et al., 2006; Hallmann et al., 2017; Sánchez-Bayo and Wyckhuys, 2021, 2019; Senapathi et al., 2015)</w:t>
      </w:r>
      <w:r w:rsidR="00A801DF">
        <w:fldChar w:fldCharType="end"/>
      </w:r>
      <w:r w:rsidRPr="00942DD8">
        <w:rPr>
          <w:lang w:val="fr-CH"/>
        </w:rPr>
        <w:t xml:space="preserve">. </w:t>
      </w:r>
      <w:r w:rsidR="00CD6AAF">
        <w:t>The main underlying drivers</w:t>
      </w:r>
      <w:r w:rsidR="00B62221">
        <w:t xml:space="preserve"> behind declines</w:t>
      </w:r>
      <w:r w:rsidR="00CD6AAF">
        <w:t xml:space="preserve"> are the intensification of land-use, climate change, and the spread of invasive species and parasites/pathogens </w:t>
      </w:r>
      <w:r w:rsidR="00CD6AAF">
        <w:fldChar w:fldCharType="begin"/>
      </w:r>
      <w:r w:rsidR="008B07F2">
        <w:instrText xml:space="preserve"> ADDIN ZOTERO_ITEM CSL_CITATION {"citationID":"ozaHgLha","properties":{"formattedCitation":"(Dicks et al., 2021; Ollerton, 2017; Potts et al., 2010; Vanbergen et al., 2013)","plainCitation":"(Dicks et al., 2021; Ollerton, 2017; Potts et al., 2010; Vanbergen et al., 2013)","noteIndex":0},"citationItems":[{"id":13307,"uris":["http://zotero.org/users/4948104/items/RETLQPGS"],"itemData":{"id":13307,"type":"article-journal","abstract":"Pollinator decline has attracted global attention and substantial efforts are underway to respond through national pollinator strategies and action plans. These policy responses require clarity on what is driving pollinator decline and what risks it generates for society in different parts of the world. Using a formal expert elicitation process, we evaluated the relative regional and global importance of eight drivers of pollinator decline and ten consequent risks to human well-being. Our results indicate that global policy responses should focus on reducing pressure from changes in land cover and configuration, land management and pesticides, as these were considered very important drivers in most regions. We quantify how the importance of drivers and risks from pollinator decline, differ among regions. For example, losing access to managed pollinators was considered a serious risk only for people in North America, whereas yield instability in pollinator-dependent crops was classed as a serious or high risk in four regions but only a moderate risk in Europe and North America. Overall, perceived risks were substantially higher in the Global South. Despite extensive research on pollinator decline, our analysis reveals considerable scientific uncertainty about what this means for human society.","container-title":"Nature Ecology &amp; Evolution","DOI":"10.1038/s41559-021-01534-9","ISSN":"2397-334X","issue":"10","journalAbbreviation":"Nat Ecol Evol","language":"en","license":"2021 The Author(s), under exclusive licence to Springer Nature Limited","note":"number: 10\npublisher: Nature Publishing Group","page":"1453-1461","source":"www.nature.com","title":"A global-scale expert assessment of drivers and risks associated with pollinator decline","volume":"5","author":[{"family":"Dicks","given":"Lynn V."},{"family":"Breeze","given":"Tom D."},{"family":"Ngo","given":"Hien T."},{"family":"Senapathi","given":"Deepa"},{"family":"An","given":"Jiandong"},{"family":"Aizen","given":"Marcelo A."},{"family":"Basu","given":"Parthiba"},{"family":"Buchori","given":"Damayanti"},{"family":"Galetto","given":"Leonardo"},{"family":"Garibaldi","given":"Lucas A."},{"family":"Gemmill-Herren","given":"Barbara"},{"family":"Howlett","given":"Brad G."},{"family":"Imperatriz-Fonseca","given":"Vera L."},{"family":"Johnson","given":"Steven D."},{"family":"Kovács-Hostyánszki","given":"Anikó"},{"family":"Kwon","given":"Yong Jung"},{"family":"Lattorff","given":"H. Michael G."},{"family":"Lungharwo","given":"Thingreipi"},{"family":"Seymour","given":"Colleen L."},{"family":"Vanbergen","given":"Adam J."},{"family":"Potts","given":"Simon G."}],"issued":{"date-parts":[["2021",10]]}}},{"id":12160,"uris":["http://zotero.org/users/4948104/items/Y2DXI62I"],"itemData":{"id":12160,"type":"article-journal","abstract":"By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Diversity","volume":"48","author":[{"family":"Ollerton","given":"Jeff"}],"issued":{"date-parts":[["2017"]]}}},{"id":11882,"uris":["http://zotero.org/users/4948104/items/IU6TD7QU"],"itemData":{"id":11882,"type":"article-journal","abstract":"Pollinators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w:instrText>
      </w:r>
      <w:r w:rsidR="008B07F2" w:rsidRPr="008B07F2">
        <w:rPr>
          <w:lang w:val="fr-FR"/>
        </w:rPr>
        <w:instrText xml:space="preserve">ty, wider ecosystem stability, crop production, food security and human welfare.","container-title":"Trends in Ecology &amp; Evolution","DOI":"10.1016/j.tree.2010.01.007","ISSN":"0169-5347","issue":"6","journalAbbreviation":"Trends in Ecology &amp; Evolution","language":"en","page":"345-353","source":"ScienceDirect","title":"Global pollinator declines: trends, impacts and drivers","title-short":"Global pollinator declines","volume":"25","author":[{"family":"Potts","given":"Simon G."},{"family":"Biesmeijer","given":"Jacobus C."},{"family":"Kremen","given":"Claire"},{"family":"Neumann","given":"Peter"},{"family":"Schweiger","given":"Oliver"},{"family":"Kunin","given":"William E."}],"issued":{"date-parts":[["2010",6,1]]}}},{"id":12417,"uris":["http://zotero.org/users/4948104/items/YGW563EX"],"itemData":{"id":12417,"type":"article-journal","container-title":"Frontiers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D6AAF">
        <w:fldChar w:fldCharType="separate"/>
      </w:r>
      <w:r w:rsidR="006F4CB8" w:rsidRPr="006F4CB8">
        <w:rPr>
          <w:rFonts w:cs="Times New Roman"/>
          <w:lang w:val="fr-CH"/>
        </w:rPr>
        <w:t>(</w:t>
      </w:r>
      <w:proofErr w:type="spellStart"/>
      <w:r w:rsidR="006F4CB8" w:rsidRPr="006F4CB8">
        <w:rPr>
          <w:rFonts w:cs="Times New Roman"/>
          <w:lang w:val="fr-CH"/>
        </w:rPr>
        <w:t>Dicks</w:t>
      </w:r>
      <w:proofErr w:type="spellEnd"/>
      <w:r w:rsidR="006F4CB8" w:rsidRPr="006F4CB8">
        <w:rPr>
          <w:rFonts w:cs="Times New Roman"/>
          <w:lang w:val="fr-CH"/>
        </w:rPr>
        <w:t xml:space="preserve"> et al., 2021; Ollerton, 2017; Potts et al., 2010; Vanbergen et al., 2013)</w:t>
      </w:r>
      <w:r w:rsidR="00CD6AAF">
        <w:fldChar w:fldCharType="end"/>
      </w:r>
      <w:r w:rsidR="00CD6AAF" w:rsidRPr="006F4CB8">
        <w:rPr>
          <w:lang w:val="fr-CH"/>
        </w:rPr>
        <w:t xml:space="preserve">. </w:t>
      </w:r>
      <w:r>
        <w:t xml:space="preserve">The spread of urban areas and the intensification of agriculture have resulted in the destruction and fragmentation of many of </w:t>
      </w:r>
      <w:r w:rsidR="00CD6AAF">
        <w:t>pollinator habitats</w:t>
      </w:r>
      <w:r w:rsidR="001529C0">
        <w:t xml:space="preserve"> </w:t>
      </w:r>
      <w:r w:rsidR="001529C0">
        <w:fldChar w:fldCharType="begin"/>
      </w:r>
      <w:r w:rsidR="008B07F2">
        <w:instrText xml:space="preserve"> ADDIN ZOTERO_ITEM CSL_CITATION {"citationID":"VOzxnrYI","properties":{"formattedCitation":"(Seibold et al., 2019)","plainCitation":"(Seibold et al., 2019)","noteIndex":0},"citationItems":[{"id":3278,"uris":["http://zotero.org/users/4948104/items/7QMRHU4B"],"itemData":{"id":3278,"type":"article-journal","abstract":"Recent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1529C0">
        <w:fldChar w:fldCharType="separate"/>
      </w:r>
      <w:r w:rsidR="006F4CB8" w:rsidRPr="006F4CB8">
        <w:rPr>
          <w:rFonts w:cs="Times New Roman"/>
        </w:rPr>
        <w:t>(</w:t>
      </w:r>
      <w:proofErr w:type="spellStart"/>
      <w:r w:rsidR="006F4CB8" w:rsidRPr="006F4CB8">
        <w:rPr>
          <w:rFonts w:cs="Times New Roman"/>
        </w:rPr>
        <w:t>Seibold</w:t>
      </w:r>
      <w:proofErr w:type="spellEnd"/>
      <w:r w:rsidR="006F4CB8" w:rsidRPr="006F4CB8">
        <w:rPr>
          <w:rFonts w:cs="Times New Roman"/>
        </w:rPr>
        <w:t xml:space="preserve"> et al., 2019)</w:t>
      </w:r>
      <w:r w:rsidR="001529C0">
        <w:fldChar w:fldCharType="end"/>
      </w:r>
      <w:r w:rsidR="00CD6AAF">
        <w:t xml:space="preserve">. </w:t>
      </w:r>
      <w:r w:rsidR="00394CAA" w:rsidRPr="00154AA8">
        <w:t xml:space="preserve">Because of demographic growth, </w:t>
      </w:r>
      <w:r w:rsidR="00394CAA">
        <w:t>anthropogenic</w:t>
      </w:r>
      <w:r w:rsidR="00394CAA" w:rsidRPr="00154AA8">
        <w:t xml:space="preserve"> development is </w:t>
      </w:r>
      <w:r w:rsidR="00394CAA">
        <w:t>expected to increase</w:t>
      </w:r>
      <w:r w:rsidR="00394CAA" w:rsidRPr="00154AA8">
        <w:t>,</w:t>
      </w:r>
      <w:r w:rsidR="00394CAA">
        <w:t xml:space="preserve"> which</w:t>
      </w:r>
      <w:r w:rsidR="00394CAA" w:rsidRPr="00154AA8">
        <w:t xml:space="preserve"> will lead to further loss and fragmentation of natural and semi-natural habitats </w:t>
      </w:r>
      <w:r w:rsidR="00394CAA" w:rsidRPr="00154AA8">
        <w:fldChar w:fldCharType="begin"/>
      </w:r>
      <w:r w:rsidR="008B07F2">
        <w:instrText xml:space="preserve"> ADDIN ZOTERO_ITEM CSL_CITATION {"citationID":"xikMOZQ5","properties":{"formattedCitation":"(Jaeger et al., 2016)","plainCitation":"(Jaeger et al., 2016)","noteIndex":0},"citationItems":[{"id":13390,"uris":["http://zotero.org/users/4948104/items/5RYEGEYG"],"itemData":{"id":13390,"type":"chapter","container-title":"European Landscape Dynamics","event-place":"Boca Raton, Florida, USA","ISBN":"978-1-315-37286-0","language":"en","page":"42","publisher":"CRC press","publisher-place":"Boca Raton, Florida, USA","source":"Zotero","title":"Landscape Fragmentation in Europe","author":[{"family":"Jaeger","given":"Jochen A G"},{"family":"Soukup","given":"Tomas"},{"family":"Schwick","given":"Christian"},{"family":"Madriñán","given":"Luis F"},{"family":"Kienast","given":"Felix"}],"issued":{"date-parts":[["2016"]]}}}],"schema":"https://github.com/citation-style-language/schema/raw/master/csl-citation.json"} </w:instrText>
      </w:r>
      <w:r w:rsidR="00394CAA" w:rsidRPr="00154AA8">
        <w:fldChar w:fldCharType="separate"/>
      </w:r>
      <w:r w:rsidR="00394CAA" w:rsidRPr="00154AA8">
        <w:rPr>
          <w:rFonts w:cs="Times New Roman"/>
        </w:rPr>
        <w:t>(Jaeger et al., 2016)</w:t>
      </w:r>
      <w:r w:rsidR="00394CAA" w:rsidRPr="00154AA8">
        <w:fldChar w:fldCharType="end"/>
      </w:r>
      <w:r w:rsidR="00394CAA" w:rsidRPr="00154AA8">
        <w:t xml:space="preserve">. In order </w:t>
      </w:r>
      <w:r w:rsidR="00394CAA">
        <w:t xml:space="preserve">to </w:t>
      </w:r>
      <w:r w:rsidR="00394CAA" w:rsidRPr="00154AA8">
        <w:t xml:space="preserve">counteract the negative effects of habitat fragmentation however, it is important to understand the functional connectivity of the landscape from the viewpoint of the pollinator </w:t>
      </w:r>
      <w:r w:rsidR="00394CAA" w:rsidRPr="00154AA8">
        <w:fldChar w:fldCharType="begin"/>
      </w:r>
      <w:r w:rsidR="008B07F2">
        <w:instrText xml:space="preserve"> ADDIN ZOTERO_ITEM CSL_CITATION {"citationID":"WJjGesSR","properties":{"formattedCitation":"(Dreier et al., 2014; Rands, 2014)","plainCitation":"(Dreier et al., 2014; Rands, 2014)","noteIndex":0},"citationItems":[{"id":13294,"uris":["http://zotero.org/users/4948104/items/NIER6PFX"],"itemData":{"id":13294,"type":"article-journal","abstract":"Land-use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13304,"uris":["http://zotero.org/users/4948104/items/89DFKIAQ"],"itemData":{"id":13304,"type":"article-journal","abstract":"Pollinator decline has been linked to landscape change, through both habitat fragmentation and the loss of habitat suitable for the pollinators to live within. One method for exploring why landscape change should affect pollinator populations is to combine individual-level behavioural ecological techniques with larger-scale landscape ecology. A modelling framework is described that uses spatially-explicit individual-based models to explore the effects of individual behavioural rules within a landscape. The technique described gives a simple method for exploring the effects of the removal of wild corridors, and the creation of wild set-aside fields: interventions that are common to many national agricultural policies. The effects of these manipulations on central-place nesting pollinators are varied, and depend upon the behavioural rules that the pollinators are using to move through the environment. The value of this modelling framework is discussed, and future directions for exploration are identified.","container-title":"PeerJ","DOI":"10.7717/peerj.269","ISSN":"2167-8359","journalAbbreviation":"PeerJ","language":"en","note":"publisher: PeerJ Inc.","page":"e269","source":"peerj.com","title":"Landscape fragmentation and pollinator movement within agricultural environments: a modelling framework for exploring foraging and movement ecology","title-short":"Landscape fragmentation and pollinator movement within agricultural environments","volume":"2","author":[{"family":"Rands","given":"Sean A."}],"issued":{"date-parts":[["2014",2,27]]}}}],"schema":"https://github.com/citation-style-language/schema/raw/master/csl-citation.json"} </w:instrText>
      </w:r>
      <w:r w:rsidR="00394CAA" w:rsidRPr="00154AA8">
        <w:fldChar w:fldCharType="separate"/>
      </w:r>
      <w:r w:rsidR="00394CAA" w:rsidRPr="00154AA8">
        <w:rPr>
          <w:rFonts w:cs="Times New Roman"/>
        </w:rPr>
        <w:t>(Dreier et al., 2014; Rands, 2014)</w:t>
      </w:r>
      <w:r w:rsidR="00394CAA" w:rsidRPr="00154AA8">
        <w:fldChar w:fldCharType="end"/>
      </w:r>
      <w:r w:rsidR="00394CAA" w:rsidRPr="00154AA8">
        <w:t>.</w:t>
      </w:r>
      <w:r w:rsidR="00394CAA">
        <w:t xml:space="preserve"> However, t</w:t>
      </w:r>
      <w:r>
        <w:t xml:space="preserve">here is </w:t>
      </w:r>
      <w:r w:rsidR="00942DD8">
        <w:t xml:space="preserve">still </w:t>
      </w:r>
      <w:r>
        <w:t xml:space="preserve">a considerable lack of knowledge on the mechanisms underlying the responses of invertebrate </w:t>
      </w:r>
      <w:r w:rsidR="001529C0">
        <w:t xml:space="preserve">pollinators to </w:t>
      </w:r>
      <w:r w:rsidR="00F173A9">
        <w:t xml:space="preserve">fragmentation resulting from </w:t>
      </w:r>
      <w:r w:rsidR="001529C0">
        <w:t xml:space="preserve">land-use change </w:t>
      </w:r>
      <w:r w:rsidR="001529C0">
        <w:fldChar w:fldCharType="begin"/>
      </w:r>
      <w:r w:rsidR="008B07F2">
        <w:instrText xml:space="preserve"> ADDIN ZOTERO_ITEM CSL_CITATION {"citationID":"HExaqpb2","properties":{"formattedCitation":"(Dicks et al., 2013; Gill et al., 2016; Simmons et al., 2019; Winfree et al., 2011)","plainCitation":"(Dicks et al., 2013; Gill et al., 2016; Simmons et al., 2019; Winfree et al., 2011)","noteIndex":0},"citationItems":[{"id":13143,"uris":["http://zotero.org/users/4948104/items/4QL7CHES"],"itemData":{"id":13143,"type":"article-journal","abstract":"In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A."}],"accessed":{"date-parts":[["2022",6,29]]},"issued":{"date-parts":[["2016",1,1]]}}},{"id":13572,"uris":["http://zotero.org/users/4948104/items/KFPYWME3"],"itemData":{"id":13572,"type":"article-journal","abstract":"A recent paper claiming evidence of global insect declines achieved huge media attention, including claims of “insectaggedon” and a “collapse of nature.” Here, we argue that while many insects are declining in many places around the world, the study has important limitations that should be highlighted. We emphasise the robust evidence of large and rapid insect declines present in the literature, while also highlighting the limitations of the original study.","container-title":"Ecology and Evolution","DOI":"10.1002/ece3.5153","ISSN":"2045-7758","issue":"7","note":"_eprint: https://onlinelibrary.wiley.com/doi/pdf/10.1002/ece3.5153","page":"3678-3680","source":"Wiley Online Library","title":"Worldwide insect declines: An important message, but interpret with caution","title-short":"Worldwide insect declines","volume":"9","author":[{"family":"Simmons","given":"Benno I."},{"family":"Balmford","given":"Andrew"},{"family":"Bladon","given":"Andrew J."},{"family":"Christie","given":"Alec P."},{"family":"De Palma","given":"Adriana"},{"family":"Dicks","given":"Lynn V."},{"family":"Gallego-Zamorano","given":"Juan"},{"family":"Johnston","given":"Alison"},{"family":"Martin","given":"Philip A."},{"family":"Purvis","given":"Andy"},{"family":"Rocha","given":"Ricardo"},{"family":"Wauchope","given":"Hannah S."},{"family":"Wordley","given":"Claire F. R."},{"family":"Worthington","given":"Thomas A."},{"family":"Finch","given":"Tom"}],"issued":{"date-parts":[["2019"]]}}},{"id":12658,"uris":["http://zotero.org/users/4948104/items/P8IX5CHV"],"itemData":{"id":12658,"type":"article-journal","abstract":"Animals pollinate 87% of the world's flowering plant species. Therefore, how pollinators respond to human-induced land-use change has important implications for plants and the species that depend on them. Here, we synthesize the published literature on how land-use change affects the main groups of pollinators: bees, butterflies, flie</w:instrText>
      </w:r>
      <w:r w:rsidR="008B07F2" w:rsidRPr="008B07F2">
        <w:rPr>
          <w:lang w:val="fr-FR"/>
        </w:rPr>
        <w:instrText xml:space="preserve">s, birds, and bats. Responses to land-use change are predominantly negative but are highly variable within and across taxa. The directionality of pollinator response varies according to study design, with comparisons across gradients in surrounding landscape cover finding largely negative responses and comparisons across local land-use types finding largely positive responses. Furthermore, among the studies using landscape designs, most were performed in systems where land-use change is extreme, and such studies find stronger negative effects than those performed in more moderate systems. Across multiple taxa, dietary specialists show greater sensitivity to land use than do generalists. There is a need for studies of pollinator species composition and relative abundance, rather than simply species richness and aggregate abundance, to identify the species that are lost and gained with increasing land-use change.","container-title":"Annual Review of Ecology, Evolution, and Systematics","DOI":"10.1146/annurev-ecolsys-102710-145042","issue":"1","note":"_eprint: https://doi.org/10.1146/annurev-ecolsys-102710-145042","page":"1-22","source":"Annual Reviews","title":"Native Pollinators in Anthropogenic Habitats","volume":"42","author":[{"family":"Winfree","given":"Rachael"},{"family":"Bartomeus","given":"Ignasi"},{"family":"Cariveau","given":"Daniel P."}],"issued":{"date-parts":[["2011"]]}}}],"schema":"https://github.com/citation-style-language/schema/raw/master/csl-citation.json"} </w:instrText>
      </w:r>
      <w:r w:rsidR="001529C0">
        <w:fldChar w:fldCharType="separate"/>
      </w:r>
      <w:r w:rsidR="000C6B21" w:rsidRPr="000C6B21">
        <w:rPr>
          <w:rFonts w:cs="Times New Roman"/>
          <w:lang w:val="fr-CH"/>
        </w:rPr>
        <w:t>(</w:t>
      </w:r>
      <w:proofErr w:type="spellStart"/>
      <w:r w:rsidR="000C6B21" w:rsidRPr="000C6B21">
        <w:rPr>
          <w:rFonts w:cs="Times New Roman"/>
          <w:lang w:val="fr-CH"/>
        </w:rPr>
        <w:t>Dicks</w:t>
      </w:r>
      <w:proofErr w:type="spellEnd"/>
      <w:r w:rsidR="000C6B21" w:rsidRPr="000C6B21">
        <w:rPr>
          <w:rFonts w:cs="Times New Roman"/>
          <w:lang w:val="fr-CH"/>
        </w:rPr>
        <w:t xml:space="preserve"> et al., 2013; Gill et al., 2016; Simmons et al., 2019; Winfree et al., 2011)</w:t>
      </w:r>
      <w:r w:rsidR="001529C0">
        <w:fldChar w:fldCharType="end"/>
      </w:r>
      <w:r w:rsidR="00942DD8" w:rsidRPr="000C6B21">
        <w:rPr>
          <w:lang w:val="fr-CH"/>
        </w:rPr>
        <w:t>.</w:t>
      </w:r>
    </w:p>
    <w:p w14:paraId="16F58FAE" w14:textId="63FE3C45" w:rsidR="003913DB" w:rsidRDefault="003913DB" w:rsidP="003913DB">
      <w:r w:rsidRPr="000E6D1E">
        <w:t xml:space="preserve">Although dispersal is a key trait to deal with habitat fragmentation, we only have a limited understanding of dispersal </w:t>
      </w:r>
      <w:r>
        <w:t>for</w:t>
      </w:r>
      <w:r w:rsidRPr="000E6D1E">
        <w:t xml:space="preserve"> most insect pollinators.</w:t>
      </w:r>
      <w:r>
        <w:rPr>
          <w:b/>
        </w:rPr>
        <w:t xml:space="preserve"> </w:t>
      </w:r>
      <w:r>
        <w:t xml:space="preserve">Dispersal is required to maintain connectivity in the face of landscape fragmentation, to colonize new habitats and to allow re-colonization after local extinction. Dispersal therefore impacts species distribution, community structure, (meta-)population dynamics, gene flow and extinction risk </w:t>
      </w:r>
      <w:r>
        <w:fldChar w:fldCharType="begin"/>
      </w:r>
      <w:r w:rsidR="008B07F2">
        <w:instrText xml:space="preserve"> ADDIN ZOTERO_ITEM CSL_CITATION {"citationID":"LjkLEkBR","properties":{"formattedCitation":"(Bowler and Benton, 2005)","plainCitation":"(Bowler and Benton, 2005)","noteIndex":0},"citationItems":[{"id":12733,"uris":["http://zotero.org/users/4948104/items/W7VU76BI"],"itemData":{"id":12733,"type":"article-journal","abstract":"Knowledge of the ecological and evolutionary causes of dispersal can be crucial in understanding the behaviour of spatially structured populations, and predicting how species respond to environmental change. Despite the focus of much theoretical research, simplistic assumptions regarding the dispersal process are still made. Dispersal is usually regarded as an unconditional process although in many cases fitness gains of dispersal are dependent on environmental factors and individual state. Condition-dependent dispersal strategies will often be superior to unconditional, fixed strategies. In addition, dispersal is often collapsed into a single parameter, despite it being a process composed of three interdependent stages: emigration, inter-patch movement and immigration, each of which may display different condition dependencies. Empirical studies have investigated correlates of these stages, emigration in particular, providing evidence for the prevalence of conditional dispersal strategies. Ill-defined use of the term ‘dispersal’, for movement across many different spatial scales, further hinders making general conclusions and relating movement correlates to consequences at the population level. Logistical difficulties preclude a detailed study of dispersal for many species, however incorporating unrealistic dispersal assumptions in spatial population models may yield inaccurate and costly predictions. Further studies are necessary to explore the importance of incorporating specific condition-dependent dispersal strategies for evolutionary and population dynamic predictions.","container-title":"Biological Reviews","DOI":"10.1017/S1464793104006645","ISSN":"1469-185X","issue":"2","language":"en","note":"_eprint: https://onlinelibrary.wiley.com/doi/pdf/10.1017/S1464793104006645","page":"205-225","source":"Wiley Online Library","title":"Causes and consequences of animal dispersal strategies: relating individual behaviour to spatial dynamics","title-short":"Causes and consequences of animal dispersal strategies","volume":"80","author":[{"family":"Bowler","given":"Diana E."},{"family":"Benton","given":"Tim G."}],"issued":{"date-parts":[["2005"]]}}}],"schema":"https://github.com/citation-style-language/schema/raw/master/csl-citation.json"} </w:instrText>
      </w:r>
      <w:r>
        <w:fldChar w:fldCharType="separate"/>
      </w:r>
      <w:r w:rsidRPr="00C50DFC">
        <w:rPr>
          <w:rFonts w:cs="Times New Roman"/>
        </w:rPr>
        <w:t>(Bowler and Benton, 2005)</w:t>
      </w:r>
      <w:r>
        <w:fldChar w:fldCharType="end"/>
      </w:r>
      <w:r>
        <w:t xml:space="preserve">. Species with high dispersal ability generally are better able to move efficiently between suitable habitat patches and may exploit fragmented resources more efficiently </w:t>
      </w:r>
      <w:r>
        <w:fldChar w:fldCharType="begin"/>
      </w:r>
      <w:r w:rsidR="008B07F2">
        <w:instrText xml:space="preserve"> ADDIN ZOTERO_ITEM CSL_CITATION {"citationID":"QuKflRc6","properties":{"formattedCitation":"(\\uc0\\u214{}ckinger et al., 2010)","plainCitation":"(Öckinger et al., 2010)","noteIndex":0},"citationItems":[{"id":12825,"uris":["http://zotero.org/users/4948104/items/9UB6K79S"],"itemData":{"id":12825,"type":"article-journal","abstract":"Ecology Letters (2010) 13: 969–979 Abstract There is a lack of quantitative syntheses of fragmentation effects across species and biogeographic regions, especially with respect to species life-history traits. We used data from 24 independent studies of butterflies and moths from a wide range of habitats and landscapes in Europe and North America to test whether traits associated with dispersal capacity, niche breadth and reproductive rate modify the effect of habitat fragmentation on species richness. Overall, species richness increased with habitat patch area and connectivity. Life-history traits improved the explanatory power of the statistical models considerably and modified the butterfly species–area relationship. Species with low mobility, a narrow feeding niche and low reproduction were most strongly affected by habitat loss. This demonstrates the importance of considering life-history traits in fragmentation studies and implies that both species richness and composition change in a predictable manner with habitat loss and fragmentation.","container-title":"Ecology Letters","DOI":"10.1111/j.1461-0248.2010.01487.x","ISSN":"1461-0248","issue":"8","language":"en","note":"_eprint: https://onlinelibrary.wiley.com/doi/pdf/10.1111/j.1461-0248.2010.01487.x","page":"969-979","source":"Wiley Online Library","title":"Life-history traits predict species responses to habitat area and isolation: a cross-continental synthesis","title-short":"Life-history traits predict species responses to habitat area and isolation","volume":"13","author":[{"family":"Öckinger","given":"Erik"},{"family":"Schweiger","given":"Oliver"},{"family":"Crist","given":"Thomas O."},{"family":"Debinski","given":"Diane M."},{"family":"Krauss","given":"Jochen"},{"family":"Kuussaari","given":"Mikko"},{"family":"Petersen","given":"Jessica D."},{"family":"Pöyry","given":"Juha"},{"family":"Settele","given":"Josef"},{"family":"Summerville","given":"Keith S."},{"family":"Bommarco","given":"Riccardo"}],"issued":{"date-parts":[["2010"]]}}}],"schema":"https://github.com/citation-style-language/schema/raw/master/csl-citation.json"} </w:instrText>
      </w:r>
      <w:r>
        <w:fldChar w:fldCharType="separate"/>
      </w:r>
      <w:r w:rsidRPr="00C50DFC">
        <w:rPr>
          <w:rFonts w:cs="Times New Roman"/>
          <w:szCs w:val="24"/>
        </w:rPr>
        <w:t>(</w:t>
      </w:r>
      <w:proofErr w:type="spellStart"/>
      <w:r w:rsidRPr="00C50DFC">
        <w:rPr>
          <w:rFonts w:cs="Times New Roman"/>
          <w:szCs w:val="24"/>
        </w:rPr>
        <w:t>Öckinger</w:t>
      </w:r>
      <w:proofErr w:type="spellEnd"/>
      <w:r w:rsidRPr="00C50DFC">
        <w:rPr>
          <w:rFonts w:cs="Times New Roman"/>
          <w:szCs w:val="24"/>
        </w:rPr>
        <w:t xml:space="preserve"> et al., 2010)</w:t>
      </w:r>
      <w:r>
        <w:fldChar w:fldCharType="end"/>
      </w:r>
      <w:r>
        <w:t xml:space="preserve">. </w:t>
      </w:r>
      <w:r w:rsidR="00777B20" w:rsidRPr="00777B20">
        <w:t xml:space="preserve">Nevertheless, the results from work on Apiformes suggest that even good dispersers </w:t>
      </w:r>
      <w:proofErr w:type="gramStart"/>
      <w:r w:rsidR="00777B20" w:rsidRPr="00777B20">
        <w:t>can be impacted</w:t>
      </w:r>
      <w:proofErr w:type="gramEnd"/>
      <w:r w:rsidR="00777B20" w:rsidRPr="00777B20">
        <w:t xml:space="preserve"> by habitat fragmentation. Bumblebee (</w:t>
      </w:r>
      <w:proofErr w:type="spellStart"/>
      <w:r w:rsidR="00777B20" w:rsidRPr="00777B20">
        <w:t>Bombus</w:t>
      </w:r>
      <w:proofErr w:type="spellEnd"/>
      <w:r w:rsidR="00777B20" w:rsidRPr="00777B20">
        <w:t xml:space="preserve">) </w:t>
      </w:r>
      <w:r w:rsidR="00777B20" w:rsidRPr="00777B20">
        <w:lastRenderedPageBreak/>
        <w:t xml:space="preserve">species normally exhibit very little genetic structure </w:t>
      </w:r>
      <w:r w:rsidR="00777B20">
        <w:fldChar w:fldCharType="begin"/>
      </w:r>
      <w:r w:rsidR="008B07F2">
        <w:instrText xml:space="preserve"> ADDIN ZOTERO_ITEM CSL_CITATION {"citationID":"0yqf6dyp","properties":{"formattedCitation":"(Dreier et al., 2014; Lozier et al., 2011)","plainCitation":"(Dreier et al., 2014; Lozier et al., 2011)","noteIndex":0},"citationItems":[{"id":13294,"uris":["http://zotero.org/users/4948104/items/NIER6PFX"],"itemData":{"id":13294,"type":"article-journal","abstract":"Land-use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13292,"uris":["http://zotero.org/users/4948104/items/94FCDJN5"],"itemData":{"id":13292,"type":"article-journal","abstract":"The increasing evidence for population declines in bumble bee (Bombus) species worldwide has accelerated research efforts to explain losses in these important pollinators. In North America, a number of once widespread Bombus species have suffered serious reductions in range and abundance, although other species remain healthy. To examine whether declining and stable species exhibit different levels of genetic diversity or population fragmentation, we used microsatellite markers to genotype populations sampled across the geographic distributions of two declining (Bombus occidentalis and Bombus pensylvanicus) and four stable (Bombus bifarius; Bombus vosnesenskii; Bombus impatiens and Bombus bimaculatus) Bombus species. Populations of declining species generally have reduced levels of genetic diversity throughout their range compared to codistributed stable species. Genetic diversity can be affected by overall range size and degree of isolation of local populations, potentially confounding comparisons among species in some cases. We find no evidence for consistent differences in gene flow among stable and declining species, with all species exhibiting weak genetic differentiation over large distances (e.g. &gt;1000 km). Populations on islands and at high elevations experience relatively strong genetic drift, suggesting that some conditions lead to genetic isolation in otherwise weakly differentiated species. B. occidentalis and B. bifarius exhibit stronger genetic differentiation than the other species, indicating greater phylogeographic structure consistent with their broader geographic distributions across topographically complex regions of western North America. Screening genetic diversity in North American Bombus should prove useful for identifying species that warrant monitoring, and developing management strategies that promote high levels of gene flow will be a key component in efforts to maintain healthy populations.","container-title":"Molecular Ecology","DOI":"10.1111/j.1365-294X.2011.05314.x","ISSN":"1365-294X","issue":"23","language":"en","note":"_eprint: https://onlinelibrary.wiley.com/doi/pdf/10.1111/j.1365-294X.2011.05314.x","page":"4870-4888","source":"Wiley Online Library","title":"Patterns of range-wide genetic variation in six North American bumble bee (Apidae: Bombus) species","title-short":"Patterns of range-wide genetic variation in six North American bumble bee (Apidae","volume":"20","author":[{"family":"Lozier","given":"Jeffrey D."},{"family":"Strange","given":"James P."},{"family":"Stewart","given":"Isaac J."},{"family":"Cameron","given":"Sydney A."}],"issued":{"date-parts":[["2011"]]}}}],"schema":"https://github.com/citation-style-language/schema/raw/master/csl-citation.json"} </w:instrText>
      </w:r>
      <w:r w:rsidR="00777B20">
        <w:fldChar w:fldCharType="separate"/>
      </w:r>
      <w:r w:rsidR="00777B20" w:rsidRPr="00777B20">
        <w:rPr>
          <w:rFonts w:cs="Times New Roman"/>
        </w:rPr>
        <w:t>(Dreier et al., 2014; Lozier et al., 2011)</w:t>
      </w:r>
      <w:r w:rsidR="00777B20">
        <w:fldChar w:fldCharType="end"/>
      </w:r>
      <w:r w:rsidR="00EF094F">
        <w:t xml:space="preserve">. </w:t>
      </w:r>
      <w:r w:rsidR="00777B20" w:rsidRPr="00777B20">
        <w:t xml:space="preserve">However, impervious cover associated with built-up areas significantly limited gene flow in a North American bumblebee </w:t>
      </w:r>
      <w:r w:rsidR="00EF094F">
        <w:fldChar w:fldCharType="begin"/>
      </w:r>
      <w:r w:rsidR="008B07F2">
        <w:instrText xml:space="preserve"> ADDIN ZOTERO_ITEM CSL_CITATION {"citationID":"cNyxTHBb","properties":{"formattedCitation":"(Jha and Kremen, 2013)","plainCitation":"(Jha and Kremen, 2013)","noteIndex":0},"citationItems":[{"id":13299,"uris":["http://zotero.org/users/4948104/items/YTF334JC"],"itemData":{"id":13299,"type":"article-journal","abstract":"Potential declines in native pollinator communities and increased reliance on pollinator-dependent crops have raised concerns about native pollinator conservation and dispersal across human-altered landscapes. Bumble bees are one of the most effective native pollinators and are often the first to be extirpated in human-altered habitats, yet little is known about how bumble bees move across fine spatial scales and what landscapes promote or limit their gene flow. In this study, we examine regional genetic differentiation and fine-scale relatedness patterns of the yellow-faced bumble bee, Bombus vosnesenskii, to investigate how current and historic habitat composition impact gene flow. We conducted our study across a landscape mosaic of natural, agricultural and urban/suburban habitats, and we show that B. vosnesenskii exhibits low but significant levels of differentiation across the study system (FST = 0.019, Dest = 0.049). Most importantly, we reveal significant relationships between pairwise FST and resistance models created from contemporary land use maps. Specifically, B. vosnesenskii gene flow is most limited by commercial, industrial and transportation-related impervious cover. Finally, our fine-scale analysis reveals significant but declining relatedness between individuals at the 1–9 km spatial scale, most likely due to local queen dispersal. Overall, our results indicate that B. vosnesenskii exhibits considerable local dispersal and that regional gene flow is significantly limited by impervious cover associated with urbanization.","container-title":"Molecular Ecology","DOI":"10.1111/mec.12275","ISSN":"1365-294X","issue":"9","language":"en","note":"_eprint: https://onlinelibrary.wiley.com/doi/pdf/10.1111/mec.12275","page":"2483-2495","source":"Wiley Online Library","title":"Urban land use limits regional bumble bee gene flow","volume":"22","author":[{"family":"Jha","given":"Shalene"},{"family":"Kremen","given":"C."}],"issued":{"date-parts":[["2013"]]}}}],"schema":"https://github.com/citation-style-language/schema/raw/master/csl-citation.json"} </w:instrText>
      </w:r>
      <w:r w:rsidR="00EF094F">
        <w:fldChar w:fldCharType="separate"/>
      </w:r>
      <w:r w:rsidR="00EF094F" w:rsidRPr="00EF094F">
        <w:rPr>
          <w:rFonts w:cs="Times New Roman"/>
        </w:rPr>
        <w:t>(</w:t>
      </w:r>
      <w:proofErr w:type="spellStart"/>
      <w:r w:rsidR="00EF094F" w:rsidRPr="00EF094F">
        <w:rPr>
          <w:rFonts w:cs="Times New Roman"/>
        </w:rPr>
        <w:t>Jha</w:t>
      </w:r>
      <w:proofErr w:type="spellEnd"/>
      <w:r w:rsidR="00EF094F" w:rsidRPr="00EF094F">
        <w:rPr>
          <w:rFonts w:cs="Times New Roman"/>
        </w:rPr>
        <w:t xml:space="preserve"> and </w:t>
      </w:r>
      <w:proofErr w:type="spellStart"/>
      <w:r w:rsidR="00EF094F" w:rsidRPr="00EF094F">
        <w:rPr>
          <w:rFonts w:cs="Times New Roman"/>
        </w:rPr>
        <w:t>Kremen</w:t>
      </w:r>
      <w:proofErr w:type="spellEnd"/>
      <w:r w:rsidR="00EF094F" w:rsidRPr="00EF094F">
        <w:rPr>
          <w:rFonts w:cs="Times New Roman"/>
        </w:rPr>
        <w:t>, 2013)</w:t>
      </w:r>
      <w:r w:rsidR="00EF094F">
        <w:fldChar w:fldCharType="end"/>
      </w:r>
      <w:r w:rsidR="00777B20" w:rsidRPr="00777B20">
        <w:t xml:space="preserve">. Even at larger spatial scales, urban areas can be a substantial gene flow barrier for pollinators </w:t>
      </w:r>
      <w:r w:rsidR="00BD6D16">
        <w:fldChar w:fldCharType="begin"/>
      </w:r>
      <w:r w:rsidR="008B07F2">
        <w:instrText xml:space="preserve"> ADDIN ZOTERO_ITEM CSL_CITATION {"citationID":"xTZyKL66","properties":{"formattedCitation":"(Davis et al., 2010)","plainCitation":"(Davis et al., 2010)","noteIndex":0},"citationItems":[{"id":13302,"uris":["http://zotero.org/users/4948104/items/KPNTXIFY"],"itemData":{"id":13302,"type":"article-journal","abstract":"Globally, there is concern over the decline of bees, an ecologically important group of pollinating insects. Genetic studies provide insights into population structure that are crucial for conservation management but that would be impossible to obtain by conventional ecological methods. Yet conservation genetic studies of bees have primarily focussed on social species rather than the more species-rich solitary bees. Here, we investigate the population structure of Colletes floralis, a rare and threatened solitary mining bee, in Ireland and Scotland using nine microsatellite loci. Genetic diversity was surprisingly as high in Scottish (Hebridean island) populations at the extreme northwestern edge of the species range as in mainland Irish populations further south. Extremely high genetic differentiation among populations was detected; multilocus FST was up to 0.53, and and Dest were even higher (maximum: 0.85 and 1.00, respectively). A pattern of isolation by distance was evident for sites separated by land. Water appears to act as a substantial barrier to gene flow yet sites separated by sea did not exhibit isolation by distance. C. floralis populations are extremely isolated and probably not in regional migration-drift equilibrium. GIS-based landscape genetic analysis reveals urban areas as a potential and substantial barrier to gene flow. Our results highlight the need for urgent site-specific management action to halt the decline of this and potentially other rare solitary bees.","container-title":"Molecular Ecology","DOI":"10.1111/j.1365-294X.2010.04868.x","ISSN":"1365-294X","issue":"22","language":"en","note":"_eprint: https://onlinelibrary.wiley.com/doi/pdf/10.1111/j.1365-294X.2010.04868.x","page":"4922-4935","source":"Wiley Online Library","title":"Landscape effects on extremely fragmented populations of a rare solitary bee, Colletes floralis","volume":"19","author":[{"family":"Davis","given":"Emily S."},{"family":"Murray","given":"Tomás E."},{"family":"Fitzpatrick","given":"Úna"},{"family":"Brown","given":"Mark J. F."},{"family":"Paxton","given":"Robert J."}],"issued":{"date-parts":[["2010"]]}}}],"schema":"https://github.com/citation-style-language/schema/raw/master/csl-citation.json"} </w:instrText>
      </w:r>
      <w:r w:rsidR="00BD6D16">
        <w:fldChar w:fldCharType="separate"/>
      </w:r>
      <w:r w:rsidR="00BD6D16" w:rsidRPr="00BD6D16">
        <w:rPr>
          <w:rFonts w:cs="Times New Roman"/>
        </w:rPr>
        <w:t>(Davis et al., 2010)</w:t>
      </w:r>
      <w:r w:rsidR="00BD6D16">
        <w:fldChar w:fldCharType="end"/>
      </w:r>
      <w:r w:rsidR="00BD6D16">
        <w:t>.</w:t>
      </w:r>
      <w:r w:rsidR="00913306">
        <w:t xml:space="preserve"> </w:t>
      </w:r>
      <w:r>
        <w:t>A particular difficulty with evaluating the impact of land-use change relates to the fact that flying ability and response to habitat fragmentation differs significantly between pollinators, even between closely related</w:t>
      </w:r>
      <w:r w:rsidR="001D3E35">
        <w:t xml:space="preserve"> species</w:t>
      </w:r>
      <w:r>
        <w:t xml:space="preserve"> </w:t>
      </w:r>
      <w:r>
        <w:fldChar w:fldCharType="begin"/>
      </w:r>
      <w:r w:rsidR="008B07F2">
        <w:instrText xml:space="preserve"> ADDIN ZOTERO_ITEM CSL_CITATION {"citationID":"B999jKyE","properties":{"formattedCitation":"(Greenleaf et al., 2007; Jauker et al., 2009; Steffan-Dewenter et al., 2002)","plainCitation":"(Greenleaf et al., 2007; Jauker et al., 2009; Steffan-Dewenter et al., 2002)","noteIndex":0},"citationItems":[{"id":13590,"uris":["http://zotero.org/users/4948104/items/XX4BY8CE"],"itemData":{"id":13590,"type":"article-journal","abstract":"Bees are the most important pollinator taxon; therefore, understanding the scale at which they forage has important ecological implications and conservation applications. The foraging ranges for most bee species are unknown. Foraging distance information is critical for understanding the scale at which bee populations respond to the landscape, assessing the role of bee pollinators in affecting plant population structure, planning conservation strategies for plants, and designing bee habitat refugia that maintain pollination function for wild and crop plants. We used data from 96 records of 62 bee species to determine whether body size predicts foraging distance. We regressed maximum and typical foraging distances on body size and found highly significant and explanatory nonlinear relationships. We used a second data set to: (1) compare observed reports of foraging distance to the distances predicted by our regression equations and (2) assess the biases inherent to the different techniques that have been used to assess foraging distance. The equations we present can be used to predict foraging distances for many bee species, based on a simple measurement of body size.","container-title":"Oecologia","DOI":"10.1007/s00442-007-0752-9","ISSN":"1432-1939","issue":"3","journalAbbreviation":"Oecologia","language":"en","page":"589-596","source":"Springer Link","title":"Bee foraging ranges and their relationship to body size","volume":"153","author":[{"family":"Greenleaf","given":"Sarah S."},{"family":"Williams","given":"Neal M."},{"family":"Winfree","given":"Rachael"},{"family":"Kremen","given":"Claire"}],"issued":{"date-parts":[["2007",9,1]]}}},{"id":12873,"uris":["http://zotero.org/users/4948104/items/JSQU738P"],"itemData":{"id":12873,"type":"article-journal","abstract":"Semi-natural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13145,"uris":["http://zotero.org/users/4948104/items/Z65IS4ZL"],"itemData":{"id":13145,"type":"article-journal","abstract":"Most ecological processes and interactions depend on scales much larger than a single habitat, and therefore it is important to link spatial patterns and ecological processes at a landscape scale. Here, we analyzed the effects of landscape context on the distribution of bees (Hymenoptera: Apoidea) at multiple spatial scales with respect to the following hypotheses: (1) Local abundance and diversity of bees increase with increasing proportion of the surrounding seminatural habitats. (2) Solitary wild bees, bumble bees, and honey bees respond to landscape context at different spatial scales. We selected 15 landscape sectors and determined the percentage of seminatural habitats and the diversity of habitat types at eight spatial scales (radius 250–3000 m) by field inspections and analyses of vegetation maps using two Geographic Information Systems. The percentage of seminatural habitats varied between 1.4% and 28%. In the center of each landscape sector a patch of potted flowering plants (four perennial and two annual species) was placed in the same habitat type, a grassy field margin adjacent to cereal fields. In all, 865 wild bee individuals and 467 honey bees were observed and an additional 475 individuals were caught for species identification. Species richness and abundance of solitary wild bees showed a close positive correlation with the percentage of seminatural habitats at small scales up to 750 m, whereas bumbl</w:instrText>
      </w:r>
      <w:r w:rsidR="008B07F2" w:rsidRPr="008B07F2">
        <w:rPr>
          <w:lang w:val="fr-FR"/>
        </w:rPr>
        <w:instrText xml:space="preserve">e bees and honey bees did not respond to landscape context at these scales. In contrast, honey bees were correlated with landscape context at large scales. The densities of flower-visiting honey bees even increased with decreasing proportion of seminatural habitats at a radius of 3000 m. We are not aware of any empirical studies showing contrasting foraging patterns related to landscape context at different spatial scales. We conclude (1) that local landscape destruction affects solitary wild bees more than social bees, possibly changing mutualistic plant–pollinator and competitive wild bees–honey bees interactions and (2) that only analyses of multiple spatial scales may detect the importance of the landscape context for local pollinator communities.","container-title":"Ecology","DOI":"10.1890/0012-9658(2002)083[1421:SDEOLC]2.0.CO;2","ISSN":"1939-9170","issue":"5","language":"en","note":"_eprint: https://onlinelibrary.wiley.com/doi/pdf/10.1890/0012-9658%282002%29083%5B1421%3ASDEOLC%5D2.0.CO%3B2","page":"1421-1432","source":"Wiley Online Library","title":"Scale-Dependent Effects of Landscape Context on Three Pollinator Guilds","volume":"83","author":[{"family":"Steffan-Dewenter","given":"Ingolf"},{"family":"Münzenberg","given":"Ute"},{"family":"Bürger","given":"Christof"},{"family":"Thies","given":"Carsten"},{"family":"Tscharntke","given":"Teja"}],"issued":{"date-parts":[["2002"]]}}}],"schema":"https://github.com/citation-style-language/schema/raw/master/csl-citation.json"} </w:instrText>
      </w:r>
      <w:r>
        <w:fldChar w:fldCharType="separate"/>
      </w:r>
      <w:r w:rsidRPr="005966D4">
        <w:rPr>
          <w:rFonts w:cs="Times New Roman"/>
          <w:lang w:val="fr-CH"/>
        </w:rPr>
        <w:t>(</w:t>
      </w:r>
      <w:proofErr w:type="spellStart"/>
      <w:r w:rsidRPr="005966D4">
        <w:rPr>
          <w:rFonts w:cs="Times New Roman"/>
          <w:lang w:val="fr-CH"/>
        </w:rPr>
        <w:t>Greenleaf</w:t>
      </w:r>
      <w:proofErr w:type="spellEnd"/>
      <w:r w:rsidRPr="005966D4">
        <w:rPr>
          <w:rFonts w:cs="Times New Roman"/>
          <w:lang w:val="fr-CH"/>
        </w:rPr>
        <w:t xml:space="preserve"> et al., 2007; Jauker et al., 2009; Steffan-Dewenter et al., 2002)</w:t>
      </w:r>
      <w:r>
        <w:fldChar w:fldCharType="end"/>
      </w:r>
      <w:r w:rsidRPr="005966D4">
        <w:rPr>
          <w:lang w:val="fr-CH"/>
        </w:rPr>
        <w:t xml:space="preserve">. </w:t>
      </w:r>
      <w:r>
        <w:t xml:space="preserve">We thus need to better understand the effect of landscape disturbance on the connectivity of pollinators </w:t>
      </w:r>
      <w:r>
        <w:fldChar w:fldCharType="begin"/>
      </w:r>
      <w:r w:rsidR="008B07F2">
        <w:instrText xml:space="preserve"> ADDIN ZOTERO_ITEM CSL_CITATION {"citationID":"NzpAPQxm","properties":{"formattedCitation":"(Taylor et al., 1993)","plainCitation":"(Taylor et al., 1993)","noteIndex":0},"citationItems":[{"id":6901,"uris":["http://zotero.org/users/4948104/items/BFQ7LBJK"],"itemData":{"id":6901,"type":"article-journal","container-title":"Oikos","DOI":"10.2307/3544927","ISSN":"00301299","issue":"3","journalAbbreviation":"Oikos","language":"en","page":"571","source":"DOI.org (Crossref)","title":"Connectivity Is a Vital Element of Landscape Structure","volume":"68","author":[{"family":"Taylor","given":"Philip D."},{"family":"Fahrig","given":"Lenore"},{"family":"Henein","given":"Kringen"},{"family":"Merriam","given":"Gray"}],"issued":{"date-parts":[["1993"]]}}}],"schema":"https://github.com/citation-style-language/schema/raw/master/csl-citation.json"} </w:instrText>
      </w:r>
      <w:r>
        <w:fldChar w:fldCharType="separate"/>
      </w:r>
      <w:r w:rsidRPr="000C6B21">
        <w:rPr>
          <w:rFonts w:cs="Times New Roman"/>
        </w:rPr>
        <w:t>(Taylor et al., 1993)</w:t>
      </w:r>
      <w:r>
        <w:fldChar w:fldCharType="end"/>
      </w:r>
      <w:r w:rsidR="007112FD">
        <w:t>,</w:t>
      </w:r>
      <w:r>
        <w:t xml:space="preserve"> the geographic scale at which mitigation </w:t>
      </w:r>
      <w:r w:rsidR="007112FD">
        <w:t>measures should be implemented, and which element of the population dynamics of pollinators is the most sensitive to anthropogenic disturbance.</w:t>
      </w:r>
    </w:p>
    <w:p w14:paraId="7EB5C571" w14:textId="6B3D5616" w:rsidR="006F501D" w:rsidRPr="001E1572" w:rsidRDefault="006C38B2" w:rsidP="006F501D">
      <w:r w:rsidRPr="00036544">
        <w:t xml:space="preserve">Hoverflies (Syrphidae) are an important group of </w:t>
      </w:r>
      <w:r w:rsidR="006C4E9C" w:rsidRPr="00036544">
        <w:t>pollinators,</w:t>
      </w:r>
      <w:r w:rsidRPr="00036544">
        <w:t xml:space="preserve"> but they are understudied</w:t>
      </w:r>
      <w:r>
        <w:t xml:space="preserve"> relative to bees, and </w:t>
      </w:r>
      <w:r w:rsidRPr="00847839">
        <w:t xml:space="preserve">little </w:t>
      </w:r>
      <w:proofErr w:type="gramStart"/>
      <w:r w:rsidRPr="00847839">
        <w:t>is known</w:t>
      </w:r>
      <w:proofErr w:type="gramEnd"/>
      <w:r w:rsidRPr="00847839">
        <w:t xml:space="preserve"> about </w:t>
      </w:r>
      <w:r>
        <w:t xml:space="preserve">their </w:t>
      </w:r>
      <w:r w:rsidRPr="00847839">
        <w:t xml:space="preserve">dispersal </w:t>
      </w:r>
      <w:r>
        <w:t xml:space="preserve">and </w:t>
      </w:r>
      <w:r w:rsidRPr="00847839">
        <w:t>the</w:t>
      </w:r>
      <w:r>
        <w:t>ir response to</w:t>
      </w:r>
      <w:r w:rsidRPr="00847839">
        <w:t xml:space="preserve"> landscape fragmentation</w:t>
      </w:r>
      <w:r w:rsidRPr="00036544">
        <w:t xml:space="preserve">. </w:t>
      </w:r>
      <w:r>
        <w:t>Hoverflies</w:t>
      </w:r>
      <w:r w:rsidRPr="00036544">
        <w:t xml:space="preserve"> are a biologically </w:t>
      </w:r>
      <w:r>
        <w:t xml:space="preserve">very </w:t>
      </w:r>
      <w:r w:rsidRPr="00036544">
        <w:t xml:space="preserve">diverse family of flower-visiting flies </w:t>
      </w:r>
      <w:r w:rsidRPr="00036544">
        <w:fldChar w:fldCharType="begin"/>
      </w:r>
      <w:r w:rsidR="008B07F2">
        <w:instrText xml:space="preserve"> ADDIN ZOTERO_ITEM CSL_CITATION {"citationID":"xDPrU4uR","properties":{"formattedCitation":"(Bickel et al., 2009; Speight, 2017; Wardhaugh, 2015)","plainCitation":"(Bickel et al., 2009; Speight, 2017; Wardhaugh, 2015)","noteIndex":0},"citationItems":[{"id":13149,"uris":["http://zotero.org/users/4948104/items/DQVGFJXI"],"itemData":{"id":13149,"type":"book","ISBN":"978-90-04-18100-7","language":"en","publisher":"Brill","source":"brill.com","title":"Diptera Diversity: Status, Challenges and Tools","title-short":"Diptera Diversity","URL":"https://brill.com/view/title/12518","editor":[{"family":"Bickel","given":"Daniel"},{"family":"Pape","given":"Thomas"},{"family":"Meier","given":"Rudolf"}],"accessed":{"date-parts":[["2022",6,29]]},"issued":{"date-parts":[["2009",3,25]]}}},{"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D"}],"issued":{"date-parts":[["2017"]]}}},{"id":13169,"uris":["http://zotero.org/users/4948104/items/WJGCYIDP"],"itemData":{"id":13169,"type":"article-journal","abstract":"The majority of living plant species are pollinated by insects, and this interaction is thought to have played a major role in driving the diversification of modern angiosperms. But while flower–insect interactions have been well studied from the perspective of plants in the form of pollination biology, few studies have been carried out from an entomological perspective, where flowers are resources to exploit. As a consequence, it remains unknown how many insect species actually utilise floral resources, especially since many flower-visitors do not carry out pollination and may therefore be widely ignored in pollination studies. In this review, I attempt to present an overview of the taxonomic range of flower-visiting invertebrates and estimate the proportion of described species that regularly utilise flowers. The flower-visiting habit has likely evolved independently hundreds of times across more than a dozen modern invertebrate orders. I speculate, based on reviewing the literature and discussions with experts, that ~30 % of arthropod species (&gt;350,000 described species) may regularly utilise flowers to feed, find a mate, or acquire other resources. When extrapolated to the estimated global diversity of the phylum Arthropoda, perhaps more than a million species regularly visit flowers. However, generating more accurate estimates will require much more work from the perspective of flower-visiting insects, including the often-ignored species that do not pollinate host plants. In particular, sampling techniques in addition to traditional observation protocols should be encouraged to ensure that all flower-visitors are recorded. Greater efforts to identify flower-visiting species beyond the level of order or family will also enhance our understanding of flower-visitor diversity.","container-title":"Arthropod-Plant Interactions","DOI":"10.1007/s11829-015-9398-4","ISSN":"1872-8847","issue":"6","journalAbbreviation":"Arthropod-Plant Interactions","language":"en","page":"547-565","source":"Springer Link","title":"How many species of arthropods visit flowers?","volume":"9","author":[{"family":"Wardhaugh","given":"Carl W."}],"issued":{"date-parts":[["2015",12,1]]}}}],"schema":"https://github.com/citation-style-language/schema/raw/master/csl-citation.json"} </w:instrText>
      </w:r>
      <w:r w:rsidRPr="00036544">
        <w:fldChar w:fldCharType="separate"/>
      </w:r>
      <w:r w:rsidRPr="00036544">
        <w:rPr>
          <w:rFonts w:cs="Times New Roman"/>
        </w:rPr>
        <w:t>(Bickel et al., 2009; Speight, 2017; Wardhaugh, 2015)</w:t>
      </w:r>
      <w:r w:rsidRPr="00036544">
        <w:fldChar w:fldCharType="end"/>
      </w:r>
      <w:r w:rsidRPr="00036544">
        <w:t>.</w:t>
      </w:r>
      <w:r>
        <w:t xml:space="preserve"> Their dependence on floral resources makes hoverflies the most important pollinators besides bees, providing a major contribution to plant diversity and agricultural production </w:t>
      </w:r>
      <w:r>
        <w:fldChar w:fldCharType="begin"/>
      </w:r>
      <w:r w:rsidR="008B07F2">
        <w:instrText xml:space="preserve"> ADDIN ZOTERO_ITEM CSL_CITATION {"citationID":"fPxrbAtq","properties":{"formattedCitation":"(Hodgkiss et al., 2018; Jauker et al., 2009; Pekas et al., 2020; Rader et al., 2016; Ssymank et al., 2008)","plainCitation":"(Hodgkiss et al., 2018; Jauker et al., 2009; Pekas et al., 2020; Rader et al., 2016; Ssymank et al., 2008)","noteIndex":0},"citationItems":[{"id":13184,"uris":["http://zotero.org/users/4948104/items/RUDEDG8D"],"itemData":{"id":13184,"type":"article-journal","abstract":"Recent declines in wild pollinators represent a significant threat to the sustained provision of pollination services. Insect pollinators are responsible for an estimated 45% of strawberry crop yields, which equates to a market value of approximately £99 million per year in the UK alone. As an aggregate flower with unconcealed nectaries, strawberries are attractive to a diverse array of flower-visiting insects. Syrphine hoverflies, which offer the added benefit of consuming aphids during their predatory larval stage, represent one such group of flower visitor, but the extent to which aphidophagous hoverflies are capable of pollinating strawberry flowers remains largely untested. In replicated cage experiments we tested the effectiveness of strawberry pollination by the aphidophagous hoverflies Episyrphus balteatus and Eupeodes latifasciatus, and a mix of four hoverfly taxa, when compared to hand pollination and insect pollinator exclusion. Hoverflies were released into cages, and the strawberry fruits that resulted from pollinated flowers were assessed for quality measures. Hoverfly visitation increased strawberry yields by over 70% and doubled the proportion of marketable fruit, highlighting the importance of hoverflies for strawberry pollination.  A comparison between two hoverfly species showed that Eupeodes latifasciatus visits to flowers produced marketable fruit at nearly double the rate of Episyrphus balteatus, demonstrating that species may differ in their pollination efficacy even within a subfamily. Thus, this study offers compelling evidence that aphidophagous syrphine hoverflies are effective pollinators of commercial strawberry and, as such, may be capable of providing growers with the dual benefit of pollination and aphid control.","container-title":"Journal of Pollination Ecology","DOI":"10.26786/1920-7603(2018)five","ISSN":"1920-7603","language":"en","license":"Copyright (c) 2018 Dylan Hodgkiss, Mark J.F. Brown, Michelle T. Fountain","page":"55-66","source":"pollinationecology.org","title":"Syrphine hoverflies are effective pollinators of commercial strawberry","volume":"22","author":[{"family":"Hodgkiss","given":"Dylan"},{"family":"Brown","given":"Mark J. F."},{"family":"Fountain","given":"Michelle T."}],"issued":{"date-parts":[["2018",2,28]]}}},{"id":12873,"uris":["http://zotero.org/users/4948104/items/JSQU738P"],"itemData":{"id":12873,"type":"article-journal","abstract":"Semi-natural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L."},{"family":"Moerkens","given":"Rob"}],"issued":{"date-parts":[["2020",10,1]]}}},{"id":11904,"uris":["http://zotero.org/users/4948104/items/B7D64N8G"],"itemData":{"id":11904,"type":"article-journal","container-title":"Proceedings of the National Academy of Sciences","DOI":"10.1073/pnas.1517092112","issue":"1","note":"publisher: Proceedings of the National Academy of Sciences","page":"146-151","source":"pnas.org (Atypon)","title":"Non-bee insects are important contributors to global crop pollination","volume":"113","author":[{"family":"Rader","given":"Romina"},{"family":"Bartomeus","given":"Ignasi"},{"family":"Garibaldi","given":"Lucas A."},{"family":"Garratt","given":"Michael P. D."},{"family":"Howlett","given":"Brad G."},{"family":"Winfree","given":"Rachael"},{"family":"Cunningham","given":"Saul A."},{"family":"Mayfield","given":"Margaret M."},{"family":"Arthur","given":"Anthony D."},{"family":"Andersson","given":"Georg K. S."},{"family":"Bommarco","given":"Riccardo"},{"family":"Brittain","given":"Claire"},{"family":"Carvalheiro","given":"Luísa G."},{"family":"Chacoff","given":"Natacha P."},{"family":"Entling","given":"Martin H."},{"family":"Foully","given":"Benjamin"},{"family":"Freitas","given":"Breno M."},{"family":"Gemmill-Herren","given":"Barbara"},{"family":"Ghazoul","given":"Jaboury"},{"family":"Griffin","given":"Sean R."},{"family":"Gross","given":"Caroline L."},{"family":"Herbertsson","given":"Lina"},{"family":"Herzog","given":"Felix"},{"family":"Hipólito","given":"Juliana"},{"family":"Jaggar","given":"Sue"},{"family":"Jauker","given":"Frank"},{"family":"Klein","given":"Alexandra-Maria"},{"family":"Kleijn","given":"David"},{"family":"Krishnan","given":"Smitha"},{"family":"Lemos","given":"Camila Q."},{"family":"Lindström","given":"Sandra A. M."},{"family":"Mandelik","given":"Yael"},{"family":"Monteiro","given":"Victor M."},{"family":"Nelson","given":"Warrick"},{"family":"Nilsson","given":"Lovisa"},{"family":"Pattemore","given":"David E."},{"family":"O. Pereira","given":"Natália","non-dropping-particle":"de"},{"family":"Pisanty","given":"Gideon"},{"family":"Potts","given":"Simon G."},{"family":"Reemer","given":"Menno"},{"family":"Rundlöf","given":"Maj"},{"family":"Sheffield","given":"Cory S."},{"family":"Scheper","given":"Jeroen"},{"family":"Schüepp","given":"Christof"},{"family":"Smith","given":"Henrik G."},{"family":"Stanley","given":"Dara A."},{"family":"Stout","given":"Jane C."},{"family":"Szentgyörgyi","given":"Hajnalka"},{"family":"Taki","given":"Hisatomo"},{"family":"Vergara","given":"Carlos H."},{"family":"Viana","given":"Blandina F."},{"family":"Woyciechowski","given":"Michal"}],"issued":{"date-parts":[["2016",1,5]]}}},{"id":13179,"uris":["http://zotero.org/users/4948104/items/WEY49VJ7"],"itemData":{"id":13179,"type":"article-journal","abstract":"Diptera are one of the three largest and most diverse animal groups in the world. As an often neglected but important group of pollinators, they play a significant role in agrobiodiversity and the biodiversity of plants everywhere. Flies are present in almost all habitats and biomes and for many medicinal, food and ornamental plants, pollinating flies guarantee or enhance seed and fruit production. They are important in the natural landscape, in agriculture and in greenhouses, and have recently come i</w:instrText>
      </w:r>
      <w:r w:rsidR="008B07F2" w:rsidRPr="008B07F2">
        <w:rPr>
          <w:lang w:val="fr-FR"/>
        </w:rPr>
        <w:instrText xml:space="preserve">nto use in the production of seeds for seed banks. The São Paulo Pollinator Initiative, the CBD, and Pollinator secretariats were important starting points in the international recognition of pollinator importance. However, large gaps in our knowledge of the role of Diptera in pollination networks need to be addressed in order to sustain agriculture and to enable appropriate responses to climate change. At this 9th Conference of the Parties we would like to draw attention to the role of often-neglected Dipteran pollinators, to stress their current importance and potential future use as pollinators in agriculture. A case study on flower flies that act as important pollinators, as adults, and major biocontrol agents, as larvae, illustrates their double importance for agriculture.","container-title":"Biodiversity","DOI":"10.1080/14888386.2008.9712892","ISSN":"1488-8386","issue":"1-2","note":"publisher: Taylor &amp; Francis\n_eprint: https://doi.org/10.1080/14888386.2008.9712892","page":"86-89","source":"Taylor and Francis+NEJM","title":"Pollinating Flies (Diptera): A major contribution to plant diversity and agricultural production","title-short":"Pollinating Flies (Diptera)","volume":"9","author":[{"family":"Ssymank","given":"Axel"},{"family":"Kearns","given":"C. A."},{"family":"Pape","given":"Thomas"},{"family":"Thompson","given":"F.   Christian"}],"issued":{"date-parts":[["2008",4,1]]}}}],"schema":"https://github.com/citation-style-language/schema/raw/master/csl-citation.json"} </w:instrText>
      </w:r>
      <w:r>
        <w:fldChar w:fldCharType="separate"/>
      </w:r>
      <w:r w:rsidRPr="00163921">
        <w:rPr>
          <w:rFonts w:cs="Times New Roman"/>
          <w:lang w:val="fr-CH"/>
        </w:rPr>
        <w:t>(</w:t>
      </w:r>
      <w:proofErr w:type="spellStart"/>
      <w:r w:rsidRPr="00163921">
        <w:rPr>
          <w:rFonts w:cs="Times New Roman"/>
          <w:lang w:val="fr-CH"/>
        </w:rPr>
        <w:t>Hodgkiss</w:t>
      </w:r>
      <w:proofErr w:type="spellEnd"/>
      <w:r w:rsidRPr="00163921">
        <w:rPr>
          <w:rFonts w:cs="Times New Roman"/>
          <w:lang w:val="fr-CH"/>
        </w:rPr>
        <w:t xml:space="preserve"> et al., 2018; Jauker et al., 2009; Pekas et al., 2020; Rader et al., 2016; Ssymank et al., 2008)</w:t>
      </w:r>
      <w:r>
        <w:fldChar w:fldCharType="end"/>
      </w:r>
      <w:r w:rsidRPr="00163921">
        <w:rPr>
          <w:lang w:val="fr-CH"/>
        </w:rPr>
        <w:t xml:space="preserve">. </w:t>
      </w:r>
      <w:r>
        <w:t xml:space="preserve">Species do not display strict selectivity for specific flower species </w:t>
      </w:r>
      <w:r>
        <w:fldChar w:fldCharType="begin"/>
      </w:r>
      <w:r w:rsidR="008B07F2">
        <w:instrText xml:space="preserve"> ADDIN ZOTERO_ITEM CSL_CITATION {"citationID":"oDnzPItO","properties":{"formattedCitation":"(Branquart and Hemptinne, 2000; Lucas et al., 2018)","plainCitation":"(Branquart and Hemptinne, 2000; Lucas et al., 2018)","noteIndex":0},"citationItems":[{"id":13166,"uris":["http://zotero.org/users/4948104/items/4QCQKBYR"],"itemData":{"id":13166,"type":"article-journal","abstract":"Adults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id":13171,"uris":["http://zotero.org/users/4948104/items/NPTAKFYQ"],"itemData":{"id":13171,"type":"article-journal","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guild.","container-title":"Scientific Reports","DOI":"10.1038/s41598-018-23103-0","ISSN":"2045-2322","issue":"1","journalAbbreviation":"Sci Rep","language":"en","license":"2018 The Author(s)","note":"number: 1\npublisher: Nature Publishing Group","page":"5133","source":"www.nature.com","title":"Floral resource partitioning by individuals within generalised hoverfly pollination networks revealed by DNA metabarcoding","volume":"8","author":[{"family":"Lucas","given":"Andrew"},{"family":"Bodger","given":"Owen"},{"family":"Brosi","given":"Berry J."},{"family":"Ford","given":"Col R."},{"family":"Forman","given":"Dan W."},{"family":"Greig","given":"Carolyn"},{"family":"Hegarty","given":"Matthew"},{"family":"Jones","given":"Laura"},{"family":"Neyland","given":"Penelope J."},{"family":"Vere","given":"Natasha","non-dropping-particle":"de"}],"issued":{"date-parts":[["2018",3,23]]}}}],"schema":"https://github.com/citation-style-language/schema/raw/master/csl-citation.json"} </w:instrText>
      </w:r>
      <w:r>
        <w:fldChar w:fldCharType="separate"/>
      </w:r>
      <w:r w:rsidRPr="00705A6E">
        <w:rPr>
          <w:rFonts w:cs="Times New Roman"/>
        </w:rPr>
        <w:t>(</w:t>
      </w:r>
      <w:proofErr w:type="spellStart"/>
      <w:r w:rsidRPr="00705A6E">
        <w:rPr>
          <w:rFonts w:cs="Times New Roman"/>
        </w:rPr>
        <w:t>Branquart</w:t>
      </w:r>
      <w:proofErr w:type="spellEnd"/>
      <w:r w:rsidRPr="00705A6E">
        <w:rPr>
          <w:rFonts w:cs="Times New Roman"/>
        </w:rPr>
        <w:t xml:space="preserve"> and </w:t>
      </w:r>
      <w:proofErr w:type="spellStart"/>
      <w:r w:rsidRPr="00705A6E">
        <w:rPr>
          <w:rFonts w:cs="Times New Roman"/>
        </w:rPr>
        <w:t>Hemptinne</w:t>
      </w:r>
      <w:proofErr w:type="spellEnd"/>
      <w:r w:rsidRPr="00705A6E">
        <w:rPr>
          <w:rFonts w:cs="Times New Roman"/>
        </w:rPr>
        <w:t>, 2000; Lucas et al., 2018)</w:t>
      </w:r>
      <w:r>
        <w:fldChar w:fldCharType="end"/>
      </w:r>
      <w:r>
        <w:t xml:space="preserve"> which make them especially important in disturbed landscapes</w:t>
      </w:r>
      <w:r w:rsidR="00F173A9">
        <w:t xml:space="preserve"> </w:t>
      </w:r>
      <w:r w:rsidR="00F173A9">
        <w:fldChar w:fldCharType="begin"/>
      </w:r>
      <w:r w:rsidR="008B07F2">
        <w:instrText xml:space="preserve"> ADDIN ZOTERO_ITEM CSL_CITATION {"citationID":"FrNF6Nr6","properties":{"formattedCitation":"(Jauker et al., 2009)","plainCitation":"(Jauker et al., 2009)","noteIndex":0},"citationItems":[{"id":12873,"uris":["http://zotero.org/users/4948104/items/JSQU738P"],"itemData":{"id":12873,"type":"article-journal","abstract":"Semi-natural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schema":"https://github.com/citation-style-language/schema/raw/master/csl-citation.json"} </w:instrText>
      </w:r>
      <w:r w:rsidR="00F173A9">
        <w:fldChar w:fldCharType="separate"/>
      </w:r>
      <w:r w:rsidR="00F173A9" w:rsidRPr="00F173A9">
        <w:rPr>
          <w:rFonts w:cs="Times New Roman"/>
        </w:rPr>
        <w:t>(</w:t>
      </w:r>
      <w:proofErr w:type="spellStart"/>
      <w:r w:rsidR="00F173A9" w:rsidRPr="00F173A9">
        <w:rPr>
          <w:rFonts w:cs="Times New Roman"/>
        </w:rPr>
        <w:t>Jauker</w:t>
      </w:r>
      <w:proofErr w:type="spellEnd"/>
      <w:r w:rsidR="00F173A9" w:rsidRPr="00F173A9">
        <w:rPr>
          <w:rFonts w:cs="Times New Roman"/>
        </w:rPr>
        <w:t xml:space="preserve"> et al., 2009)</w:t>
      </w:r>
      <w:r w:rsidR="00F173A9">
        <w:fldChar w:fldCharType="end"/>
      </w:r>
      <w:r>
        <w:t xml:space="preserve">. Many hoverfly larvae feed on aphids and are effective biocontrol agents, especially in agricultural landscapes </w:t>
      </w:r>
      <w:r>
        <w:fldChar w:fldCharType="begin"/>
      </w:r>
      <w:r w:rsidR="008B07F2">
        <w:instrText xml:space="preserve"> ADDIN ZOTERO_ITEM CSL_CITATION {"citationID":"7iNlGkY1","properties":{"formattedCitation":"(Pekas et al., 2020; Speight, 2017)","plainCitation":"(Pekas et al., 2020; Speight, 2017)","noteIndex":0},"citationItems":[{"id":13159,"uris":["http://zotero.org/users/4948104/items/BVSQHHJF"],"itemData":{"id":13159,"type":"article-journal","abstract":"Biological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fldChar w:fldCharType="separate"/>
      </w:r>
      <w:r w:rsidRPr="006D3F70">
        <w:rPr>
          <w:rFonts w:cs="Times New Roman"/>
        </w:rPr>
        <w:t>(</w:t>
      </w:r>
      <w:proofErr w:type="spellStart"/>
      <w:r w:rsidRPr="006D3F70">
        <w:rPr>
          <w:rFonts w:cs="Times New Roman"/>
        </w:rPr>
        <w:t>Pekas</w:t>
      </w:r>
      <w:proofErr w:type="spellEnd"/>
      <w:r w:rsidRPr="006D3F70">
        <w:rPr>
          <w:rFonts w:cs="Times New Roman"/>
        </w:rPr>
        <w:t xml:space="preserve"> et al., 2020; Speight, 2017)</w:t>
      </w:r>
      <w:r>
        <w:fldChar w:fldCharType="end"/>
      </w:r>
      <w:r>
        <w:t>, which adds to their large contribution to human food security.</w:t>
      </w:r>
    </w:p>
    <w:p w14:paraId="6C86A9C2" w14:textId="5EBEB932" w:rsidR="00A24A4C" w:rsidRDefault="000C470D" w:rsidP="006F501D">
      <w:r w:rsidRPr="000C470D">
        <w:t xml:space="preserve">Molecular genetic methods are powerful tools to investigate the effect of fragmentation on target species </w:t>
      </w:r>
      <w:r w:rsidR="00E933B4">
        <w:t>where dispersal capability is hard to evaluate directly</w:t>
      </w:r>
      <w:r w:rsidR="00E07818">
        <w:t xml:space="preserve">, but such methods </w:t>
      </w:r>
      <w:proofErr w:type="gramStart"/>
      <w:r w:rsidR="00E07818">
        <w:t>have seldom been used</w:t>
      </w:r>
      <w:proofErr w:type="gramEnd"/>
      <w:r w:rsidR="00E07818">
        <w:t xml:space="preserve"> on hoverflies</w:t>
      </w:r>
      <w:r w:rsidRPr="000C470D">
        <w:t xml:space="preserve">. </w:t>
      </w:r>
      <w:r w:rsidR="00E933B4">
        <w:t xml:space="preserve">Capture-mark-recapture (CMR) methods have been used to study hoverfly dispersal in the past </w:t>
      </w:r>
      <w:r w:rsidR="00E933B4">
        <w:fldChar w:fldCharType="begin"/>
      </w:r>
      <w:r w:rsidR="008B07F2">
        <w:instrText xml:space="preserve"> ADDIN ZOTERO_ITEM CSL_CITATION {"citationID":"ZKvqCxCM","properties":{"formattedCitation":"(Aubert et al., 1969; Aubert and Goeldlin de Tiefenau, 1981; Rotheray et al., 2014)","plainCitation":"(Aubert et al., 1969; Aubert and Goeldlin de Tiefenau, 1981; Rotheray et al., 2014)","noteIndex":0},"citationItems":[{"id":13615,"uris":["http://zotero.org/users/4948104/items/E5XL2BGV"],"itemData":{"id":13615,"type":"article-journal","container-title":"Journal of the Swiss Entomological Society","DOI":"10.5169/SEALS-401588","language":"fr","note":"medium: text/html,application/pdf,text/html\npublisher: Schweizerische Entomologische Gesellschaft","source":"DOI.org (Datacite)","title":"Essais de marquage et de reprise d'insectes migrateurs en automne 1968","URL":"https://www.e-periodica.ch/digbib/view?pid=seg-001:1969:42::377","volume":"42","author":[{"family":"Aubert","given":"Jacques"},{"family":"Goeldlin","given":"Pierre"},{"family":"Lyon","given":"Jean-Pierre"}],"accessed":{"date-parts":[["2022",10,11]]},"issued":{"date-parts":[["1969",5,15]]}}},{"id":13241,"uris":["http://zotero.org/users/4948104/items/TZV72BRD"],"itemData":{"id":13241,"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Tiefenau","given":"P."}],"accessed":{"date-parts":[["2022",7,13]]},"issued":{"date-parts":[["1981"]]}}},{"id":13251,"uris":["http://zotero.org/users/4948104/items/Q9863DJ7"],"itemData":{"id":13251,"type":"article-journal","container-title":"Journal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E933B4">
        <w:fldChar w:fldCharType="separate"/>
      </w:r>
      <w:r w:rsidR="00E933B4" w:rsidRPr="00E933B4">
        <w:rPr>
          <w:rFonts w:cs="Times New Roman"/>
        </w:rPr>
        <w:t>(Aubert et al., 1969; Aubert and Goeldlin de Tiefenau, 1981; Rotheray et al., 2014)</w:t>
      </w:r>
      <w:r w:rsidR="00E933B4">
        <w:fldChar w:fldCharType="end"/>
      </w:r>
      <w:r w:rsidR="00E933B4">
        <w:t>. However, given the limitations of conducting CMR across a large area for abundant small insects</w:t>
      </w:r>
      <w:r w:rsidR="00E933B4" w:rsidRPr="00E933B4">
        <w:t xml:space="preserve">, </w:t>
      </w:r>
      <w:r w:rsidR="00E933B4">
        <w:t xml:space="preserve">landscape </w:t>
      </w:r>
      <w:r w:rsidR="00E933B4" w:rsidRPr="00E933B4">
        <w:t>co</w:t>
      </w:r>
      <w:r w:rsidR="00E933B4">
        <w:t xml:space="preserve">nnectivity is easier to </w:t>
      </w:r>
      <w:r w:rsidR="009C3DBF">
        <w:t>investigate</w:t>
      </w:r>
      <w:r w:rsidR="00E933B4">
        <w:t xml:space="preserve"> using molecular genetic methods. Genetic connectivity is</w:t>
      </w:r>
      <w:r w:rsidR="009C3DBF">
        <w:t xml:space="preserve"> evaluated through a </w:t>
      </w:r>
      <w:r w:rsidR="00E933B4" w:rsidRPr="00E933B4">
        <w:t>quantif</w:t>
      </w:r>
      <w:r w:rsidR="009C3DBF">
        <w:t>ication of</w:t>
      </w:r>
      <w:r w:rsidR="00E933B4" w:rsidRPr="00E933B4">
        <w:t xml:space="preserve"> gene flow</w:t>
      </w:r>
      <w:r w:rsidR="009C3DBF">
        <w:t xml:space="preserve">, which is directly related to dispersal as genes are propagated by individuals or </w:t>
      </w:r>
      <w:r w:rsidR="009C3DBF">
        <w:lastRenderedPageBreak/>
        <w:t xml:space="preserve">propagules which disperse before reproduction </w:t>
      </w:r>
      <w:r w:rsidR="009C3DBF">
        <w:fldChar w:fldCharType="begin"/>
      </w:r>
      <w:r w:rsidR="008B07F2">
        <w:instrText xml:space="preserve"> ADDIN ZOTERO_ITEM CSL_CITATION {"citationID":"WV3RRArD","properties":{"formattedCitation":"(Broquet and Petit, 2009; Cayuela et al., 2018)","plainCitation":"(Broquet and Petit, 2009; Cayuela et al., 2018)","noteIndex":0},"citationItems":[{"id":2321,"uris":["http://zotero.org/users/4948104/items/X5PHEW49"],"itemData":{"id":2321,"type":"article-journal","abstract":"The dispersal process, by which individuals or other dispersing agents such as gametes or seeds move from birthplace to a new settlement locality, has important consequences for the dynamics of genes, individuals, and species. Many of the questions addressed by ecology and evolutionary biology re- quire a good understanding of species’ dispersal patterns. Much effort has thus been devoted to overcoming the difficulties associated with dispersal measurement. In this context, genetic tools have long been the focus of in- tensive research, providing a great variety of potential solutions to measuring dispersal. This methodological diversity is reviewed here to help (molecular) ecologists find their way toward dispersal inference and interpretation and to stimulate further developments.","container-title":"Annual Review of Ecology, Evolution, and Systematics","DOI":"10.1146/annurev.ecolsys.110308.120324","ISSN":"1543-592X","issue":"1","note":"PMID: 63\narXiv: 1132\nISBN: 1543-592X\\r978-0-8243-1440-8","page":"193-216","title":"Molecular Estimation of Dispersal for Ecology and Population Genetics","volume":"40","author":[{"family":"Broquet","given":"Thomas"},{"family":"Petit","given":"Eric J."}],"issued":{"date-parts":[["2009"]]}}},{"id":2396,"uris":["http://zotero.org/users/4948104/items/LE5P9MVT"],"itemData":{"id":2396,"type":"article-journal","abstract":"Dispersal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genetics.","container-title":"Molecular Ecology","DOI":"10.1111/mec.14848","ISSN":"1365294X","issue":"20","page":"3976-4010","title":"Demographic and genetic approaches to study dispersal in wild animal populations: A methodological review","volume":"27","author":[{"family":"Cayuela","given":"Hugo"},{"family":"Rougemont","given":"Quentin"},{"family":"Prunier","given":"Jérôme G."},{"family":"Moore","given":"Jean Sébastien"},{"family":"Clobert","given":"Jean"},{"family":"Besnard","given":"Aurélien"},{"family":"Bernatchez","given":"Louis"}],"issued":{"date-parts":[["2018"]]}}}],"schema":"https://github.com/citation-style-language/schema/raw/master/csl-citation.json"} </w:instrText>
      </w:r>
      <w:r w:rsidR="009C3DBF">
        <w:fldChar w:fldCharType="separate"/>
      </w:r>
      <w:r w:rsidR="009C3DBF" w:rsidRPr="009C3DBF">
        <w:rPr>
          <w:rFonts w:cs="Times New Roman"/>
        </w:rPr>
        <w:t>(</w:t>
      </w:r>
      <w:proofErr w:type="spellStart"/>
      <w:r w:rsidR="009C3DBF" w:rsidRPr="009C3DBF">
        <w:rPr>
          <w:rFonts w:cs="Times New Roman"/>
        </w:rPr>
        <w:t>Broquet</w:t>
      </w:r>
      <w:proofErr w:type="spellEnd"/>
      <w:r w:rsidR="009C3DBF" w:rsidRPr="009C3DBF">
        <w:rPr>
          <w:rFonts w:cs="Times New Roman"/>
        </w:rPr>
        <w:t xml:space="preserve"> and Petit, 2009; Cayuela et al., 2018)</w:t>
      </w:r>
      <w:r w:rsidR="009C3DBF">
        <w:fldChar w:fldCharType="end"/>
      </w:r>
      <w:r w:rsidR="009C3DBF">
        <w:t>. Therefore, the greater the genetic connectivity is, the easier it is to disperse through the landscape.</w:t>
      </w:r>
      <w:r w:rsidR="00E933B4" w:rsidRPr="00E933B4">
        <w:t xml:space="preserve"> </w:t>
      </w:r>
      <w:r w:rsidR="005A278A">
        <w:t xml:space="preserve">One </w:t>
      </w:r>
      <w:r w:rsidR="009C3DBF">
        <w:t>population genetics s</w:t>
      </w:r>
      <w:r w:rsidR="006F501D">
        <w:t>tud</w:t>
      </w:r>
      <w:r w:rsidR="005A278A">
        <w:t>y</w:t>
      </w:r>
      <w:r w:rsidR="00444634">
        <w:t xml:space="preserve"> of hoverflies</w:t>
      </w:r>
      <w:r w:rsidR="006F501D">
        <w:t xml:space="preserve"> </w:t>
      </w:r>
      <w:r w:rsidR="009C3DBF">
        <w:t>describe</w:t>
      </w:r>
      <w:r w:rsidR="0016497D">
        <w:t>d</w:t>
      </w:r>
      <w:r w:rsidR="006F501D">
        <w:t xml:space="preserve"> </w:t>
      </w:r>
      <w:r w:rsidR="00E07818">
        <w:t>continental</w:t>
      </w:r>
      <w:r w:rsidR="009C3DBF">
        <w:t>-scale patterns</w:t>
      </w:r>
      <w:r w:rsidR="005A278A">
        <w:t xml:space="preserve"> for </w:t>
      </w:r>
      <w:r w:rsidR="00444634">
        <w:t xml:space="preserve">a </w:t>
      </w:r>
      <w:r w:rsidR="005A278A">
        <w:t xml:space="preserve">migratory species </w:t>
      </w:r>
      <w:r w:rsidR="005A278A">
        <w:fldChar w:fldCharType="begin"/>
      </w:r>
      <w:r w:rsidR="008B07F2">
        <w:instrText xml:space="preserve"> ADDIN ZOTERO_ITEM CSL_CITATION {"citationID":"MQtTlf8Q","properties":{"formattedCitation":"(Raymond et al., 2013)","plainCitation":"(Raymond et al., 2013)","noteIndex":0},"citationItems":[{"id":13286,"uris":["http://zotero.org/users/4948104/items/NAMRP6G3"],"itemData":{"id":13286,"type":"article-journal","abstract":"Population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mixing","volume":"22","author":[{"family":"Raymond","given":"Lucie"},{"family":"Plantegenest","given":"Manuel"},{"family":"Vialatte","given":"Aude"}],"issued":{"date-parts":[["2013"]]}}}],"schema":"https://github.com/citation-style-language/schema/raw/master/csl-citation.json"} </w:instrText>
      </w:r>
      <w:r w:rsidR="005A278A">
        <w:fldChar w:fldCharType="separate"/>
      </w:r>
      <w:r w:rsidR="005A278A" w:rsidRPr="005A278A">
        <w:rPr>
          <w:rFonts w:cs="Times New Roman"/>
        </w:rPr>
        <w:t>(Raymond et al., 2013)</w:t>
      </w:r>
      <w:r w:rsidR="005A278A">
        <w:fldChar w:fldCharType="end"/>
      </w:r>
      <w:r w:rsidR="008877BD">
        <w:t>.</w:t>
      </w:r>
      <w:r w:rsidR="005A278A">
        <w:t xml:space="preserve"> </w:t>
      </w:r>
      <w:r w:rsidR="00FA69E1">
        <w:t>As expected due to the extreme genetic mixing associated with mass migration,</w:t>
      </w:r>
      <w:r w:rsidR="005A278A">
        <w:t xml:space="preserve"> </w:t>
      </w:r>
      <w:r w:rsidR="001C191E">
        <w:t xml:space="preserve">we found </w:t>
      </w:r>
      <w:r w:rsidR="005A278A">
        <w:t xml:space="preserve">no </w:t>
      </w:r>
      <w:r w:rsidR="001C191E">
        <w:t>substantial</w:t>
      </w:r>
      <w:r w:rsidR="00DC4EF5">
        <w:t xml:space="preserve"> </w:t>
      </w:r>
      <w:r w:rsidR="005A278A">
        <w:t>isolation-by-distance</w:t>
      </w:r>
      <w:r w:rsidR="00FA4705">
        <w:t xml:space="preserve"> (IBD)</w:t>
      </w:r>
      <w:r w:rsidR="005A278A">
        <w:t>. A</w:t>
      </w:r>
      <w:r w:rsidR="00DC4EF5">
        <w:t xml:space="preserve">nother </w:t>
      </w:r>
      <w:r w:rsidR="00FA69E1">
        <w:t xml:space="preserve">more local </w:t>
      </w:r>
      <w:r w:rsidR="005A278A">
        <w:t xml:space="preserve">study </w:t>
      </w:r>
      <w:r w:rsidR="00DC4EF5">
        <w:t xml:space="preserve">found no substantial barriers to gene flow, though they </w:t>
      </w:r>
      <w:r w:rsidR="005A278A">
        <w:t xml:space="preserve">used a small number of </w:t>
      </w:r>
      <w:r w:rsidR="00FA69E1">
        <w:t xml:space="preserve">hoverfly </w:t>
      </w:r>
      <w:r w:rsidR="005A278A">
        <w:t xml:space="preserve">individuals, from a fraction of a low disturbance </w:t>
      </w:r>
      <w:r w:rsidR="00DC4EF5">
        <w:t>forest landscape</w:t>
      </w:r>
      <w:r w:rsidR="005A278A">
        <w:t xml:space="preserve"> </w:t>
      </w:r>
      <w:r w:rsidR="00CC245F">
        <w:fldChar w:fldCharType="begin"/>
      </w:r>
      <w:r w:rsidR="005A278A">
        <w:instrText xml:space="preserve"> ADDIN ZOTERO_ITEM CSL_CITATION {"citationID":"AGSv8OcC","properties":{"formattedCitation":"(Schauer et al., 2018)","plainCitation":"(Schauer et al., 2018)","noteIndex":0},"citationItems":[{"id":13284,"uris":["http://zotero.org/users/4948104/items/IGGPBPGH"],"itemData":{"id":13284,"type":"article-journal","abstract":"Dispersal is a key trait of species enabling gene flow among populations. For species persistence dispersal may therefore be crucial especially in a patchy or changing environment. Tree hollows are a patchy habitat as their number is locally limited and in addition to that, habitat quality of tree hollows differs. Both factors are important for colonization by saproxylic insects as species may be specialized on a particular age or quality of a tree hollow and may be dispersal-limited. Intensive forest management may further decrease the number of tree hollows and increase distances between them, if trees with hollows are removed. However, not much is known about the dispersal abilities of most saproxylic species, even though such knowledge could improve conservation efforts. To investigate the genetic population structure of saproxylic species, we collected saproxylic organisms with emergence traps from 40 hollows in beech trees in a managed forest in Germany (approximately 14×14km). We focused on three threatened species, one coleopteran and two dipteran (Anaspis ruficollis, Scraptiidae; Criorhina floccosa, Syrphidae; Xylomya maculata, Xylomyidae) emerging from our tree hollows. Microsatellite analysis was used to assess gene flow among tree hollows and population genetic structure. In contrast to other studies reporting limited dispersal in saproxylic insects, we found no indication for restricted gene flow in all three species investigated. However, we studied relatively abundant species and our study site may not have been large enough to detect genetic substructure. This study indicates that the amount and quality of a suitable habitat may at least in some cases be more limiting than the physical ability to disperse.","container-title":"Basic and Applied Ecology","DOI":"10.1016/j.baae.2018.01.005","ISSN":"1439-1791","journalAbbreviation":"Basic and Applied Ecology","language":"en","page":"26-38","source":"ScienceDirect","title":"Dispersal limitation of saproxylic insects in a managed forest? A population genetics approach","title-short":"Dispersal limitation of saproxylic insects in a managed forest?","volume":"32","author":[{"family":"Schauer","given":"Bastian"},{"family":"Bong","given":"Jaqueline"},{"family":"Popp","given":"Christian"},{"family":"Obermaier","given":"Elisabeth"},{"family":"Feldhaar","given":"Heike"}],"issued":{"date-parts":[["2018",11,1]]}}}],"schema":"https://github.com/citation-style-language/schema/raw/master/csl-citation.json"} </w:instrText>
      </w:r>
      <w:r w:rsidR="00CC245F">
        <w:fldChar w:fldCharType="separate"/>
      </w:r>
      <w:r w:rsidR="005A278A" w:rsidRPr="005A278A">
        <w:rPr>
          <w:rFonts w:cs="Times New Roman"/>
        </w:rPr>
        <w:t>(Schauer et al., 2018)</w:t>
      </w:r>
      <w:r w:rsidR="00CC245F">
        <w:fldChar w:fldCharType="end"/>
      </w:r>
      <w:r w:rsidR="00DC4EF5">
        <w:t>.</w:t>
      </w:r>
      <w:r w:rsidR="00A24A4C">
        <w:t xml:space="preserve"> However, the effect of urbanization on hoverfly functional connectivity </w:t>
      </w:r>
      <w:proofErr w:type="gramStart"/>
      <w:r w:rsidR="00A24A4C">
        <w:t>has</w:t>
      </w:r>
      <w:r w:rsidR="006C4E9C">
        <w:t xml:space="preserve">, to our knowledge, </w:t>
      </w:r>
      <w:r w:rsidR="00A24A4C">
        <w:t>never been studied</w:t>
      </w:r>
      <w:proofErr w:type="gramEnd"/>
      <w:r w:rsidR="00A24A4C">
        <w:t>.</w:t>
      </w:r>
    </w:p>
    <w:p w14:paraId="465A46EC" w14:textId="1C727487" w:rsidR="00965DCE" w:rsidRDefault="00140123" w:rsidP="006F501D">
      <w:pPr>
        <w:rPr>
          <w:b/>
        </w:rPr>
      </w:pPr>
      <w:r w:rsidRPr="00BA4EDB">
        <w:t xml:space="preserve">In this </w:t>
      </w:r>
      <w:r w:rsidR="00B17A9B" w:rsidRPr="00BA4EDB">
        <w:t>study</w:t>
      </w:r>
      <w:r w:rsidRPr="00BA4EDB">
        <w:t>, we</w:t>
      </w:r>
      <w:r w:rsidR="00B17A9B" w:rsidRPr="00BA4EDB">
        <w:t xml:space="preserve"> investigate</w:t>
      </w:r>
      <w:r w:rsidR="00444634">
        <w:t>d</w:t>
      </w:r>
      <w:r w:rsidR="00B17A9B" w:rsidRPr="00BA4EDB">
        <w:t xml:space="preserve"> the genetic</w:t>
      </w:r>
      <w:r w:rsidR="00BA4EDB" w:rsidRPr="00BA4EDB">
        <w:t xml:space="preserve"> diversity,</w:t>
      </w:r>
      <w:r w:rsidR="00B17A9B" w:rsidRPr="00BA4EDB">
        <w:t xml:space="preserve"> structure</w:t>
      </w:r>
      <w:r w:rsidR="00BA4EDB" w:rsidRPr="00BA4EDB">
        <w:t xml:space="preserve">, and </w:t>
      </w:r>
      <w:r w:rsidR="00FA4705">
        <w:t>IBD</w:t>
      </w:r>
      <w:r w:rsidR="008A5972">
        <w:t xml:space="preserve"> </w:t>
      </w:r>
      <w:r w:rsidR="00B17A9B" w:rsidRPr="00BA4EDB">
        <w:t>of two species of hoverflies</w:t>
      </w:r>
      <w:r w:rsidR="00875A11">
        <w:t xml:space="preserve">, </w:t>
      </w:r>
      <w:r w:rsidR="00875A11">
        <w:rPr>
          <w:i/>
        </w:rPr>
        <w:t>S. pipiens</w:t>
      </w:r>
      <w:r w:rsidR="00875A11">
        <w:t xml:space="preserve"> and </w:t>
      </w:r>
      <w:r w:rsidR="00875A11">
        <w:rPr>
          <w:i/>
        </w:rPr>
        <w:t>M. florea</w:t>
      </w:r>
      <w:r w:rsidR="00875A11">
        <w:t>, based on</w:t>
      </w:r>
      <w:r w:rsidR="00875A11">
        <w:rPr>
          <w:i/>
        </w:rPr>
        <w:t xml:space="preserve"> </w:t>
      </w:r>
      <w:r w:rsidR="00875A11">
        <w:t xml:space="preserve">thousands of individuals in two </w:t>
      </w:r>
      <w:r w:rsidR="00B17A9B" w:rsidRPr="00BA4EDB">
        <w:t>urbanized landscapes</w:t>
      </w:r>
      <w:r w:rsidR="00875A11">
        <w:t xml:space="preserve"> in Western Europe</w:t>
      </w:r>
      <w:r w:rsidR="00B17A9B" w:rsidRPr="00BA4EDB">
        <w:t>.</w:t>
      </w:r>
      <w:r w:rsidR="00B17A9B">
        <w:rPr>
          <w:b/>
        </w:rPr>
        <w:t xml:space="preserve"> </w:t>
      </w:r>
      <w:r w:rsidR="009B1F4A">
        <w:t>We expect</w:t>
      </w:r>
      <w:r w:rsidR="00444634">
        <w:t>ed</w:t>
      </w:r>
      <w:r w:rsidR="009B1F4A">
        <w:t xml:space="preserve"> some </w:t>
      </w:r>
      <w:r w:rsidR="00444634">
        <w:t>population-wide</w:t>
      </w:r>
      <w:r w:rsidR="0006107C">
        <w:t xml:space="preserve"> </w:t>
      </w:r>
      <w:r w:rsidR="00444634">
        <w:t xml:space="preserve">and fine-scale genetic </w:t>
      </w:r>
      <w:r w:rsidR="0006107C">
        <w:t>structure due to the large extent and the anthropogenic nature of the study areas</w:t>
      </w:r>
      <w:r w:rsidR="00A61678">
        <w:t>, notably the large unvegetated impervious areas</w:t>
      </w:r>
      <w:r w:rsidR="006D0E61">
        <w:t xml:space="preserve"> present in and around cities</w:t>
      </w:r>
      <w:r w:rsidR="00A61678">
        <w:t>.</w:t>
      </w:r>
    </w:p>
    <w:p w14:paraId="3EC87C79" w14:textId="4DA49D39" w:rsidR="00B34036" w:rsidRDefault="00B34036" w:rsidP="001E1E6D">
      <w:pPr>
        <w:pStyle w:val="Heading1"/>
      </w:pPr>
      <w:r w:rsidRPr="00B34036">
        <w:t>METHODS</w:t>
      </w:r>
    </w:p>
    <w:p w14:paraId="1ACA9D0E" w14:textId="46DA0B2C" w:rsidR="001E1E6D" w:rsidRDefault="00265C11" w:rsidP="00265C11">
      <w:pPr>
        <w:pStyle w:val="Heading2"/>
        <w:numPr>
          <w:ilvl w:val="1"/>
          <w:numId w:val="1"/>
        </w:numPr>
      </w:pPr>
      <w:r w:rsidRPr="00265C11">
        <w:t xml:space="preserve"> </w:t>
      </w:r>
      <w:proofErr w:type="gramStart"/>
      <w:r w:rsidRPr="00265C11">
        <w:t>|</w:t>
      </w:r>
      <w:r>
        <w:t xml:space="preserve">  </w:t>
      </w:r>
      <w:r w:rsidR="001E1E6D" w:rsidRPr="001E1E6D">
        <w:t>S</w:t>
      </w:r>
      <w:r>
        <w:t>tudy</w:t>
      </w:r>
      <w:proofErr w:type="gramEnd"/>
      <w:r>
        <w:t xml:space="preserve"> areas, </w:t>
      </w:r>
      <w:r w:rsidR="00E56156">
        <w:t>s</w:t>
      </w:r>
      <w:r w:rsidR="00E56156" w:rsidRPr="001E1E6D">
        <w:t>tudy organisms</w:t>
      </w:r>
      <w:r w:rsidR="00E56156">
        <w:t xml:space="preserve">, </w:t>
      </w:r>
      <w:r>
        <w:t>and sampling</w:t>
      </w:r>
    </w:p>
    <w:p w14:paraId="696CEE92" w14:textId="56D1AC01" w:rsidR="007B48A4" w:rsidRDefault="005B7760" w:rsidP="00BC7A53">
      <w:r>
        <w:t>To evaluate the genetic connectivity of hoverflies in the face of disturbance, we chose two urbanized study areas</w:t>
      </w:r>
      <w:r w:rsidR="002C7B2D">
        <w:t xml:space="preserve">. </w:t>
      </w:r>
      <w:r w:rsidR="00CC35FB">
        <w:t>We chose a</w:t>
      </w:r>
      <w:r w:rsidR="002C7B2D">
        <w:t>n extent o</w:t>
      </w:r>
      <w:r w:rsidR="002C7B2D" w:rsidRPr="002C7B2D">
        <w:t xml:space="preserve"> </w:t>
      </w:r>
      <w:r w:rsidR="002C7B2D">
        <w:t>of around 400km</w:t>
      </w:r>
      <w:r w:rsidR="002C7B2D">
        <w:rPr>
          <w:vertAlign w:val="superscript"/>
        </w:rPr>
        <w:t xml:space="preserve">2 </w:t>
      </w:r>
      <w:r w:rsidR="002C7B2D">
        <w:t>for each study area. This specific extent is a key parameter because</w:t>
      </w:r>
      <w:r w:rsidR="00974BF7">
        <w:t xml:space="preserve"> </w:t>
      </w:r>
      <w:r>
        <w:t xml:space="preserve">it should </w:t>
      </w:r>
      <w:r w:rsidR="00974BF7">
        <w:t xml:space="preserve">allow us to sample the whole landscape to improve the accuracy of our inferences, </w:t>
      </w:r>
      <w:r w:rsidR="00546B6C">
        <w:t xml:space="preserve">while being large enough </w:t>
      </w:r>
      <w:r w:rsidR="001722B1">
        <w:t>to</w:t>
      </w:r>
      <w:r w:rsidR="00974BF7">
        <w:t xml:space="preserve"> detect</w:t>
      </w:r>
      <w:r w:rsidR="001722B1">
        <w:t xml:space="preserve"> potential</w:t>
      </w:r>
      <w:r w:rsidR="00974BF7">
        <w:t xml:space="preserve"> effects of </w:t>
      </w:r>
      <w:r w:rsidR="00546B6C">
        <w:t>large-scale anthropogenic disturbance on genetic variation</w:t>
      </w:r>
      <w:r w:rsidR="001722B1">
        <w:t>.</w:t>
      </w:r>
      <w:r w:rsidR="00ED0178">
        <w:t xml:space="preserve"> </w:t>
      </w:r>
      <w:r w:rsidR="00007B93" w:rsidRPr="00154AA8">
        <w:t xml:space="preserve">Cologne recently commissioned a major inventory of pollinators </w:t>
      </w:r>
      <w:r w:rsidR="00007B93" w:rsidRPr="00154AA8">
        <w:fldChar w:fldCharType="begin"/>
      </w:r>
      <w:r w:rsidR="008B07F2">
        <w:instrText xml:space="preserve"> ADDIN ZOTERO_ITEM CSL_CITATION {"citationID":"HU0ZLRgD","properties":{"formattedCitation":"(Stadt K\\uc0\\u246{}ln, 2022)","plainCitation":"(Stadt Köln, 2022)","noteIndex":0},"citationItems":[{"id":13600,"uris":["http://zotero.org/users/4948104/items/FA3X7TGC"],"itemData":{"id":13600,"type":"webpage","abstract":"Das Insektensterben kann zu ähnlich großen Problemen führen wie der Klimawandel. Deshalb sind Maßnahmen erforderlich.","language":"de","title":"Insektenschutz","URL":"https://www.stadt-koeln.de/leben-in-koeln/klima-umwelt-tiere/insektenschutz","author":[{"literal":"Stadt Köln"}],"accessed":{"date-parts":[["2022",9,16]]},"issued":{"date-parts":[["2022",9,16]]}}}],"schema":"https://github.com/citation-style-language/schema/raw/master/csl-citation.json"} </w:instrText>
      </w:r>
      <w:r w:rsidR="00007B93" w:rsidRPr="00154AA8">
        <w:fldChar w:fldCharType="separate"/>
      </w:r>
      <w:r w:rsidR="00007B93" w:rsidRPr="00154AA8">
        <w:rPr>
          <w:rFonts w:cs="Times New Roman"/>
          <w:szCs w:val="24"/>
        </w:rPr>
        <w:t>(Stadt Köln, 2022)</w:t>
      </w:r>
      <w:r w:rsidR="00007B93" w:rsidRPr="00154AA8">
        <w:fldChar w:fldCharType="end"/>
      </w:r>
      <w:r w:rsidR="00007B93" w:rsidRPr="00154AA8">
        <w:t>, notably stimulated recent findings about country-wide</w:t>
      </w:r>
      <w:r w:rsidR="00007B93">
        <w:t xml:space="preserve"> insect declines </w:t>
      </w:r>
      <w:r w:rsidR="00007B93">
        <w:fldChar w:fldCharType="begin"/>
      </w:r>
      <w:r w:rsidR="008B07F2">
        <w:instrText xml:space="preserve"> ADDIN ZOTERO_ITEM CSL_CITATION {"citationID":"7FC0fzas","properties":{"formattedCitation":"(Hallmann et al., 2017; Seibold et al., 2019)","plainCitation":"(Hallmann et al., 2017; Seibold et al., 2019)","noteIndex":0},"citationItems":[{"id":13392,"uris":["http://zotero.org/users/4948104/items/WVI9H4BF"],"itemData":{"id":13392,"type":"article-journal","abstract":"Global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3278,"uris":["http://zotero.org/users/4948104/items/7QMRHU4B"],"itemData":{"id":3278,"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007B93">
        <w:fldChar w:fldCharType="separate"/>
      </w:r>
      <w:r w:rsidR="00007B93" w:rsidRPr="00777B20">
        <w:rPr>
          <w:rFonts w:cs="Times New Roman"/>
        </w:rPr>
        <w:t>(</w:t>
      </w:r>
      <w:proofErr w:type="spellStart"/>
      <w:r w:rsidR="00007B93" w:rsidRPr="00777B20">
        <w:rPr>
          <w:rFonts w:cs="Times New Roman"/>
        </w:rPr>
        <w:t>Hallmann</w:t>
      </w:r>
      <w:proofErr w:type="spellEnd"/>
      <w:r w:rsidR="00007B93" w:rsidRPr="00777B20">
        <w:rPr>
          <w:rFonts w:cs="Times New Roman"/>
        </w:rPr>
        <w:t xml:space="preserve"> et al., 2017; Seibold et al., 2019)</w:t>
      </w:r>
      <w:r w:rsidR="00007B93">
        <w:fldChar w:fldCharType="end"/>
      </w:r>
      <w:r w:rsidR="00007B93" w:rsidRPr="00154AA8">
        <w:t xml:space="preserve">. Luxembourg has recognized that habitat loss and fragmentation are threatening its biodiversity in general and insect pollinators in particular </w:t>
      </w:r>
      <w:r w:rsidR="00007B93" w:rsidRPr="00154AA8">
        <w:fldChar w:fldCharType="begin"/>
      </w:r>
      <w:r w:rsidR="008B07F2">
        <w:instrText xml:space="preserve"> ADDIN ZOTERO_ITEM CSL_CITATION {"citationID":"uYa4enFN","properties":{"formattedCitation":"(Minist\\uc0\\u232{}re de l\\uc0\\u8217{}Environnement, du Climat et du D\\uc0\\u233{}veloppement durable, 2022)","plainCitation":"(Ministère de l’Environnement, du Climat et du Développement durable, 2022)","noteIndex":0},"citationItems":[{"id":13602,"uris":["http://zotero.org/users/4948104/items/J7WSDFDH"],"itemData":{"id":13602,"type":"webpage","abstract":"Le plan national d’actions pour la préservation des insectes pollinisateurs au Luxembourg - une approche participative.\nDen nationalen Aktiounsplang fir de\nSchutz vun de Bestëbser-Insekten zu Lëtzebuerg - eng participativ Approche.","container-title":"Plan Pollinisateurs","language":"lb","title":"Plan Pollinisateurs Luxembourg","URL":"https://www.planpollinisateurs.lu","author":[{"literal":"Ministère de l'Environnement, du Climat et du Développement durable"}],"accessed":{"date-parts":[["2022",9,16]]},"issued":{"date-parts":[["2022",9,16]]}}}],"schema":"https://github.com/citation-style-language/schema/raw/master/csl-citation.json"} </w:instrText>
      </w:r>
      <w:r w:rsidR="00007B93" w:rsidRPr="00154AA8">
        <w:fldChar w:fldCharType="separate"/>
      </w:r>
      <w:r w:rsidR="00007B93" w:rsidRPr="00154AA8">
        <w:rPr>
          <w:rFonts w:cs="Times New Roman"/>
          <w:szCs w:val="24"/>
        </w:rPr>
        <w:t>(</w:t>
      </w:r>
      <w:proofErr w:type="spellStart"/>
      <w:r w:rsidR="00007B93" w:rsidRPr="00154AA8">
        <w:rPr>
          <w:rFonts w:cs="Times New Roman"/>
          <w:szCs w:val="24"/>
        </w:rPr>
        <w:t>Ministère</w:t>
      </w:r>
      <w:proofErr w:type="spellEnd"/>
      <w:r w:rsidR="00007B93" w:rsidRPr="00154AA8">
        <w:rPr>
          <w:rFonts w:cs="Times New Roman"/>
          <w:szCs w:val="24"/>
        </w:rPr>
        <w:t xml:space="preserve"> de </w:t>
      </w:r>
      <w:proofErr w:type="spellStart"/>
      <w:r w:rsidR="00007B93" w:rsidRPr="00154AA8">
        <w:rPr>
          <w:rFonts w:cs="Times New Roman"/>
          <w:szCs w:val="24"/>
        </w:rPr>
        <w:t>l’Environnement</w:t>
      </w:r>
      <w:proofErr w:type="spellEnd"/>
      <w:r w:rsidR="00007B93" w:rsidRPr="00154AA8">
        <w:rPr>
          <w:rFonts w:cs="Times New Roman"/>
          <w:szCs w:val="24"/>
        </w:rPr>
        <w:t>, du Climat et du Développement durable, 2022)</w:t>
      </w:r>
      <w:r w:rsidR="00007B93" w:rsidRPr="00154AA8">
        <w:fldChar w:fldCharType="end"/>
      </w:r>
      <w:r w:rsidR="00007B93" w:rsidRPr="00154AA8">
        <w:t>.</w:t>
      </w:r>
      <w:r w:rsidR="00007B93">
        <w:t xml:space="preserve"> </w:t>
      </w:r>
      <w:r w:rsidR="0039100B">
        <w:t>The</w:t>
      </w:r>
      <w:r w:rsidR="00ED0178">
        <w:t xml:space="preserve"> </w:t>
      </w:r>
      <w:r w:rsidR="0039100B">
        <w:t xml:space="preserve">shape of the Luxembourg study area was chosen to </w:t>
      </w:r>
      <w:r w:rsidR="009A1A0A">
        <w:t>include</w:t>
      </w:r>
      <w:r w:rsidR="00A93CCF" w:rsidRPr="00A93CCF">
        <w:t xml:space="preserve"> </w:t>
      </w:r>
      <w:r>
        <w:t>most</w:t>
      </w:r>
      <w:r w:rsidR="00A93CCF" w:rsidRPr="00A93CCF">
        <w:t xml:space="preserve"> parts of the urban sprawl </w:t>
      </w:r>
      <w:r w:rsidR="009A1A0A">
        <w:t xml:space="preserve">between the </w:t>
      </w:r>
      <w:r w:rsidR="0039100B">
        <w:t>two largest urban agglomerations in the country</w:t>
      </w:r>
      <w:r w:rsidR="009A1A0A">
        <w:t xml:space="preserve"> (</w:t>
      </w:r>
      <w:r w:rsidR="0039100B">
        <w:t xml:space="preserve">Luxembourg and </w:t>
      </w:r>
      <w:r w:rsidR="0039100B" w:rsidRPr="0039100B">
        <w:t>Esch-sur-Alzette</w:t>
      </w:r>
      <w:r w:rsidR="009A1A0A">
        <w:t>),</w:t>
      </w:r>
      <w:r w:rsidR="00A93CCF">
        <w:t xml:space="preserve"> </w:t>
      </w:r>
      <w:r w:rsidR="00A93CCF" w:rsidRPr="00A93CCF">
        <w:t xml:space="preserve">as well as sufficient amount of adjoining countryside. </w:t>
      </w:r>
      <w:r w:rsidR="00797571">
        <w:t xml:space="preserve">The Cologne study area focused on administrative city </w:t>
      </w:r>
      <w:r w:rsidR="00797571">
        <w:lastRenderedPageBreak/>
        <w:t>limits</w:t>
      </w:r>
      <w:r w:rsidR="003216BF">
        <w:t xml:space="preserve"> as it fit our requirements</w:t>
      </w:r>
      <w:r w:rsidR="00797571">
        <w:t>.</w:t>
      </w:r>
      <w:r w:rsidR="003216BF">
        <w:t xml:space="preserve"> Indeed, although </w:t>
      </w:r>
      <w:r w:rsidR="003216BF" w:rsidRPr="003216BF">
        <w:t xml:space="preserve">Cologne </w:t>
      </w:r>
      <w:r w:rsidR="00007B93">
        <w:t>(Fig. 1</w:t>
      </w:r>
      <w:r w:rsidR="00ED0178">
        <w:t xml:space="preserve">) </w:t>
      </w:r>
      <w:r w:rsidR="003216BF" w:rsidRPr="003216BF">
        <w:t xml:space="preserve">is the </w:t>
      </w:r>
      <w:r w:rsidR="00C31CC8">
        <w:t>fourth most populous and the third largest</w:t>
      </w:r>
      <w:r w:rsidR="003216BF" w:rsidRPr="003216BF">
        <w:t xml:space="preserve"> city in Germany</w:t>
      </w:r>
      <w:r w:rsidR="00C31CC8">
        <w:t>,</w:t>
      </w:r>
      <w:r w:rsidR="003216BF">
        <w:t xml:space="preserve"> it </w:t>
      </w:r>
      <w:r w:rsidR="003216BF" w:rsidRPr="003216BF">
        <w:t>has</w:t>
      </w:r>
      <w:r w:rsidR="00C31CC8">
        <w:t xml:space="preserve"> </w:t>
      </w:r>
      <w:r w:rsidR="003216BF" w:rsidRPr="003216BF">
        <w:t>a large number</w:t>
      </w:r>
      <w:r w:rsidR="00C31CC8">
        <w:t xml:space="preserve"> </w:t>
      </w:r>
      <w:r w:rsidR="003216BF" w:rsidRPr="003216BF">
        <w:t>of green surfaces, protected areas, riparian forest fragments and wetland</w:t>
      </w:r>
      <w:r w:rsidR="00C31CC8">
        <w:t>s</w:t>
      </w:r>
      <w:r w:rsidR="003216BF" w:rsidRPr="003216BF">
        <w:t xml:space="preserve"> </w:t>
      </w:r>
      <w:r w:rsidR="00ED0178">
        <w:fldChar w:fldCharType="begin"/>
      </w:r>
      <w:r w:rsidR="008B07F2">
        <w:instrText xml:space="preserve"> ADDIN ZOTERO_ITEM CSL_CITATION {"citationID":"VknoAXNG","properties":{"formattedCitation":"(Braun and Herold, 2004; Curdes, 1998; Mitter and Weber, 2011)","plainCitation":"(Braun and Herold, 2004; Curdes, 1998; Mitter and Weber, 2011)","noteIndex":0},"citationItems":[{"id":13645,"uris":["http://zotero.org/users/4948104/items/8GA27B5S"],"itemData":{"id":13645,"type":"paper-conference","abstract":"Information about imperviousness surface distributions is essential for several environmental applications and the planning and management of sustainable development of urban areas. Satellite remote sensing based mapping of imperviousness has shown important potentials to acquire such information in great spatial detail but the actual mapping process has been challenged by the heterogeneity of urban environment and limited spatial and spectral sensor capabilities. This study explores and compares two methods based on the vegetation fraction from linear spectral unmixing and the NDVI to map the degree of imperviousness in the urban agglomeration of Cologne/Bonn in Western Germany. The study employed data from the ASTER satellite sensor with improved spatial and spectral resolution. Fieldwork was carried out in the area of Bonn to obtain a comprehensive set of reference data with estimated degrees of imperviousness for different types of urban areas. Rural areas were excluded using data from the governmental land information system (ATKIS). The applied simple linear spectral unmixing approach revealed less suitable results for the built area fraction due to the heterogeneity of the spectral response from urban targets. The vegetation fraction and the NDVI provided sufficient results in estimating the impervious surface fraction that were used to derive related maps for the study areas.","container-title":"Remote Sensing for Environmental Monitoring, GIS Applications, and Geology III","DOI":"10.1117/12.510978","event-title":"Remote Sensing for Environmental Monitoring, GIS Applications, and Geology III","page":"274-284","publisher":"SPIE","source":"www.spiedigitallibrary.org","title":"Mapping imperviousness using NDVI and linear spectral unmixing of ASTER data in the Cologne-Bonn region (Germany)","URL":"https://www.spiedigitallibrary.org/conference-proceedings-of-spie/5239/0000/Mapping-imperviousness-using-NDVI-and-linear-spectral-unmixing-of-ASTER/10.1117/12.510978.full","volume":"5239","author":[{"family":"Braun","given":"Matthias"},{"family":"Herold","given":"Martin"}],"accessed":{"date-parts":[["2022",10,26]]},"issued":{"date-parts":[["2004",2,13]]}}},{"id":13644,"uris":["http://zotero.org/users/4948104/items/KESMD3ZJ"],"itemData":{"id":13644,"type":"article-journal","container-title":"Urban Morphology","issue":"1","page":"11-18","title":"Urban form and innovation: The case of Cologne","volume":"2","author":[{"family":"Curdes","given":"G."}],"issued":{"date-parts":[["1998"]]}}},{"id":13646,"uris":["http://zotero.org/users/4948104/items/F4Z8XD5A"],"itemData":{"id":13646,"type":"article-journal","container-title":"Regions Magazine","DOI":"10.1080/13673882.2011.9697692","ISSN":"1367-3882","issue":"1","note":"publisher: Regional Studies Association\n_eprint: https://doi.org/10.1080/13673882.2011.9697692","page":"18-20","source":"Taylor and Francis+NEJM","title":"Green Belt(s)—a Challenge for Urban Policy of Expanding Cities","volume":"282","author":[{"family":"Mitter","given":"Hermine"},{"family":"Weber","given":"Gerlind"}],"issued":{"date-parts":[["2011",6,1]]}}}],"schema":"https://github.com/citation-style-language/schema/raw/master/csl-citation.json"} </w:instrText>
      </w:r>
      <w:r w:rsidR="00ED0178">
        <w:fldChar w:fldCharType="separate"/>
      </w:r>
      <w:r w:rsidR="00ED0178" w:rsidRPr="00ED0178">
        <w:rPr>
          <w:rFonts w:cs="Times New Roman"/>
        </w:rPr>
        <w:t>(Braun and Herold, 2004; Curdes, 1998; Mitter and Weber, 2011)</w:t>
      </w:r>
      <w:r w:rsidR="00ED0178">
        <w:fldChar w:fldCharType="end"/>
      </w:r>
      <w:r w:rsidR="003216BF" w:rsidRPr="003216BF">
        <w:t>.</w:t>
      </w:r>
    </w:p>
    <w:p w14:paraId="02F63F2A" w14:textId="32663FB4" w:rsidR="00267577" w:rsidRPr="0079323A" w:rsidRDefault="00E72226" w:rsidP="00BC7A53">
      <w:r>
        <w:t>As study organisms, we</w:t>
      </w:r>
      <w:r w:rsidR="001360C3">
        <w:t xml:space="preserve"> chose</w:t>
      </w:r>
      <w:r>
        <w:t xml:space="preserve"> </w:t>
      </w:r>
      <w:r w:rsidRPr="00E72226">
        <w:rPr>
          <w:i/>
          <w:iCs/>
        </w:rPr>
        <w:t>Syritta pipiens</w:t>
      </w:r>
      <w:r>
        <w:t xml:space="preserve"> (Linnaeus, 1758) and </w:t>
      </w:r>
      <w:r w:rsidRPr="00E72226">
        <w:rPr>
          <w:i/>
          <w:iCs/>
        </w:rPr>
        <w:t>Myathropa florea</w:t>
      </w:r>
      <w:r w:rsidR="001360C3">
        <w:t xml:space="preserve"> </w:t>
      </w:r>
      <w:r>
        <w:t xml:space="preserve">(Linnaeus, 1758), </w:t>
      </w:r>
      <w:r w:rsidR="00E56156">
        <w:t>two</w:t>
      </w:r>
      <w:r>
        <w:t xml:space="preserve"> </w:t>
      </w:r>
      <w:r w:rsidR="00E56156">
        <w:t xml:space="preserve">hoverfly species </w:t>
      </w:r>
      <w:r w:rsidR="00601E28">
        <w:t xml:space="preserve">with long flight seasons and </w:t>
      </w:r>
      <w:r w:rsidR="00E56156">
        <w:t xml:space="preserve">likely to occur across the whole study areas </w:t>
      </w:r>
      <w:r w:rsidR="005314A2">
        <w:t>based on</w:t>
      </w:r>
      <w:r w:rsidR="000673D4">
        <w:t xml:space="preserve"> known preferred habitats</w:t>
      </w:r>
      <w:r w:rsidR="005314A2">
        <w:t xml:space="preserve"> preliminary field experience and previous inventories</w:t>
      </w:r>
      <w:r w:rsidR="002958A5">
        <w:t xml:space="preserve"> </w:t>
      </w:r>
      <w:r w:rsidR="008E709C">
        <w:fldChar w:fldCharType="begin"/>
      </w:r>
      <w:r w:rsidR="008B07F2">
        <w:instrText xml:space="preserve"> ADDIN ZOTERO_ITEM CSL_CITATION {"citationID":"erGQnOi6","properties":{"formattedCitation":"(Leopold et al., 1996)","plainCitation":"(Leopold et al., 1996)","noteIndex":0},"citationItems":[{"id":3972,"uris":["http://zotero.org/users/4948104/items/KQH5GRMU"],"itemData":{"id":3972,"type":"article-journal","container-title":"Decheniana - Beihefte (Bonn)","page":"433-458","title":"Zur Kenntis der Schwebfliegen (Diptera, Syrphidae) der Stadt Köln und ihrer Randgebiete","volume":"35","author":[{"family":"Leopold","given":"Jörg"},{"family":"Schöne","given":"Michael"},{"family":"Cölln","given":"Klaus"}],"issued":{"date-parts":[["1996"]]}}}],"schema":"https://github.com/citation-style-language/schema/raw/master/csl-citation.json"} </w:instrText>
      </w:r>
      <w:r w:rsidR="008E709C">
        <w:fldChar w:fldCharType="separate"/>
      </w:r>
      <w:r w:rsidR="008E709C" w:rsidRPr="008E709C">
        <w:rPr>
          <w:rFonts w:cs="Times New Roman"/>
        </w:rPr>
        <w:t>(Leopold et al., 1996)</w:t>
      </w:r>
      <w:r w:rsidR="008E709C">
        <w:fldChar w:fldCharType="end"/>
      </w:r>
      <w:r w:rsidR="005314A2">
        <w:t>.</w:t>
      </w:r>
      <w:r>
        <w:t xml:space="preserve"> We avoided migratory species because th</w:t>
      </w:r>
      <w:r w:rsidR="00ED0178">
        <w:t>eir</w:t>
      </w:r>
      <w:r>
        <w:t xml:space="preserve"> genetic variation is less likely to bear signal of isolation by distance and structure </w:t>
      </w:r>
      <w:r>
        <w:fldChar w:fldCharType="begin"/>
      </w:r>
      <w:r w:rsidR="008B07F2">
        <w:instrText xml:space="preserve"> ADDIN ZOTERO_ITEM CSL_CITATION {"citationID":"TvFun5Jh","properties":{"formattedCitation":"(Raymond et al., 2013)","plainCitation":"(Raymond et al., 2013)","noteIndex":0},"citationItems":[{"id":13286,"uris":["http://zotero.org/users/4948104/items/NAMRP6G3"],"itemData":{"id":13286,"type":"article-journal","abstract":"Population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mixing","volume":"22","author":[{"family":"Raymond","given":"Lucie"},{"family":"Plantegenest","given":"Manuel"},{"family":"Vialatte","given":"Aude"}],"issued":{"date-parts":[["2013"]]}}}],"schema":"https://github.com/citation-style-language/schema/raw/master/csl-citation.json"} </w:instrText>
      </w:r>
      <w:r>
        <w:fldChar w:fldCharType="separate"/>
      </w:r>
      <w:r w:rsidRPr="00E72226">
        <w:rPr>
          <w:rFonts w:cs="Times New Roman"/>
        </w:rPr>
        <w:t>(Raymond et al., 2013)</w:t>
      </w:r>
      <w:r>
        <w:fldChar w:fldCharType="end"/>
      </w:r>
      <w:r>
        <w:t xml:space="preserve"> given their sometimes massive ability to spread </w:t>
      </w:r>
      <w:r>
        <w:fldChar w:fldCharType="begin"/>
      </w:r>
      <w:r w:rsidR="008B07F2">
        <w:instrText xml:space="preserve"> ADDIN ZOTERO_ITEM CSL_CITATION {"citationID":"ugt8oTb4","properties":{"formattedCitation":"(Jia et al., 2022)","plainCitation":"(Jia et al., 2022)","noteIndex":0},"citationItems":[{"id":13621,"uris":["http://zotero.org/users/4948104/items/V9VUSMLK"],"itemData":{"id":13621,"type":"article-journal","abstract":"Worldwide, hoverflies (Syrphidae: Diptera) provide crucial ecosystem services such as pollination and biological pest control. Although many hoverfly species exhibit migratory behavior, the spatiotemporal facets of these movement dynamics, and their ecosystem services implications are poorly understood. In this study, we use long-term (16-year) trapping records, trajectory analysis, and intrinsic (i.e., isotope, genetic, pollen) markers to describe migration patterns of the hoverfly Episyrphus balteatus in northern China. Our work reveals how E. balteatus migrate northward during spring–summer and exhibits return (long-range) migration during autumn. The extensive genetic mixing and high genetic diversity of E. balteatus populations underscore its adaptive capacity to environmental disturbances, for example, climate change. Pollen markers and molecular gut analysis further illuminate how E. balteatus visits min. 1012 flowering plant species (39 orders) over space and time. By thus delineating E. balteatus transregional movements and pollination networks, we advance our understanding of its migration ecology and facilitate the design of targeted strategies to conserve and enhance its ecosystem services.","container-title":"eLife","DOI":"10.7554/eLife.76230","ISSN":"2050-084X","note":"publisher: eLife Sciences Publications, Ltd","page":"e76230","source":"eLife","title":"Windborne migration amplifies insect-mediated pollination services","volume":"11","author":[{"family":"Jia","given":"Huiru"},{"family":"Liu","given":"Yongqiang"},{"family":"Li","given":"Xiaokang"},{"family":"Li","given":"Hui"},{"family":"Pan","given":"Yunfei"},{"family":"Hu","given":"Chaoxing"},{"family":"Zhou","given":"Xianyong"},{"family":"Wyckhuys","given":"Kris AG"},{"family":"Wu","given":"Kongming"}],"editor":[{"family":"Joo","given":"Youngsung"},{"family":"Schuman","given":"Meredith C"},{"family":"Joo","given":"Youngsung"},{"family":"Chapman","given":"Jason"},{"family":"Hu","given":"Gao"}],"issued":{"date-parts":[["2022",4,13]]}}}],"schema":"https://github.com/citation-style-language/schema/raw/master/csl-citation.json"} </w:instrText>
      </w:r>
      <w:r>
        <w:fldChar w:fldCharType="separate"/>
      </w:r>
      <w:r w:rsidRPr="00E72226">
        <w:rPr>
          <w:rFonts w:cs="Times New Roman"/>
        </w:rPr>
        <w:t>(</w:t>
      </w:r>
      <w:proofErr w:type="spellStart"/>
      <w:r w:rsidRPr="00E72226">
        <w:rPr>
          <w:rFonts w:cs="Times New Roman"/>
        </w:rPr>
        <w:t>Jia</w:t>
      </w:r>
      <w:proofErr w:type="spellEnd"/>
      <w:r w:rsidRPr="00E72226">
        <w:rPr>
          <w:rFonts w:cs="Times New Roman"/>
        </w:rPr>
        <w:t xml:space="preserve"> et al., 2022)</w:t>
      </w:r>
      <w:r>
        <w:fldChar w:fldCharType="end"/>
      </w:r>
      <w:r>
        <w:t>.</w:t>
      </w:r>
      <w:r w:rsidR="00E80EA2">
        <w:t xml:space="preserve"> </w:t>
      </w:r>
      <w:r>
        <w:t xml:space="preserve">Our sampling design was to catch at least </w:t>
      </w:r>
      <w:r w:rsidR="002958A5">
        <w:t xml:space="preserve">one </w:t>
      </w:r>
      <w:r>
        <w:t xml:space="preserve">individual per squared kilometer in order to have as few gaps in geographical coverage as possible, following a uniform grid. The analytical purpose of this sampling design was to decrease bias and improve our accuracy in detect influential landscape features, if there were any </w:t>
      </w:r>
      <w:r>
        <w:fldChar w:fldCharType="begin"/>
      </w:r>
      <w:r w:rsidR="008B07F2">
        <w:instrText xml:space="preserve"> ADDIN ZOTERO_ITEM CSL_CITATION {"citationID":"ZMiGB1CD","properties":{"formattedCitation":"(Oyler-McCance et al., 2013; Schwartz and McKelvey, 2009)","plainCitation":"(Oyler-McCance et al., 2013; Schwartz and McKelvey, 2009)","noteIndex":0},"citationItems":[{"id":13639,"uris":["http://zotero.org/users/4948104/items/CJDX6Q5K"],"itemData":{"id":13639,"type":"article-journal","abstract":"An important research gap in landscape genetics is the impact of different field sampling designs on the ability to detect the effects of landscape pattern on gene flow. We evaluated how five different sampling regimes (random, linear, systematic, cluster, and single study site) affected the probability of correctly identifying the generating landscape process of population structure. Sampling regimes were chosen to represent a suite of designs common in field studies. We used genetic data generated from a spatially-explicit, individual-based program and simulated gene flow in a continuous population across a landscape with gradual spatial changes in resistance to movement. Additionally, we evaluated the sampling regimes using realistic and obtainable number of loci (10 and 20), number of alleles per locus (5 and 10), number of individuals sampled (10–300), and generational time after the landscape was introduced (20 and 400). For a simulated continuously distributed species, we found that random, linear, and systematic sampling regimes performed well with high sample sizes (&gt;200), levels of polymorphism (10 alleles per locus), and number of molecular markers (20). The cluster and single study site sampling regimes were not able to correctly identify the generating process under any conditions and thus, are not advisable strategies for scenarios similar to our simulations. Our research emphasizes the importance of sampling data at ecologically appropriate spatial and temporal scales and suggests careful consideration for sampling near landscape components that are likely to most influence the genetic structure of the species. In addition, simulating sampling designs a priori could help guide filed data collection efforts","container-title":"Conservation Genetics","DOI":"10.1007/s10592-012-0415-1","ISSN":"1572-9737","issue":"2","journalAbbreviation":"Conserv Genet","language":"en","page":"275-285","source":"Springer Link","title":"Sample design effects in landscape genetics","volume":"14","author":[{"family":"Oyler-McCance","given":"Sara J."},{"family":"Fedy","given":"Bradley C."},{"family":"Landguth","given":"Erin L."}],"issued":{"date-parts":[["2013",4,1]]}}},{"id":13638,"uris":["http://zotero.org/users/4948104/items/4BJI6HUD"],"itemData":{"id":13638,"type":"article-journal","abstract":"There has been a recent trend in genetic studies of wild populations where researchers have changed their sampling schemes from sampling pre-defined populations to sampling individuals uniformly across landscapes. This reflects the fact that many species under study are continuously distributed rather than clumped into obvious “populations”. Once individual samples are collected, many landscape genetic studies use clustering algorithms and multilocus genetic data to group samples into subpopulations. After clusters are derived, landscape features that may be acting as barriers are examined and described. In theory, if populations were evenly sampled, this course of action should reliably identify population structure. However, genetic gradients and irregularly collected samples may impact the composition and location of clusters. We built genetic models where individual genotypes were either randomly distributed across a landscape or contained gradients created by neighbor mating for multiple generations. We investigated the influence of six different sampling protocols on population clustering using program STRUCTURE, the most commonly used model-based clustering method for multilocus genotype data. For models where individuals (and their alleles) were randomly distributed across a landscape, STRUCTURE correctly predicted that only one population was being sampled. However, when gradients created by neighbor mating existed, STRUCTURE detected multiple, but different numbers of clusters, depending on sampling protocols. We recommend testing for fine scale autocorrelation patterns prior to sample clustering, as the scale of the autocorrelation appears to influence the results. Further, we recommend that researchers pay attention to the impacts that sampling may have on subsequent population and landscape genetic results.","container-title":"Conservation Genetics","DOI":"10.1007/s10592-008-9622-1","ISSN":"1572-9737","issue":"2","journalAbbreviation":"Conserv Genet","language":"en","page":"441-452","source":"Springer Link","title":"Why sampling scheme matters: the effect of sampling scheme on landscape genetic results","title-short":"Why sampling scheme matters","volume":"10","author":[{"family":"Schwartz","given":"Michael K."},{"family":"McKelvey","given":"Kevin S."}],"issued":{"date-parts":[["2009",4,1]]}}}],"schema":"https://github.com/citation-style-language/schema/raw/master/csl-citation.json"} </w:instrText>
      </w:r>
      <w:r>
        <w:fldChar w:fldCharType="separate"/>
      </w:r>
      <w:r w:rsidRPr="00233C1B">
        <w:rPr>
          <w:rFonts w:cs="Times New Roman"/>
        </w:rPr>
        <w:t>(</w:t>
      </w:r>
      <w:proofErr w:type="spellStart"/>
      <w:r w:rsidRPr="00233C1B">
        <w:rPr>
          <w:rFonts w:cs="Times New Roman"/>
        </w:rPr>
        <w:t>Oyler-McCance</w:t>
      </w:r>
      <w:proofErr w:type="spellEnd"/>
      <w:r w:rsidRPr="00233C1B">
        <w:rPr>
          <w:rFonts w:cs="Times New Roman"/>
        </w:rPr>
        <w:t xml:space="preserve"> et al., 2013; Schwartz and McKelvey, 2009)</w:t>
      </w:r>
      <w:r>
        <w:fldChar w:fldCharType="end"/>
      </w:r>
      <w:r>
        <w:t xml:space="preserve">. </w:t>
      </w:r>
      <w:r w:rsidR="001722B1">
        <w:t>The size of the sampling unit (1km</w:t>
      </w:r>
      <w:r w:rsidR="001722B1">
        <w:rPr>
          <w:vertAlign w:val="superscript"/>
        </w:rPr>
        <w:t>2</w:t>
      </w:r>
      <w:r w:rsidR="001722B1">
        <w:t xml:space="preserve">) reflects the spatial scale at which </w:t>
      </w:r>
      <w:r w:rsidR="001722B1" w:rsidRPr="001722B1">
        <w:t>hoverfly density optimally relate</w:t>
      </w:r>
      <w:r w:rsidR="001722B1">
        <w:t>s</w:t>
      </w:r>
      <w:r w:rsidR="001722B1" w:rsidRPr="001722B1">
        <w:t xml:space="preserve"> to landscape context</w:t>
      </w:r>
      <w:r w:rsidR="001722B1">
        <w:t xml:space="preserve"> </w:t>
      </w:r>
      <w:r w:rsidR="001722B1">
        <w:fldChar w:fldCharType="begin"/>
      </w:r>
      <w:r w:rsidR="008B07F2">
        <w:instrText xml:space="preserve"> ADDIN ZOTERO_ITEM CSL_CITATION {"citationID":"rw6XWHtz","properties":{"formattedCitation":"(Kleijn and van Langevelde, 2006)","plainCitation":"(Kleijn and van Langevelde, 2006)","noteIndex":0},"citationItems":[{"id":13636,"uris":["http://zotero.org/users/4948104/items/BC2FBMN7"],"itemData":{"id":13636,"type":"article-journal","abstract":"Landscape context and habitat quality may have pronounced effects on the diversity of flower visiting insects. We investigated whether the effects of landscape context and habitat quality on flower visiting insects interact in agricultural landscapes in the Netherlands. Landscape context was expressed as the area of semi-natural habitats or the density of linear landscape features, and was quantified at spatial scales ranging from 250 to 2000m. Habitat quality was determined as flower abundance. Species richness and abundance of hoverflies and bees were determined along 16 stream banks experiencing similar environmental conditions but situated in areas with contrasting landscape context. Only flower abundance and the area of semi-natural habitats within 500–1000m were significantly related to species richness of hoverflies and bees and these factors had interacting effects on both species groups. Our results suggest that the regional area of semi-natural habitats had a positive effect on hoverfly species richness when flower abundance was relatively high, but not when flower abundance was low. Moreover, flower abundance had positive effects on hoverfly species richness only in areas with relatively many semi-natural habitats. Contrastingly, flower abundance had a more positive effect on bee species richness in landscapes with few semi-natural habitats compared to landscapes with more semi-natural habitats. Our results suggest that the importance of landscape context for the species richness of flower visiting insects depends upon the quality of the habitat patches.\nZusammenfassung\nLandschaftseinbindung und Habitatqualität könnten deutliche Auswirkungen auf die Diversität blütenbesuchender Insekten haben. Wir untersuchten, ob die Auswirkungen der Landschaftseinbindung und der Habitatqualität auf blütenbesuchende Insekten in Agrarlandschaften in den Niederlanden interagieren. Die Landschaftseinbindung wurde durch die Fläche der halbnatürlichen Habitate oder die Dichte linienhafter Landschaftsstrukturen ausgedrückt und auf räumlichen Skalen quantifiziert, die von 250m bis 2000m reichten. Die Habitatqualität wurde als Blütenabundanz bestimmt. Es wurde der Artenreichtum und die Abundanz von Schwebfliegen und Bienen entlang von Flussufern bestimmt, die gleiche Umweltbedingungen aufwiesen, sich aber in Gebieten unterschiedlicher Landschaftseinbindung befanden. Nur die Blütenabundanz und die Fläche halbnatürlicher Habitate innerhalb von 500–1000m war signifikant mit dem Artenreichtum der Schwebfliegen und Bienen verbunden und die Faktoren hatten interagierende Auswirkungen auf beide Artengruppen. Unsere Ergebnisse weisen darauf hin, dass die regionale Fläche der halbnatürlichen Habitate einen positiven Effekt auf den Artenreichtum der Schwebfliegen hat, wenn die Blütenabundanz relativ hoch ist, jedoch nicht, wenn die Blütenabundanz gering ist. Darüber hinaus hatte die Blütenabundanz nur in Gebieten mit relativ vielen halbnatürlichen Habitaten positive Auswirkungen auf den Artenreichtum der Schwebfliegen. Im Gegensatz dazu hatte die Blütenabundanz in den Landschaften einen stärkeren positiven Effekt auf den Artenreichtum der Bienen, die im Vergleich zu Landschaften mit vielen halbnatürlichen Habitaten nur wenige halbnatürliche Habitate aufwiesen. Unsere Ergebnisse weisen darauf hin, dass die Bedeutung der Landschaftseinbindung für den Artenreichtum von blütenbesuchenden Insekten von der Qualität der Habitatflecken abhängt.","container-title":"Basic and Applied Ecology","DOI":"10.1016/j.baae.2005.07.011","ISSN":"1439-1791","issue":"3","journalAbbreviation":"Basic and Applied Ecology","language":"en","page":"201-214","source":"ScienceDirect","title":"Interacting effects of landscape context and habitat quality on flower visiting insects in agricultural landscapes","volume":"7","author":[{"family":"Kleijn","given":"David"},{"family":"Langevelde","given":"Frank","non-dropping-particle":"van"}],"issued":{"date-parts":[["2006",5,2]]}}}],"schema":"https://github.com/citation-style-language/schema/raw/master/csl-citation.json"} </w:instrText>
      </w:r>
      <w:r w:rsidR="001722B1">
        <w:fldChar w:fldCharType="separate"/>
      </w:r>
      <w:r w:rsidR="001722B1" w:rsidRPr="001722B1">
        <w:rPr>
          <w:rFonts w:cs="Times New Roman"/>
        </w:rPr>
        <w:t xml:space="preserve">(Kleijn and van </w:t>
      </w:r>
      <w:proofErr w:type="spellStart"/>
      <w:r w:rsidR="001722B1" w:rsidRPr="001722B1">
        <w:rPr>
          <w:rFonts w:cs="Times New Roman"/>
        </w:rPr>
        <w:t>Langevelde</w:t>
      </w:r>
      <w:proofErr w:type="spellEnd"/>
      <w:r w:rsidR="001722B1" w:rsidRPr="001722B1">
        <w:rPr>
          <w:rFonts w:cs="Times New Roman"/>
        </w:rPr>
        <w:t>, 2006)</w:t>
      </w:r>
      <w:r w:rsidR="001722B1">
        <w:fldChar w:fldCharType="end"/>
      </w:r>
      <w:r w:rsidR="001722B1">
        <w:t xml:space="preserve">. </w:t>
      </w:r>
      <w:r w:rsidR="003946E4">
        <w:t>We caught</w:t>
      </w:r>
      <w:r w:rsidR="00E80EA2">
        <w:t xml:space="preserve"> </w:t>
      </w:r>
      <w:r w:rsidR="00E80EA2" w:rsidRPr="00B52E69">
        <w:t>831</w:t>
      </w:r>
      <w:r w:rsidR="00E80EA2">
        <w:t xml:space="preserve"> and 1226 </w:t>
      </w:r>
      <w:r w:rsidR="00267577" w:rsidRPr="0014047B">
        <w:rPr>
          <w:i/>
        </w:rPr>
        <w:t>S</w:t>
      </w:r>
      <w:r w:rsidR="00E80EA2">
        <w:rPr>
          <w:i/>
        </w:rPr>
        <w:t>.</w:t>
      </w:r>
      <w:r w:rsidR="00267577" w:rsidRPr="0014047B">
        <w:rPr>
          <w:i/>
        </w:rPr>
        <w:t xml:space="preserve"> pipiens</w:t>
      </w:r>
      <w:r w:rsidR="00267577">
        <w:t xml:space="preserve"> </w:t>
      </w:r>
      <w:r w:rsidR="00E80EA2">
        <w:t xml:space="preserve">individuals, and 559 and </w:t>
      </w:r>
      <w:r w:rsidR="00E80EA2" w:rsidRPr="00B52E69">
        <w:t>394</w:t>
      </w:r>
      <w:r w:rsidR="00E80EA2">
        <w:t xml:space="preserve"> </w:t>
      </w:r>
      <w:r w:rsidR="00E80EA2" w:rsidRPr="0014047B">
        <w:rPr>
          <w:i/>
        </w:rPr>
        <w:t>M</w:t>
      </w:r>
      <w:r w:rsidR="00E80EA2">
        <w:rPr>
          <w:i/>
        </w:rPr>
        <w:t>.</w:t>
      </w:r>
      <w:r w:rsidR="00E80EA2" w:rsidRPr="0014047B">
        <w:rPr>
          <w:i/>
        </w:rPr>
        <w:t xml:space="preserve"> florea</w:t>
      </w:r>
      <w:r w:rsidR="00E80EA2" w:rsidRPr="0014047B">
        <w:t xml:space="preserve"> </w:t>
      </w:r>
      <w:r w:rsidR="00E80EA2">
        <w:t>individuals in Cologne and the Luxembourg study area</w:t>
      </w:r>
      <w:r w:rsidR="003946E4">
        <w:t>,</w:t>
      </w:r>
      <w:r w:rsidR="00E80EA2">
        <w:t xml:space="preserve"> respectively</w:t>
      </w:r>
      <w:r w:rsidR="003946E4">
        <w:t xml:space="preserve"> (Fig. </w:t>
      </w:r>
      <w:r w:rsidR="00E5030C">
        <w:t>1</w:t>
      </w:r>
      <w:r w:rsidR="003946E4">
        <w:t>)</w:t>
      </w:r>
      <w:r w:rsidR="00E80EA2">
        <w:t>.</w:t>
      </w:r>
      <w:r w:rsidR="003946E4">
        <w:t xml:space="preserve"> </w:t>
      </w:r>
    </w:p>
    <w:p w14:paraId="0F6B9CAA" w14:textId="395D362F" w:rsidR="00265C11" w:rsidRDefault="00265C11" w:rsidP="00265C11">
      <w:pPr>
        <w:pStyle w:val="Heading2"/>
        <w:numPr>
          <w:ilvl w:val="1"/>
          <w:numId w:val="1"/>
        </w:numPr>
      </w:pPr>
      <w:r>
        <w:t xml:space="preserve"> </w:t>
      </w:r>
      <w:proofErr w:type="gramStart"/>
      <w:r w:rsidRPr="00265C11">
        <w:t>|</w:t>
      </w:r>
      <w:r>
        <w:t xml:space="preserve">  Laboratory</w:t>
      </w:r>
      <w:proofErr w:type="gramEnd"/>
      <w:r>
        <w:t xml:space="preserve"> procedures</w:t>
      </w:r>
    </w:p>
    <w:p w14:paraId="4768BCD6" w14:textId="7E385E90" w:rsidR="00BC463B" w:rsidRDefault="00A05CC9" w:rsidP="00A05CC9">
      <w:commentRangeStart w:id="2"/>
      <w:r>
        <w:t>DNA w</w:t>
      </w:r>
      <w:commentRangeEnd w:id="2"/>
      <w:r w:rsidR="000E20BF">
        <w:rPr>
          <w:rStyle w:val="CommentReference"/>
        </w:rPr>
        <w:commentReference w:id="2"/>
      </w:r>
      <w:r>
        <w:t xml:space="preserve">as extracted using an ammonium acetate-based salting-out procedure </w:t>
      </w:r>
      <w:r w:rsidR="002D45FA">
        <w:fldChar w:fldCharType="begin"/>
      </w:r>
      <w:r w:rsidR="008B07F2">
        <w:instrText xml:space="preserve"> ADDIN ZOTERO_ITEM CSL_CITATION {"citationID":"1kgrCJTS","properties":{"formattedCitation":"(Miller et al., 1988)","plainCitation":"(Miller et al., 1988)","noteIndex":0},"citationItems":[{"id":13648,"uris":["http://zotero.org/users/4948104/items/4I8XES2Y"],"itemData":{"id":13648,"type":"article-journal","container-title":"Nucleic Acids Research","ISSN":"0305-1048","issue":"3","journalAbbreviation":"Nucleic Acids Res","note":"PMID: 3344216\nPMCID: PMC334765","page":"1215","source":"PubMed Central","title":"A simple salting out procedure for extracting DNA from human nucleated cells.","volume":"16","author":[{"family":"Miller","given":"S A"},{"family":"Dykes","given":"D D"},{"family":"Polesky","given":"H F"}],"issued":{"date-parts":[["1988",2,11]]}}}],"schema":"https://github.com/citation-style-language/schema/raw/master/csl-citation.json"} </w:instrText>
      </w:r>
      <w:r w:rsidR="002D45FA">
        <w:fldChar w:fldCharType="separate"/>
      </w:r>
      <w:r w:rsidR="002D45FA" w:rsidRPr="002D45FA">
        <w:rPr>
          <w:rFonts w:cs="Times New Roman"/>
        </w:rPr>
        <w:t>(Miller et al., 1988)</w:t>
      </w:r>
      <w:r w:rsidR="002D45FA">
        <w:fldChar w:fldCharType="end"/>
      </w:r>
      <w:r>
        <w:t>. DNA extracts were quantified using a Drop-Sense 16 spectrophotometer (</w:t>
      </w:r>
      <w:proofErr w:type="spellStart"/>
      <w:r>
        <w:t>Trinean</w:t>
      </w:r>
      <w:proofErr w:type="spellEnd"/>
      <w:r>
        <w:t xml:space="preserve">, </w:t>
      </w:r>
      <w:proofErr w:type="spellStart"/>
      <w:r>
        <w:t>Gentbrugge</w:t>
      </w:r>
      <w:proofErr w:type="spellEnd"/>
      <w:r>
        <w:t xml:space="preserve">, Belgium). </w:t>
      </w:r>
    </w:p>
    <w:p w14:paraId="4DCAB4B4" w14:textId="15929A8F" w:rsidR="001C4D16" w:rsidRDefault="00BC463B" w:rsidP="008E709C">
      <w:r>
        <w:t xml:space="preserve">We used </w:t>
      </w:r>
      <w:r w:rsidRPr="00BC463B">
        <w:t>blast-2.11.0+</w:t>
      </w:r>
      <w:r>
        <w:t xml:space="preserve"> to perform a stand-alone blast of</w:t>
      </w:r>
      <w:r w:rsidR="00703021">
        <w:t xml:space="preserve"> </w:t>
      </w:r>
      <w:r w:rsidR="001C4D16">
        <w:t>each of</w:t>
      </w:r>
      <w:r>
        <w:t xml:space="preserve"> the 500 microsatellite sequences against the genome of </w:t>
      </w:r>
      <w:hyperlink r:id="rId10" w:history="1">
        <w:r w:rsidRPr="008E709C">
          <w:rPr>
            <w:rStyle w:val="Hyperlink"/>
            <w:i/>
            <w:iCs/>
          </w:rPr>
          <w:t>Syritta pipiens</w:t>
        </w:r>
        <w:r>
          <w:rPr>
            <w:rStyle w:val="Hyperlink"/>
          </w:rPr>
          <w:t> (assembly idSyrPipi1.1)</w:t>
        </w:r>
      </w:hyperlink>
      <w:r w:rsidR="00703021">
        <w:t xml:space="preserve"> and against an ‘in-</w:t>
      </w:r>
      <w:r w:rsidR="00D6243C">
        <w:t>progress</w:t>
      </w:r>
      <w:r w:rsidR="00703021">
        <w:t xml:space="preserve"> assembly’ of the genome of Myathropa florea (20200119.hicanu.purge) obtained from </w:t>
      </w:r>
      <w:r w:rsidR="00703021" w:rsidRPr="00703021">
        <w:t>Darwin Tree of Life Project</w:t>
      </w:r>
      <w:r w:rsidR="00703021">
        <w:t xml:space="preserve"> (</w:t>
      </w:r>
      <w:hyperlink r:id="rId11" w:history="1">
        <w:r w:rsidR="00703021" w:rsidRPr="009E5EA8">
          <w:rPr>
            <w:rStyle w:val="Hyperlink"/>
          </w:rPr>
          <w:t>https://github.com/darwintreeoflife/darwintreeoflife.data</w:t>
        </w:r>
      </w:hyperlink>
      <w:r w:rsidR="00703021">
        <w:t xml:space="preserve">, accessed 08/11/2022), respectively. For each species, we tested fifty microsatellite loci that only matched one site in the </w:t>
      </w:r>
      <w:r w:rsidR="00445354">
        <w:t xml:space="preserve">respective </w:t>
      </w:r>
      <w:r w:rsidR="00703021">
        <w:t xml:space="preserve">reference genome and that differed in their number of </w:t>
      </w:r>
      <w:r w:rsidR="001C4D16">
        <w:t xml:space="preserve">microsatellite </w:t>
      </w:r>
      <w:r w:rsidR="00703021">
        <w:t>repeats relative to the reference genome.</w:t>
      </w:r>
      <w:r w:rsidR="001C4D16">
        <w:t xml:space="preserve"> </w:t>
      </w:r>
    </w:p>
    <w:p w14:paraId="7244ECC5" w14:textId="10F51F31" w:rsidR="0076648F" w:rsidRDefault="00445354" w:rsidP="00F27A6C">
      <w:r>
        <w:lastRenderedPageBreak/>
        <w:t xml:space="preserve">We tested the amplification success of all 50 primers using a universal tail approach for fluorescent labelling of </w:t>
      </w:r>
      <w:r w:rsidR="009A26C0">
        <w:t>Polymerase Chain Reaction (</w:t>
      </w:r>
      <w:r>
        <w:t>PCR</w:t>
      </w:r>
      <w:r w:rsidR="009A26C0">
        <w:t>)</w:t>
      </w:r>
      <w:r>
        <w:t xml:space="preserve"> products</w:t>
      </w:r>
      <w:r w:rsidR="008B07F2">
        <w:t xml:space="preserve"> </w:t>
      </w:r>
      <w:r w:rsidR="008B07F2">
        <w:fldChar w:fldCharType="begin"/>
      </w:r>
      <w:r w:rsidR="008B07F2">
        <w:instrText xml:space="preserve"> ADDIN ZOTERO_ITEM CSL_CITATION {"citationID":"vOwRS6aj","properties":{"formattedCitation":"(Culley et al., 2013)","plainCitation":"(Culley et al., 2013)","noteIndex":0},"citationItems":[{"id":13725,"uris":["http://zotero.org/users/4948104/items/2JJMCSVX"],"itemData":{"id":13725,"type":"article-journal","abstract":"• Premise of the study: Development of genetic markers can be costly and time-consuming, especially when multiple primer pairs are fluorescently labeled. This step was streamlined by combining two techniques in the same PCR reaction: (1) custom-labeling of primers by the investigator and (2) multiplexing multiple primers together in the same reaction. • Methods and Results: This technique was successfully used to develop microsatellite markers in several plant species. Microsatellites amplified with this multiplexing process were identical to those generated from PCR using individual primer pairs and with traditional methods using a priori labeled fluorescent primers. Tests of PCR cycling programs revealed that conditions recommended for the commercial kit generated stronger fragment peaks than the previously recommended cycling protocol. • Conclusions: This technique is an efficient and economical way to fluorescently label multiple microsatellite primers in the same reaction. It is also applicable to other markers used in PCR amplification of genetic material.","container-title":"Applications in Plant Sciences","DOI":"10.3732/apps.1300027","ISSN":"2168-0450","issue":"10","language":"en","note":"_eprint: https://onlinelibrary.wiley.com/doi/pdf/10.3732/apps.1300027","page":"1300027","source":"Wiley Online Library","title":"An efficient technique for primer development and application that integrates fluorescent labeling and multiplex PCR","volume":"1","author":[{"family":"Culley","given":"Theresa M."},{"family":"Stamper","given":"Trevor I."},{"family":"Stokes","given":"Richard L."},{"family":"Brzyski","given":"Jessica R."},{"family":"Hardiman","given":"Nicole A."},{"family":"Klooster","given":"Matthew R."},{"family":"Merritt","given":"Benjamin J."}],"issued":{"date-parts":[["2013"]]}}}],"schema":"https://github.com/citation-style-language/schema/raw/master/csl-citation.json"} </w:instrText>
      </w:r>
      <w:r w:rsidR="008B07F2">
        <w:fldChar w:fldCharType="separate"/>
      </w:r>
      <w:r w:rsidR="008B07F2" w:rsidRPr="008B07F2">
        <w:rPr>
          <w:rFonts w:cs="Times New Roman"/>
        </w:rPr>
        <w:t>(</w:t>
      </w:r>
      <w:proofErr w:type="spellStart"/>
      <w:r w:rsidR="008B07F2" w:rsidRPr="008B07F2">
        <w:rPr>
          <w:rFonts w:cs="Times New Roman"/>
        </w:rPr>
        <w:t>Culley</w:t>
      </w:r>
      <w:proofErr w:type="spellEnd"/>
      <w:r w:rsidR="008B07F2" w:rsidRPr="008B07F2">
        <w:rPr>
          <w:rFonts w:cs="Times New Roman"/>
        </w:rPr>
        <w:t xml:space="preserve"> et al., 2013)</w:t>
      </w:r>
      <w:r w:rsidR="008B07F2">
        <w:fldChar w:fldCharType="end"/>
      </w:r>
      <w:r w:rsidR="008B07F2">
        <w:t>,</w:t>
      </w:r>
      <w:r>
        <w:t xml:space="preserve"> and eight good- quality DNA samples originating from individuals sampled across both study areas.</w:t>
      </w:r>
      <w:r w:rsidRPr="005826F8">
        <w:t xml:space="preserve"> </w:t>
      </w:r>
      <w:r>
        <w:t xml:space="preserve">Each PCR contained </w:t>
      </w:r>
      <w:proofErr w:type="gramStart"/>
      <w:r w:rsidR="001C4D16" w:rsidRPr="0011014D">
        <w:t>1x</w:t>
      </w:r>
      <w:proofErr w:type="gramEnd"/>
      <w:r w:rsidR="001C4D16" w:rsidRPr="0011014D">
        <w:t xml:space="preserve"> </w:t>
      </w:r>
      <w:r w:rsidR="001C4D16">
        <w:t xml:space="preserve">GoTaq Master Mix (Promega, </w:t>
      </w:r>
      <w:r w:rsidR="001C4D16" w:rsidRPr="000B71A5">
        <w:t xml:space="preserve">Walldorf, </w:t>
      </w:r>
      <w:commentRangeStart w:id="3"/>
      <w:r w:rsidR="001C4D16" w:rsidRPr="000B71A5">
        <w:t>Germany</w:t>
      </w:r>
      <w:r w:rsidR="001C4D16" w:rsidRPr="0011014D">
        <w:t>)</w:t>
      </w:r>
      <w:r w:rsidR="001C4D16">
        <w:t>,</w:t>
      </w:r>
      <w:r w:rsidR="001C4D16" w:rsidRPr="0011014D">
        <w:t xml:space="preserve"> 0.2 μM o</w:t>
      </w:r>
      <w:r w:rsidR="001C4D16">
        <w:t>f each primer</w:t>
      </w:r>
      <w:r>
        <w:t xml:space="preserve"> and 10 ng of DNA. After a </w:t>
      </w:r>
      <w:del w:id="4" w:author="FRANTZ Alain" w:date="2022-11-09T07:47:00Z">
        <w:r w:rsidDel="009A26C0">
          <w:delText>5</w:delText>
        </w:r>
      </w:del>
      <w:r w:rsidR="009A26C0">
        <w:t>3</w:t>
      </w:r>
      <w:r>
        <w:t xml:space="preserve">-min denaturation at 95 °C, the PCR consisted of 35 cycles of denaturation at 95 °C for 30 s, annealing at </w:t>
      </w:r>
      <w:del w:id="5" w:author="FRANTZ Alain" w:date="2022-11-09T07:46:00Z">
        <w:r w:rsidDel="009A26C0">
          <w:delText>59</w:delText>
        </w:r>
      </w:del>
      <w:r w:rsidR="009A26C0">
        <w:t>60</w:t>
      </w:r>
      <w:r>
        <w:t xml:space="preserve"> °C </w:t>
      </w:r>
      <w:r w:rsidR="009A26C0">
        <w:t xml:space="preserve">for 45 s </w:t>
      </w:r>
      <w:r>
        <w:t xml:space="preserve">and an extension at 72 °C for </w:t>
      </w:r>
      <w:del w:id="6" w:author="FRANTZ Alain" w:date="2022-11-09T07:47:00Z">
        <w:r w:rsidDel="009A26C0">
          <w:delText>45</w:delText>
        </w:r>
      </w:del>
      <w:r w:rsidR="009A26C0">
        <w:t>30</w:t>
      </w:r>
      <w:r>
        <w:t xml:space="preserve"> s. The PCR </w:t>
      </w:r>
      <w:proofErr w:type="gramStart"/>
      <w:r>
        <w:t>was ended</w:t>
      </w:r>
      <w:proofErr w:type="gramEnd"/>
      <w:r>
        <w:t xml:space="preserve"> with a final extension for 10 min at </w:t>
      </w:r>
      <w:del w:id="7" w:author="FRANTZ Alain" w:date="2022-11-09T07:48:00Z">
        <w:r w:rsidDel="009A26C0">
          <w:delText>68</w:delText>
        </w:r>
      </w:del>
      <w:r w:rsidR="009A26C0">
        <w:t>72</w:t>
      </w:r>
      <w:r>
        <w:t xml:space="preserve"> °C. </w:t>
      </w:r>
      <w:commentRangeEnd w:id="3"/>
      <w:r w:rsidR="00F27A6C">
        <w:rPr>
          <w:rStyle w:val="CommentReference"/>
        </w:rPr>
        <w:commentReference w:id="3"/>
      </w:r>
      <w:r w:rsidR="009A26C0">
        <w:t>The PCRs were performed in a Mastercycler nexus (Eppendorf, Hamburg, Germany).</w:t>
      </w:r>
      <w:r>
        <w:t xml:space="preserve"> </w:t>
      </w:r>
      <w:r w:rsidR="009A26C0">
        <w:t>L</w:t>
      </w:r>
      <w:r>
        <w:t>oci that were polymorphic</w:t>
      </w:r>
      <w:r w:rsidR="009A26C0">
        <w:t xml:space="preserve"> and that</w:t>
      </w:r>
      <w:r>
        <w:t xml:space="preserve"> gave rise to clear peaks </w:t>
      </w:r>
      <w:proofErr w:type="gramStart"/>
      <w:r>
        <w:t>were retained</w:t>
      </w:r>
      <w:proofErr w:type="gramEnd"/>
      <w:r>
        <w:t xml:space="preserve"> for further analysis.</w:t>
      </w:r>
      <w:r w:rsidR="00F27A6C">
        <w:t xml:space="preserve"> </w:t>
      </w:r>
      <w:r w:rsidR="0076648F">
        <w:t>We the</w:t>
      </w:r>
      <w:r w:rsidR="009A26C0">
        <w:t>n used the</w:t>
      </w:r>
      <w:r w:rsidR="0076648F">
        <w:t xml:space="preserve"> PRIMER3 software to develop new primer pairs that gave rise to products of differing length to allow multiplexing. The primers were specified to have</w:t>
      </w:r>
      <w:r w:rsidR="0076648F" w:rsidRPr="003E6DAB">
        <w:t xml:space="preserve"> a melting temperature of 59-61 °C (optimum 60 °C), a length of 18 t</w:t>
      </w:r>
      <w:r w:rsidR="0076648F">
        <w:t xml:space="preserve">o 26 base pairs (20 </w:t>
      </w:r>
      <w:proofErr w:type="spellStart"/>
      <w:r w:rsidR="0076648F">
        <w:t>bp</w:t>
      </w:r>
      <w:proofErr w:type="spellEnd"/>
      <w:r w:rsidR="0076648F">
        <w:t xml:space="preserve"> optimum), </w:t>
      </w:r>
      <w:r w:rsidR="0076648F" w:rsidRPr="003E6DAB">
        <w:t xml:space="preserve">the presence of a G/C clamp, a maximum poly-X of </w:t>
      </w:r>
      <w:r w:rsidR="009A26C0">
        <w:t>three</w:t>
      </w:r>
      <w:r w:rsidR="0076648F" w:rsidRPr="003E6DAB">
        <w:t xml:space="preserve"> tandemly repeating nucleotides (e.g. TTT), </w:t>
      </w:r>
      <w:r w:rsidR="0076648F">
        <w:t xml:space="preserve">with </w:t>
      </w:r>
      <w:r w:rsidR="0076648F" w:rsidRPr="003E6DAB">
        <w:t>all other parameters</w:t>
      </w:r>
      <w:r w:rsidR="0076648F">
        <w:t xml:space="preserve"> set to default.</w:t>
      </w:r>
    </w:p>
    <w:p w14:paraId="3892858A" w14:textId="18E597D7" w:rsidR="00670DB0" w:rsidRPr="00F27A6C" w:rsidRDefault="00A05CC9" w:rsidP="00F27A6C">
      <w:r>
        <w:t xml:space="preserve">For </w:t>
      </w:r>
      <w:r w:rsidRPr="008E709C">
        <w:rPr>
          <w:i/>
        </w:rPr>
        <w:t>Syritta pipiens</w:t>
      </w:r>
      <w:r>
        <w:t xml:space="preserve"> we </w:t>
      </w:r>
      <w:r w:rsidR="009A26C0">
        <w:t>retained</w:t>
      </w:r>
      <w:r>
        <w:t xml:space="preserve"> </w:t>
      </w:r>
      <w:r w:rsidR="00767854">
        <w:t>14</w:t>
      </w:r>
      <w:r>
        <w:t xml:space="preserve"> microsatellite loci that </w:t>
      </w:r>
      <w:proofErr w:type="gramStart"/>
      <w:r>
        <w:t>were amplified</w:t>
      </w:r>
      <w:proofErr w:type="gramEnd"/>
      <w:r>
        <w:t xml:space="preserve"> in two </w:t>
      </w:r>
      <w:r w:rsidR="009A26C0">
        <w:t xml:space="preserve">multiplex </w:t>
      </w:r>
      <w:r>
        <w:t>PCR</w:t>
      </w:r>
      <w:r w:rsidR="009A26C0">
        <w:t xml:space="preserve">s, while the 24 microsatellite loci for </w:t>
      </w:r>
      <w:r w:rsidR="009A26C0" w:rsidRPr="008E709C">
        <w:rPr>
          <w:i/>
        </w:rPr>
        <w:t>Myathropa florea</w:t>
      </w:r>
      <w:r w:rsidR="009A26C0">
        <w:t xml:space="preserve"> were amplified in three multiplex </w:t>
      </w:r>
      <w:proofErr w:type="spellStart"/>
      <w:r w:rsidR="00F27A6C">
        <w:t>recations</w:t>
      </w:r>
      <w:proofErr w:type="spellEnd"/>
      <w:r w:rsidR="00F27A6C">
        <w:t xml:space="preserve"> (Table 1)</w:t>
      </w:r>
    </w:p>
    <w:p w14:paraId="034103AF" w14:textId="5B37FBC9" w:rsidR="00670DB0" w:rsidRPr="0011053D" w:rsidRDefault="00670DB0" w:rsidP="00F27A6C">
      <w:r w:rsidRPr="00670DB0">
        <w:rPr>
          <w:b/>
        </w:rPr>
        <w:t xml:space="preserve">Figure </w:t>
      </w:r>
      <w:proofErr w:type="gramStart"/>
      <w:r w:rsidRPr="00670DB0">
        <w:rPr>
          <w:b/>
        </w:rPr>
        <w:t>1</w:t>
      </w:r>
      <w:proofErr w:type="gramEnd"/>
      <w:r>
        <w:t xml:space="preserve"> </w:t>
      </w:r>
      <w:r w:rsidRPr="00670DB0">
        <w:rPr>
          <w:color w:val="FF0000"/>
        </w:rPr>
        <w:t>[PLACEHOLDER]</w:t>
      </w:r>
      <w:r>
        <w:t>. Map of Cologne showing the diversity and quantity of disturbed land covers</w:t>
      </w:r>
      <w:r w:rsidR="0050084B">
        <w:t xml:space="preserve"> </w:t>
      </w:r>
      <w:r w:rsidR="0050084B" w:rsidRPr="0050084B">
        <w:rPr>
          <w:color w:val="FF0000"/>
        </w:rPr>
        <w:t>(legend</w:t>
      </w:r>
      <w:r w:rsidR="00A06ACD">
        <w:rPr>
          <w:color w:val="FF0000"/>
        </w:rPr>
        <w:t>, north,</w:t>
      </w:r>
      <w:r w:rsidR="0050084B" w:rsidRPr="0050084B">
        <w:rPr>
          <w:color w:val="FF0000"/>
        </w:rPr>
        <w:t xml:space="preserve"> scale </w:t>
      </w:r>
      <w:r w:rsidR="00A06ACD">
        <w:rPr>
          <w:color w:val="FF0000"/>
        </w:rPr>
        <w:t>and Lux map</w:t>
      </w:r>
      <w:r w:rsidR="005C3158">
        <w:rPr>
          <w:color w:val="FF0000"/>
        </w:rPr>
        <w:t xml:space="preserve"> </w:t>
      </w:r>
      <w:proofErr w:type="gramStart"/>
      <w:r w:rsidR="0050084B" w:rsidRPr="0050084B">
        <w:rPr>
          <w:color w:val="FF0000"/>
        </w:rPr>
        <w:t xml:space="preserve">will be </w:t>
      </w:r>
      <w:r w:rsidR="005C3158">
        <w:rPr>
          <w:color w:val="FF0000"/>
        </w:rPr>
        <w:t>created</w:t>
      </w:r>
      <w:proofErr w:type="gramEnd"/>
      <w:r w:rsidR="005C3158">
        <w:rPr>
          <w:color w:val="FF0000"/>
        </w:rPr>
        <w:t xml:space="preserve"> later</w:t>
      </w:r>
      <w:r w:rsidR="0050084B" w:rsidRPr="0050084B">
        <w:rPr>
          <w:color w:val="FF0000"/>
        </w:rPr>
        <w:t>)</w:t>
      </w:r>
      <w:r w:rsidR="0011053D">
        <w:t xml:space="preserve">. White disks represent </w:t>
      </w:r>
      <w:r w:rsidR="0011053D">
        <w:rPr>
          <w:i/>
        </w:rPr>
        <w:t>S. pipiens</w:t>
      </w:r>
      <w:r w:rsidR="0011053D">
        <w:t xml:space="preserve"> samples and black squares represent </w:t>
      </w:r>
      <w:r w:rsidR="0011053D">
        <w:rPr>
          <w:i/>
        </w:rPr>
        <w:t>M. florea</w:t>
      </w:r>
      <w:r w:rsidR="0011053D">
        <w:t>.</w:t>
      </w:r>
    </w:p>
    <w:p w14:paraId="47F47A39" w14:textId="218DE063" w:rsidR="00A05CC9" w:rsidRPr="00A05CC9" w:rsidRDefault="00A05CC9" w:rsidP="00A05CC9">
      <w:r>
        <w:t xml:space="preserve">Each PCR contained </w:t>
      </w:r>
      <w:proofErr w:type="gramStart"/>
      <w:r w:rsidR="00C06C61" w:rsidRPr="0011014D">
        <w:t>1x</w:t>
      </w:r>
      <w:proofErr w:type="gramEnd"/>
      <w:r w:rsidR="00C06C61" w:rsidRPr="0011014D">
        <w:t xml:space="preserve"> </w:t>
      </w:r>
      <w:r w:rsidR="00C06C61">
        <w:t xml:space="preserve">GoTaq Master Mix (Promega, </w:t>
      </w:r>
      <w:r w:rsidR="00C06C61" w:rsidRPr="000B71A5">
        <w:t>Walldorf, Germany</w:t>
      </w:r>
      <w:r w:rsidR="00C06C61" w:rsidRPr="0011014D">
        <w:t>)</w:t>
      </w:r>
      <w:r w:rsidR="00C06C61">
        <w:t>,</w:t>
      </w:r>
      <w:r w:rsidR="00C06C61" w:rsidRPr="0011014D">
        <w:t xml:space="preserve"> </w:t>
      </w:r>
      <w:r>
        <w:t xml:space="preserve">and </w:t>
      </w:r>
      <w:r w:rsidR="00C06C61">
        <w:t xml:space="preserve">between </w:t>
      </w:r>
      <w:r>
        <w:t>0.</w:t>
      </w:r>
      <w:r w:rsidR="00C06C61">
        <w:t xml:space="preserve">1-0.4 </w:t>
      </w:r>
      <w:r>
        <w:t>μM of each primer (</w:t>
      </w:r>
      <w:r w:rsidR="00C06C61">
        <w:t>Table X</w:t>
      </w:r>
      <w:r>
        <w:t xml:space="preserve">). PCRs started with 3 min denaturation at 95 °C, followed by 35 cycles of denaturation at 94 °C for 30 s, annealing at 60°C for 45 s and extension at 72 °C for 30 s. The final incubation was at 72 °C for 10 min. Allele sizes were determined using GENEMAPPER version 4.0 (Applied </w:t>
      </w:r>
      <w:proofErr w:type="spellStart"/>
      <w:r>
        <w:t>Biosystems</w:t>
      </w:r>
      <w:proofErr w:type="spellEnd"/>
      <w:r>
        <w:t xml:space="preserve">). The genetic profiles of all samples consisted of at least </w:t>
      </w:r>
      <w:r w:rsidR="009626DC" w:rsidRPr="009626DC">
        <w:t>11</w:t>
      </w:r>
      <w:r>
        <w:t xml:space="preserve"> loci for Syritta pipiens and at least </w:t>
      </w:r>
      <w:r w:rsidR="009626DC" w:rsidRPr="009626DC">
        <w:t>18</w:t>
      </w:r>
      <w:r>
        <w:t xml:space="preserve"> loci for Myathropa florea.</w:t>
      </w:r>
      <w:r w:rsidR="003107EE">
        <w:t xml:space="preserve"> Extreme outliers based on a preliminary PCA analysis </w:t>
      </w:r>
      <w:proofErr w:type="gramStart"/>
      <w:r w:rsidR="003107EE">
        <w:t>were sent</w:t>
      </w:r>
      <w:proofErr w:type="gramEnd"/>
      <w:r w:rsidR="003107EE">
        <w:t xml:space="preserve"> to sequencing to verify their species identification</w:t>
      </w:r>
      <w:r w:rsidR="008B07F2">
        <w:t xml:space="preserve"> </w:t>
      </w:r>
      <w:commentRangeStart w:id="8"/>
      <w:r w:rsidR="008B07F2">
        <w:t>(Sup. X)</w:t>
      </w:r>
      <w:commentRangeEnd w:id="8"/>
      <w:r w:rsidR="008B07F2">
        <w:rPr>
          <w:rStyle w:val="CommentReference"/>
        </w:rPr>
        <w:commentReference w:id="8"/>
      </w:r>
      <w:r w:rsidR="008B07F2">
        <w:t>.</w:t>
      </w:r>
      <w:r w:rsidR="003107EE">
        <w:t xml:space="preserve"> </w:t>
      </w:r>
      <w:proofErr w:type="gramStart"/>
      <w:r w:rsidR="003107EE">
        <w:t>They</w:t>
      </w:r>
      <w:proofErr w:type="gramEnd"/>
      <w:r w:rsidR="003107EE">
        <w:t xml:space="preserve"> all belonged to our target species and were kept in the dataset</w:t>
      </w:r>
    </w:p>
    <w:p w14:paraId="4856C33F" w14:textId="798FCBCA" w:rsidR="003C4C9B" w:rsidRDefault="006F2BD7" w:rsidP="008F518D">
      <w:pPr>
        <w:pStyle w:val="Heading2"/>
        <w:numPr>
          <w:ilvl w:val="1"/>
          <w:numId w:val="1"/>
        </w:numPr>
      </w:pPr>
      <w:r>
        <w:lastRenderedPageBreak/>
        <w:t xml:space="preserve"> </w:t>
      </w:r>
      <w:proofErr w:type="gramStart"/>
      <w:r w:rsidR="00265C11">
        <w:t>|  Genetic</w:t>
      </w:r>
      <w:proofErr w:type="gramEnd"/>
      <w:r w:rsidR="00265C11">
        <w:t xml:space="preserve"> diversity</w:t>
      </w:r>
    </w:p>
    <w:p w14:paraId="4B013430" w14:textId="2BB3967A" w:rsidR="005F5E49" w:rsidRPr="00D82B31" w:rsidRDefault="008177A0" w:rsidP="00F24C1D">
      <w:r>
        <w:t xml:space="preserve">We conducted all analyses in this manuscript in R </w:t>
      </w:r>
      <w:r>
        <w:fldChar w:fldCharType="begin"/>
      </w:r>
      <w:r w:rsidR="008B07F2">
        <w:instrText xml:space="preserve"> ADDIN ZOTERO_ITEM CSL_CITATION {"citationID":"gl6ip9aX","properties":{"formattedCitation":"(R Core Team, 2022)","plainCitation":"(R Core Team, 2022)","noteIndex":0},"citationItems":[{"id":10932,"uris":["http://zotero.org/users/4948104/items/QPCQ686L"],"itemData":{"id":10932,"type":"software","event-place":"Vienna, Austria","publisher":"R Foundation for Statistical Computing","publisher-place":"Vienna, Austria","title":"R: A language and environment for statistical computing","author":[{"literal":"R Core Team"}],"issued":{"date-parts":[["2022"]]}}}],"schema":"https://github.com/citation-style-language/schema/raw/master/csl-citation.json"} </w:instrText>
      </w:r>
      <w:r>
        <w:fldChar w:fldCharType="separate"/>
      </w:r>
      <w:r w:rsidRPr="008177A0">
        <w:rPr>
          <w:rFonts w:cs="Times New Roman"/>
        </w:rPr>
        <w:t>(R Core Team, 2022)</w:t>
      </w:r>
      <w:r>
        <w:fldChar w:fldCharType="end"/>
      </w:r>
      <w:r>
        <w:t xml:space="preserve"> </w:t>
      </w:r>
      <w:r w:rsidR="009802B6">
        <w:t xml:space="preserve">using </w:t>
      </w:r>
      <w:proofErr w:type="spellStart"/>
      <w:r w:rsidR="009802B6">
        <w:t>RStudio</w:t>
      </w:r>
      <w:proofErr w:type="spellEnd"/>
      <w:r w:rsidR="009802B6">
        <w:t xml:space="preserve"> </w:t>
      </w:r>
      <w:r w:rsidR="009802B6">
        <w:fldChar w:fldCharType="begin"/>
      </w:r>
      <w:r w:rsidR="008B07F2">
        <w:instrText xml:space="preserve"> ADDIN ZOTERO_ITEM CSL_CITATION {"citationID":"tOCD9LDz","properties":{"formattedCitation":"(RStudio Team, 2022)","plainCitation":"(RStudio Team, 2022)","noteIndex":0},"citationItems":[{"id":13519,"uris":["http://zotero.org/users/4948104/items/TQW4623A"],"itemData":{"id":13519,"type":"software","event-place":"Boston, MA","publisher":"RStudio, PBC","publisher-place":"Boston, MA","title":"RStudio: Integrated Development Environment for R","URL":"http://www.rstudio.com/","author":[{"family":"RStudio Team","given":""}],"issued":{"date-parts":[["2022"]]}}}],"schema":"https://github.com/citation-style-language/schema/raw/master/csl-citation.json"} </w:instrText>
      </w:r>
      <w:r w:rsidR="009802B6">
        <w:fldChar w:fldCharType="separate"/>
      </w:r>
      <w:r w:rsidR="009802B6" w:rsidRPr="009802B6">
        <w:rPr>
          <w:rFonts w:cs="Times New Roman"/>
        </w:rPr>
        <w:t>(</w:t>
      </w:r>
      <w:proofErr w:type="spellStart"/>
      <w:r w:rsidR="009802B6" w:rsidRPr="009802B6">
        <w:rPr>
          <w:rFonts w:cs="Times New Roman"/>
        </w:rPr>
        <w:t>RStudio</w:t>
      </w:r>
      <w:proofErr w:type="spellEnd"/>
      <w:r w:rsidR="009802B6" w:rsidRPr="009802B6">
        <w:rPr>
          <w:rFonts w:cs="Times New Roman"/>
        </w:rPr>
        <w:t xml:space="preserve"> Team, 2022)</w:t>
      </w:r>
      <w:r w:rsidR="009802B6">
        <w:fldChar w:fldCharType="end"/>
      </w:r>
      <w:r w:rsidR="009D42EE">
        <w:t>,</w:t>
      </w:r>
      <w:r w:rsidR="009802B6">
        <w:t xml:space="preserve"> </w:t>
      </w:r>
      <w:r>
        <w:t>except for the STRUCTURE analysis.</w:t>
      </w:r>
      <w:r w:rsidR="0039100B">
        <w:t xml:space="preserve"> </w:t>
      </w:r>
      <w:r w:rsidR="009767CB">
        <w:t>We conducted basic</w:t>
      </w:r>
      <w:r w:rsidR="00F24C1D">
        <w:t xml:space="preserve"> analyses </w:t>
      </w:r>
      <w:r w:rsidR="009767CB">
        <w:t>of our genetic dataset</w:t>
      </w:r>
      <w:r w:rsidR="00F24C1D">
        <w:t xml:space="preserve">s using the </w:t>
      </w:r>
      <w:commentRangeStart w:id="9"/>
      <w:proofErr w:type="spellStart"/>
      <w:r w:rsidR="00F24C1D">
        <w:rPr>
          <w:i/>
          <w:iCs/>
        </w:rPr>
        <w:t>adegenet</w:t>
      </w:r>
      <w:proofErr w:type="spellEnd"/>
      <w:r w:rsidR="00F24C1D">
        <w:t xml:space="preserve"> </w:t>
      </w:r>
      <w:r w:rsidR="009802B6">
        <w:t xml:space="preserve">v. </w:t>
      </w:r>
      <w:r w:rsidR="00F24C1D">
        <w:t xml:space="preserve">2.1.7 </w:t>
      </w:r>
      <w:r w:rsidR="00F24C1D">
        <w:fldChar w:fldCharType="begin"/>
      </w:r>
      <w:r w:rsidR="008B07F2">
        <w:instrText xml:space="preserve"> ADDIN ZOTERO_ITEM CSL_CITATION {"citationID":"8qYkpdlp","properties":{"formattedCitation":"(Jombart, 2008; Jombart and Ahmed, 2011)","plainCitation":"(Jombart, 2008; Jombart and Ahmed, 2011)","noteIndex":0},"citationItems":[{"id":2175,"uris":["http://zotero.org/users/4948104/items/MPA24X2V"],"itemData":{"id":2175,"type":"article-journal","abstract":"UNLABELLED: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(v.2).","container-title":"Bioinformatics","DOI":"10.1093/bioinformatics/btn129","ISSN":"13674803","issue":"11","note":"PMID: 18397895\nISBN: 1367-4803","page":"1403-1405","title":"Adegenet: A R package for the multivariate analysis of genetic markers","volume":"24","author":[{"family":"Jombart","given":"Thibaut"}],"issued":{"date-parts":[["2008"]]}}},{"id":2977,"uris":["http://zotero.org/users/4948104/items/UPMBVQAK"],"itemData":{"id":2977,"type":"article-journal","abstract":"Summary: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reserved.","container-title":"Bioinformatics","DOI":"10.1093/bioinformatics/btr521","ISSN":"13674803","issue":"21","page":"3070-3071","title":"adegenet 1.3-1: New tools for the analysis of genome-wide SNP data","volume":"27","author":[{"family":"Jombart","given":"Thibaut"},{"family":"Ahmed","given":"Ismaïl"}],"issued":{"date-parts":[["2011"]]}}}],"schema":"https://github.com/citation-style-language/schema/raw/master/csl-citation.json"} </w:instrText>
      </w:r>
      <w:r w:rsidR="00F24C1D">
        <w:fldChar w:fldCharType="separate"/>
      </w:r>
      <w:r w:rsidR="00F24C1D" w:rsidRPr="00F24C1D">
        <w:rPr>
          <w:rFonts w:cs="Times New Roman"/>
        </w:rPr>
        <w:t>(</w:t>
      </w:r>
      <w:proofErr w:type="spellStart"/>
      <w:r w:rsidR="00F24C1D" w:rsidRPr="00F24C1D">
        <w:rPr>
          <w:rFonts w:cs="Times New Roman"/>
        </w:rPr>
        <w:t>Jombart</w:t>
      </w:r>
      <w:proofErr w:type="spellEnd"/>
      <w:r w:rsidR="00F24C1D" w:rsidRPr="00F24C1D">
        <w:rPr>
          <w:rFonts w:cs="Times New Roman"/>
        </w:rPr>
        <w:t xml:space="preserve">, 2008; </w:t>
      </w:r>
      <w:proofErr w:type="spellStart"/>
      <w:r w:rsidR="00F24C1D" w:rsidRPr="00F24C1D">
        <w:rPr>
          <w:rFonts w:cs="Times New Roman"/>
        </w:rPr>
        <w:t>Jombart</w:t>
      </w:r>
      <w:proofErr w:type="spellEnd"/>
      <w:r w:rsidR="00F24C1D" w:rsidRPr="00F24C1D">
        <w:rPr>
          <w:rFonts w:cs="Times New Roman"/>
        </w:rPr>
        <w:t xml:space="preserve"> and Ahmed, 2011)</w:t>
      </w:r>
      <w:r w:rsidR="00F24C1D">
        <w:fldChar w:fldCharType="end"/>
      </w:r>
      <w:r w:rsidR="00F24C1D">
        <w:t xml:space="preserve"> </w:t>
      </w:r>
      <w:r w:rsidR="00A90C03">
        <w:t>,</w:t>
      </w:r>
      <w:r w:rsidR="00F24C1D">
        <w:t xml:space="preserve">the </w:t>
      </w:r>
      <w:proofErr w:type="spellStart"/>
      <w:r w:rsidR="00F24C1D">
        <w:rPr>
          <w:i/>
          <w:iCs/>
        </w:rPr>
        <w:t>hierfstat</w:t>
      </w:r>
      <w:proofErr w:type="spellEnd"/>
      <w:r w:rsidR="00F24C1D">
        <w:rPr>
          <w:i/>
          <w:iCs/>
        </w:rPr>
        <w:t xml:space="preserve"> </w:t>
      </w:r>
      <w:r w:rsidR="009802B6" w:rsidRPr="009802B6">
        <w:t>v.</w:t>
      </w:r>
      <w:r w:rsidR="009802B6">
        <w:rPr>
          <w:i/>
          <w:iCs/>
        </w:rPr>
        <w:t xml:space="preserve"> </w:t>
      </w:r>
      <w:r w:rsidR="00A90C03">
        <w:t xml:space="preserve">0.5.11 </w:t>
      </w:r>
      <w:r w:rsidR="00F24C1D">
        <w:rPr>
          <w:i/>
          <w:iCs/>
        </w:rPr>
        <w:fldChar w:fldCharType="begin"/>
      </w:r>
      <w:r w:rsidR="008B07F2">
        <w:rPr>
          <w:i/>
          <w:iCs/>
        </w:rPr>
        <w:instrText xml:space="preserve"> ADDIN ZOTERO_ITEM CSL_CITATION {"citationID":"4lqPAFhD","properties":{"formattedCitation":"(Goudet, 2005)","plainCitation":"(Goudet, 2005)","noteIndex":0},"citationItems":[{"id":13515,"uris":["http://zotero.org/users/4948104/items/UHG6DCUU"],"itemData":{"id":13515,"type":"article-journal","abstract":"The package hierfstat for the statistical software r, created by the R Development Core Team, allows the estimate of hierarchical F-statistics from a hierarchy with any numbers of levels. In addition, it allows testing the statistical significance of population differentiation for these different levels, using a generalized likelihood-ratio test. The package hierfstat is available at http://www.unil.ch/popgen/softwares/hierfstat.htm.","container-title":"Molecular Ecology Notes","issue":"1","language":"en","page":"184-186","source":"Zotero","title":"hierfstat, a package for R to compute and test hierarchical F‐statistics","volume":"5","author":[{"family":"Goudet","given":"Jérôme"}],"issued":{"date-parts":[["2005"]]}}}],"schema":"https://github.com/citation-style-language/schema/raw/master/csl-citation.json"} </w:instrText>
      </w:r>
      <w:r w:rsidR="00F24C1D">
        <w:rPr>
          <w:i/>
          <w:iCs/>
        </w:rPr>
        <w:fldChar w:fldCharType="separate"/>
      </w:r>
      <w:r w:rsidR="00F24C1D" w:rsidRPr="00F24C1D">
        <w:rPr>
          <w:rFonts w:cs="Times New Roman"/>
        </w:rPr>
        <w:t>(</w:t>
      </w:r>
      <w:proofErr w:type="spellStart"/>
      <w:r w:rsidR="00F24C1D" w:rsidRPr="00F24C1D">
        <w:rPr>
          <w:rFonts w:cs="Times New Roman"/>
        </w:rPr>
        <w:t>Goudet</w:t>
      </w:r>
      <w:proofErr w:type="spellEnd"/>
      <w:r w:rsidR="00F24C1D" w:rsidRPr="00F24C1D">
        <w:rPr>
          <w:rFonts w:cs="Times New Roman"/>
        </w:rPr>
        <w:t>, 2005)</w:t>
      </w:r>
      <w:r w:rsidR="00F24C1D">
        <w:rPr>
          <w:i/>
          <w:iCs/>
        </w:rPr>
        <w:fldChar w:fldCharType="end"/>
      </w:r>
      <w:r w:rsidR="00A90C03">
        <w:t xml:space="preserve">, the </w:t>
      </w:r>
      <w:proofErr w:type="spellStart"/>
      <w:r w:rsidR="00A90C03">
        <w:rPr>
          <w:i/>
          <w:iCs/>
        </w:rPr>
        <w:t>pegas</w:t>
      </w:r>
      <w:proofErr w:type="spellEnd"/>
      <w:r w:rsidR="00A90C03">
        <w:t xml:space="preserve"> </w:t>
      </w:r>
      <w:r w:rsidR="009802B6">
        <w:t xml:space="preserve">v. </w:t>
      </w:r>
      <w:r w:rsidR="00A90C03">
        <w:t xml:space="preserve">1.1 </w:t>
      </w:r>
      <w:r w:rsidR="00A90C03">
        <w:fldChar w:fldCharType="begin"/>
      </w:r>
      <w:r w:rsidR="008B07F2">
        <w:instrText xml:space="preserve"> ADDIN ZOTERO_ITEM CSL_CITATION {"citationID":"UuzxFnZT","properties":{"formattedCitation":"(Paradis, 2010)","plainCitation":"(Paradis, 2010)","noteIndex":0},"citationItems":[{"id":3540,"uris":["http://zotero.org/users/4948104/items/Z26IWGUI"],"itemData":{"id":3540,"type":"article-journal","DOI":"10.1093/bioinformatics/btp696","issue":"3","page":"419-420","title":"pegas : an R package for population genetics with an integrated – modular approach","volume":"26","author":[{"family":"Paradis","given":"Emmanuel"}],"issued":{"date-parts":[["2010"]]}}}],"schema":"https://github.com/citation-style-language/schema/raw/master/csl-citation.json"} </w:instrText>
      </w:r>
      <w:r w:rsidR="00A90C03">
        <w:fldChar w:fldCharType="separate"/>
      </w:r>
      <w:r w:rsidR="00A90C03" w:rsidRPr="00A90C03">
        <w:rPr>
          <w:rFonts w:cs="Times New Roman"/>
        </w:rPr>
        <w:t>(</w:t>
      </w:r>
      <w:proofErr w:type="spellStart"/>
      <w:r w:rsidR="00A90C03" w:rsidRPr="00A90C03">
        <w:rPr>
          <w:rFonts w:cs="Times New Roman"/>
        </w:rPr>
        <w:t>Paradis</w:t>
      </w:r>
      <w:proofErr w:type="spellEnd"/>
      <w:r w:rsidR="00A90C03" w:rsidRPr="00A90C03">
        <w:rPr>
          <w:rFonts w:cs="Times New Roman"/>
        </w:rPr>
        <w:t>, 2010)</w:t>
      </w:r>
      <w:r w:rsidR="00A90C03">
        <w:fldChar w:fldCharType="end"/>
      </w:r>
      <w:commentRangeEnd w:id="9"/>
      <w:r w:rsidR="006D3B96">
        <w:rPr>
          <w:rStyle w:val="CommentReference"/>
        </w:rPr>
        <w:commentReference w:id="9"/>
      </w:r>
      <w:r w:rsidR="00A90C03">
        <w:t xml:space="preserve">, </w:t>
      </w:r>
      <w:r>
        <w:t xml:space="preserve">the </w:t>
      </w:r>
      <w:proofErr w:type="spellStart"/>
      <w:r w:rsidRPr="008177A0">
        <w:rPr>
          <w:i/>
          <w:iCs/>
        </w:rPr>
        <w:t>PopGenReport</w:t>
      </w:r>
      <w:proofErr w:type="spellEnd"/>
      <w:r w:rsidRPr="008177A0">
        <w:t xml:space="preserve"> </w:t>
      </w:r>
      <w:r w:rsidR="009802B6">
        <w:t xml:space="preserve">v. </w:t>
      </w:r>
      <w:r>
        <w:t xml:space="preserve">3.0.7 </w:t>
      </w:r>
      <w:r>
        <w:fldChar w:fldCharType="begin"/>
      </w:r>
      <w:r w:rsidR="008B07F2">
        <w:instrText xml:space="preserve"> ADDIN ZOTERO_ITEM CSL_CITATION {"citationID":"cTZMNSE8","properties":{"formattedCitation":"(Adamack and Gruber, 2014)","plainCitation":"(Adamack and Gruber, 2014)","noteIndex":0},"citationItems":[{"id":13518,"uris":["http://zotero.org/users/4948104/items/2RZHEC68"],"itemData":{"id":13518,"type":"article-journal","container-title":"Methods in Ecology and Evolution","language":"en","page":"4","source":"Zotero","title":"PopGenReport: simplifying basic population genetic analyses in R","author":[{"family":"Adamack","given":"Aaron T"},{"family":"Gruber","given":"Bernd"}],"issued":{"date-parts":[["2014"]]}}}],"schema":"https://github.com/citation-style-language/schema/raw/master/csl-citation.json"} </w:instrText>
      </w:r>
      <w:r>
        <w:fldChar w:fldCharType="separate"/>
      </w:r>
      <w:r w:rsidRPr="008177A0">
        <w:rPr>
          <w:rFonts w:cs="Times New Roman"/>
        </w:rPr>
        <w:t>(</w:t>
      </w:r>
      <w:proofErr w:type="spellStart"/>
      <w:r w:rsidRPr="008177A0">
        <w:rPr>
          <w:rFonts w:cs="Times New Roman"/>
        </w:rPr>
        <w:t>Adamack</w:t>
      </w:r>
      <w:proofErr w:type="spellEnd"/>
      <w:r w:rsidRPr="008177A0">
        <w:rPr>
          <w:rFonts w:cs="Times New Roman"/>
        </w:rPr>
        <w:t xml:space="preserve"> and Gruber, 2014)</w:t>
      </w:r>
      <w:r>
        <w:fldChar w:fldCharType="end"/>
      </w:r>
      <w:r>
        <w:t xml:space="preserve"> </w:t>
      </w:r>
      <w:bookmarkStart w:id="10" w:name="_GoBack"/>
      <w:bookmarkEnd w:id="10"/>
      <w:r w:rsidR="00F24C1D">
        <w:t xml:space="preserve">R packages. We evaluated allelic richness, </w:t>
      </w:r>
      <w:r w:rsidR="00F24C1D" w:rsidRPr="00F24C1D">
        <w:t>heterozygote deficiency</w:t>
      </w:r>
      <w:r w:rsidR="00F24C1D">
        <w:t xml:space="preserve">, </w:t>
      </w:r>
      <w:r w:rsidR="00A90C03">
        <w:t xml:space="preserve">overall </w:t>
      </w:r>
      <w:r w:rsidR="00A90C03" w:rsidRPr="00A90C03">
        <w:t>fixation indices</w:t>
      </w:r>
      <w:r w:rsidR="00A90C03">
        <w:t xml:space="preserve"> with </w:t>
      </w:r>
      <w:r w:rsidR="00A90C03" w:rsidRPr="00A90C03">
        <w:t>bootstrap confidence interval</w:t>
      </w:r>
      <w:r w:rsidR="00A90C03">
        <w:t>, fixations indices per locus, and the pairwise genetic distance between our study areas</w:t>
      </w:r>
      <w:r w:rsidR="00F24C1D">
        <w:t>.</w:t>
      </w:r>
      <w:r w:rsidR="008F518D">
        <w:t xml:space="preserve"> </w:t>
      </w:r>
      <w:r w:rsidR="006959BA">
        <w:t xml:space="preserve">To explore </w:t>
      </w:r>
      <w:r w:rsidR="006959BA" w:rsidRPr="008F518D">
        <w:t>linkage disequilibrium</w:t>
      </w:r>
      <w:r w:rsidR="006959BA">
        <w:t xml:space="preserve"> in our dataset, w</w:t>
      </w:r>
      <w:r w:rsidR="008F518D">
        <w:t xml:space="preserve">e </w:t>
      </w:r>
      <w:r w:rsidR="00F24C1D">
        <w:t xml:space="preserve">also </w:t>
      </w:r>
      <w:r w:rsidR="006959BA">
        <w:t>calculated standardized i</w:t>
      </w:r>
      <w:r w:rsidR="006959BA" w:rsidRPr="006959BA">
        <w:t>nd</w:t>
      </w:r>
      <w:r w:rsidR="006959BA">
        <w:t>ices</w:t>
      </w:r>
      <w:r w:rsidR="006959BA" w:rsidRPr="006959BA">
        <w:t xml:space="preserve"> of </w:t>
      </w:r>
      <w:r w:rsidR="006959BA">
        <w:t>a</w:t>
      </w:r>
      <w:r w:rsidR="006959BA" w:rsidRPr="006959BA">
        <w:t xml:space="preserve">ssociation </w:t>
      </w:r>
      <w:r w:rsidR="0011638E">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d</m:t>
            </m:r>
          </m:sub>
        </m:sSub>
      </m:oMath>
      <w:r w:rsidR="0011638E">
        <w:t xml:space="preserve"> </w:t>
      </w:r>
      <w:r w:rsidR="006959BA">
        <w:t xml:space="preserve">over all loci with a one-sided permutation test, as well as pairwise indices among all loci </w:t>
      </w:r>
      <w:r w:rsidR="006959BA">
        <w:fldChar w:fldCharType="begin"/>
      </w:r>
      <w:r w:rsidR="008B07F2">
        <w:instrText xml:space="preserve"> ADDIN ZOTERO_ITEM CSL_CITATION {"citationID":"r1VXDZIg","properties":{"formattedCitation":"(Agapow and Burt, 2001; Kamvar et al., 2014)","plainCitation":"(Agapow and Burt, 2001; Kamvar et al., 2014)","noteIndex":0},"citationItems":[{"id":3334,"uris":["http://zotero.org/users/4948104/items/5GNN8QUT"],"itemData":{"id":3334,"type":"article-journal","abstract":"Linkage disequilibrium is an ubiquitous biological phenomenon. However a common metric for disequilibrium - the index of association or IA - is dependent on sample size. In this paper we present a modification of IA that removes this dependency. This method has been implemented in a software package.","container-title":"Molecular Ecology Notes","DOI":"10.1046/j.1471-8278.2000.00014.x","ISSN":"14718278","issue":"1-2","page":"101-102","title":"Indices of multilocus linkage disequilibrium","volume":"1","author":[{"family":"Agapow","given":"Paul Michael"},{"family":"Burt","given":"Austin"}],"issued":{"date-parts":[["2001"]]}}},{"id":3333,"uris":["http://zotero.org/users/4948104/items/T46FSF98"],"itemData":{"id":3333,"type":"article-journal","abstract":"Many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6959BA">
        <w:fldChar w:fldCharType="separate"/>
      </w:r>
      <w:r w:rsidRPr="008177A0">
        <w:rPr>
          <w:rFonts w:cs="Times New Roman"/>
        </w:rPr>
        <w:t>(</w:t>
      </w:r>
      <w:proofErr w:type="spellStart"/>
      <w:r w:rsidRPr="008177A0">
        <w:rPr>
          <w:rFonts w:cs="Times New Roman"/>
        </w:rPr>
        <w:t>Agapow</w:t>
      </w:r>
      <w:proofErr w:type="spellEnd"/>
      <w:r w:rsidRPr="008177A0">
        <w:rPr>
          <w:rFonts w:cs="Times New Roman"/>
        </w:rPr>
        <w:t xml:space="preserve"> and Burt, 2001; Kamvar et al., 2014)</w:t>
      </w:r>
      <w:r w:rsidR="006959BA">
        <w:fldChar w:fldCharType="end"/>
      </w:r>
      <w:r w:rsidR="006959BA">
        <w:t>.</w:t>
      </w:r>
      <w:r w:rsidR="002D46A5">
        <w:t xml:space="preserve"> </w:t>
      </w:r>
      <w:r w:rsidR="003B24B4">
        <w:t xml:space="preserve">We used the </w:t>
      </w:r>
      <w:proofErr w:type="spellStart"/>
      <w:r w:rsidR="003B24B4">
        <w:rPr>
          <w:i/>
          <w:iCs/>
        </w:rPr>
        <w:t>poppr</w:t>
      </w:r>
      <w:proofErr w:type="spellEnd"/>
      <w:r w:rsidR="003B24B4">
        <w:rPr>
          <w:i/>
          <w:iCs/>
        </w:rPr>
        <w:t xml:space="preserve"> </w:t>
      </w:r>
      <w:r w:rsidR="003B24B4">
        <w:t xml:space="preserve">v. 2.9.3 </w:t>
      </w:r>
      <w:r w:rsidR="003B24B4">
        <w:rPr>
          <w:i/>
          <w:iCs/>
        </w:rPr>
        <w:fldChar w:fldCharType="begin"/>
      </w:r>
      <w:r w:rsidR="003B24B4">
        <w:rPr>
          <w:i/>
          <w:iCs/>
        </w:rPr>
        <w:instrText xml:space="preserve"> ADDIN ZOTERO_ITEM CSL_CITATION {"citationID":"5XTHpK0r","properties":{"formattedCitation":"(Kamvar et al., 2014)","plainCitation":"(Kamvar et al., 2014)","noteIndex":0},"citationItems":[{"id":3333,"uris":["http://zotero.org/users/4948104/items/T46FSF98"],"itemData":{"id":3333,"type":"article-journal","abstract":"Many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3B24B4">
        <w:rPr>
          <w:i/>
          <w:iCs/>
        </w:rPr>
        <w:fldChar w:fldCharType="separate"/>
      </w:r>
      <w:r w:rsidR="003B24B4" w:rsidRPr="00A90C03">
        <w:rPr>
          <w:rFonts w:cs="Times New Roman"/>
        </w:rPr>
        <w:t>(</w:t>
      </w:r>
      <w:proofErr w:type="spellStart"/>
      <w:r w:rsidR="003B24B4" w:rsidRPr="00A90C03">
        <w:rPr>
          <w:rFonts w:cs="Times New Roman"/>
        </w:rPr>
        <w:t>Kamvar</w:t>
      </w:r>
      <w:proofErr w:type="spellEnd"/>
      <w:r w:rsidR="003B24B4" w:rsidRPr="00A90C03">
        <w:rPr>
          <w:rFonts w:cs="Times New Roman"/>
        </w:rPr>
        <w:t xml:space="preserve"> et al., 2014)</w:t>
      </w:r>
      <w:r w:rsidR="003B24B4">
        <w:rPr>
          <w:i/>
          <w:iCs/>
        </w:rPr>
        <w:fldChar w:fldCharType="end"/>
      </w:r>
      <w:r w:rsidR="003B24B4">
        <w:t xml:space="preserve"> R package</w:t>
      </w:r>
      <w:r w:rsidR="003B24B4">
        <w:t xml:space="preserve"> to calculate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d</m:t>
            </m:r>
          </m:sub>
        </m:sSub>
      </m:oMath>
      <w:r w:rsidR="003B24B4">
        <w:t xml:space="preserve"> </w:t>
      </w:r>
      <w:r w:rsidR="003B24B4">
        <w:t xml:space="preserve">and associated p-values. </w:t>
      </w:r>
      <w:r w:rsidR="00BF2207">
        <w:t>We considered</w:t>
      </w:r>
      <w:r w:rsidR="003B11C2">
        <w:t xml:space="preserve"> that there was significant linkage disequilibrium when the permutation-derived p-value was below 0.05, and </w:t>
      </w:r>
      <w:r w:rsidR="008D49EC">
        <w:t xml:space="preserve">when that was the case, </w:t>
      </w:r>
      <w:r w:rsidR="003B11C2">
        <w:t xml:space="preserve">searched for </w:t>
      </w:r>
      <w:r w:rsidR="00CC2EB7">
        <w:t xml:space="preserve">high </w:t>
      </w:r>
      <w:r w:rsidR="00263B07">
        <w:t>pa</w:t>
      </w:r>
      <w:r w:rsidR="00CC2EB7">
        <w:t>irwise association index</w:t>
      </w:r>
      <w:r w:rsidR="003B24B4">
        <w:t xml:space="preserve"> values</w:t>
      </w:r>
      <w:r w:rsidR="003B11C2">
        <w:t>.</w:t>
      </w:r>
      <w:r w:rsidR="00BF2207">
        <w:t xml:space="preserve"> </w:t>
      </w:r>
      <w:r w:rsidR="004F6FE8">
        <w:t xml:space="preserve">We also evaluated whether null alleles were likely using </w:t>
      </w:r>
      <w:r w:rsidR="00147F07">
        <w:t>a resampling-based test</w:t>
      </w:r>
      <w:r w:rsidR="004F6FE8">
        <w:t xml:space="preserve"> </w:t>
      </w:r>
      <w:r w:rsidR="004F6FE8">
        <w:fldChar w:fldCharType="begin"/>
      </w:r>
      <w:r w:rsidR="00147F07">
        <w:instrText xml:space="preserve"> ADDIN ZOTERO_ITEM CSL_CITATION {"citationID":"JXMfpYGA","properties":{"formattedCitation":"(Brookfield, 1996)","plainCitation":"(Brookfield, 1996)","noteIndex":0},"citationItems":[{"id":13534,"uris":["http://zotero.org/users/4948104/items/G33NU6II"],"itemData":{"id":13534,"type":"article-journal","container-title":"Molecular Ecology","language":"en","page":"453-455","source":"Zotero","title":"A simple new method for estimating null allele frequency from heterozygote deficiency","volume":"5","author":[{"family":"Brookfield","given":"J. F. Y."}],"issued":{"date-parts":[["1996"]]}}}],"schema":"https://github.com/citation-style-language/schema/raw/master/csl-citation.json"} </w:instrText>
      </w:r>
      <w:r w:rsidR="004F6FE8">
        <w:fldChar w:fldCharType="separate"/>
      </w:r>
      <w:r w:rsidR="00147F07" w:rsidRPr="00147F07">
        <w:rPr>
          <w:rFonts w:cs="Times New Roman"/>
        </w:rPr>
        <w:t>(Brookfield, 1996)</w:t>
      </w:r>
      <w:r w:rsidR="004F6FE8">
        <w:fldChar w:fldCharType="end"/>
      </w:r>
      <w:r w:rsidR="004F6FE8">
        <w:t>.</w:t>
      </w:r>
      <w:r w:rsidR="00C961FD">
        <w:t xml:space="preserve"> We considered that observed estimates of</w:t>
      </w:r>
      <w:r w:rsidR="00C961FD" w:rsidRPr="00C961FD">
        <w:t xml:space="preserve"> null allele frequency</w:t>
      </w:r>
      <w:r w:rsidR="00C961FD">
        <w:t xml:space="preserve"> higher than 0.1 were</w:t>
      </w:r>
      <w:r w:rsidR="00D82B31">
        <w:t xml:space="preserve"> </w:t>
      </w:r>
      <w:proofErr w:type="spellStart"/>
      <w:r w:rsidR="00C961FD">
        <w:t>problematic.</w:t>
      </w:r>
      <w:r w:rsidR="00D82B31">
        <w:t>The</w:t>
      </w:r>
      <w:proofErr w:type="spellEnd"/>
      <w:r w:rsidR="00D82B31">
        <w:t xml:space="preserve"> percentage of missing data was 2.24% for </w:t>
      </w:r>
      <w:r w:rsidR="00D82B31">
        <w:rPr>
          <w:i/>
        </w:rPr>
        <w:t>S. pipiens</w:t>
      </w:r>
      <w:r w:rsidR="00D82B31">
        <w:t xml:space="preserve"> and </w:t>
      </w:r>
      <w:r w:rsidR="00D672A1">
        <w:t>2.93</w:t>
      </w:r>
      <w:r w:rsidR="007C0E6F" w:rsidRPr="007C0E6F">
        <w:t>%</w:t>
      </w:r>
      <w:r w:rsidR="00D82B31">
        <w:t xml:space="preserve"> for </w:t>
      </w:r>
      <w:r w:rsidR="00D82B31">
        <w:rPr>
          <w:i/>
        </w:rPr>
        <w:t>M. florea</w:t>
      </w:r>
      <w:r w:rsidR="00D82B31">
        <w:t>.</w:t>
      </w:r>
    </w:p>
    <w:p w14:paraId="7A1F7E43" w14:textId="47867728" w:rsidR="003C4C9B" w:rsidRDefault="003C4C9B" w:rsidP="003C4C9B">
      <w:pPr>
        <w:pStyle w:val="Heading2"/>
        <w:numPr>
          <w:ilvl w:val="1"/>
          <w:numId w:val="1"/>
        </w:numPr>
      </w:pPr>
      <w:r>
        <w:t xml:space="preserve"> </w:t>
      </w:r>
      <w:proofErr w:type="gramStart"/>
      <w:r>
        <w:t xml:space="preserve">|  </w:t>
      </w:r>
      <w:r w:rsidR="00FD599D">
        <w:t>I</w:t>
      </w:r>
      <w:r>
        <w:t>solation</w:t>
      </w:r>
      <w:proofErr w:type="gramEnd"/>
      <w:r>
        <w:t>-by-distance</w:t>
      </w:r>
    </w:p>
    <w:p w14:paraId="73E903C0" w14:textId="2BFCD0AE" w:rsidR="00FD599D" w:rsidRDefault="00FD599D" w:rsidP="00FD599D">
      <w:r>
        <w:t xml:space="preserve">To explore whether isolation-by-distance (IBD) is responsible for genetic differentiation in our study landscapes, we first evaluated the linear relationship between the natural logarithms of geographic distance and Loiselle’s kinship values </w:t>
      </w:r>
      <w:r>
        <w:fldChar w:fldCharType="begin"/>
      </w:r>
      <w:r w:rsidR="008B07F2">
        <w:instrText xml:space="preserve"> ADDIN ZOTERO_ITEM CSL_CITATION {"citationID":"KzTN76JN","properties":{"formattedCitation":"(Loiselle et al., 1995)","plainCitation":"(Loiselle et al., 1995)","noteIndex":0},"citationItems":[{"id":44,"uris":["http://zotero.org/users/4948104/items/HBG2FYDW"],"itemData":{"id":44,"type":"article-journal","container-title":"American Journal of Botany","issue":"11","page":"1420-1425","title":"Spatial Genetic Structure of a Tropical Understory Shrub","volume":"82","author":[{"family":"Loiselle","given":"Bette","dropping-particle":"a"},{"family":"Sork","given":"Victoria L"},{"family":"Nason","given":"John"},{"family":"Graham","given":"Catherine"}],"issued":{"date-parts":[["1995"]]}}}],"schema":"https://github.com/citation-style-language/schema/raw/master/csl-citation.json"} </w:instrText>
      </w:r>
      <w:r>
        <w:fldChar w:fldCharType="separate"/>
      </w:r>
      <w:r w:rsidRPr="00F46AE1">
        <w:rPr>
          <w:rFonts w:cs="Times New Roman"/>
        </w:rPr>
        <w:t>(Loiselle et al., 1995)</w:t>
      </w:r>
      <w:r>
        <w:fldChar w:fldCharType="end"/>
      </w:r>
      <w:r>
        <w:t xml:space="preserve"> which measure the genetic relatedness between pairs of individuals. We created linear models to detect the overall trend for IBD, as well within study areas. We chose Loiselle’s kinship because this genetic similarity metric is considered a less</w:t>
      </w:r>
      <w:r w:rsidRPr="00F46AE1">
        <w:t xml:space="preserve"> biased estimator with low sampling variance</w:t>
      </w:r>
      <w:r>
        <w:t xml:space="preserve"> </w:t>
      </w:r>
      <w:r>
        <w:fldChar w:fldCharType="begin"/>
      </w:r>
      <w:r w:rsidR="008B07F2">
        <w:instrText xml:space="preserve"> ADDIN ZOTERO_ITEM CSL_CITATION {"citationID":"jZZJ3oFR","properties":{"formattedCitation":"(Vekemans and Hardy, 2004)","plainCitation":"(Vekemans and Hardy, 2004)","noteIndex":0},"citationItems":[{"id":5397,"uris":["http://zotero.org/users/4948104/items/XCYNI5U8"],"itemData":{"id":5397,"type":"article-journal","abstract":"Many empirical studies have assessed fine-scale spatial genetic structure (SGS), i.e. the nonrandom spatial distribution of genotypes, within plant populations using genetic markers and spatial autocorrelation techniques. These studies mostly provided qualitative descriptions of SGS, rendering quantitative comparisons among studies difficult. The theory of isolation by distance can predict the pattern of SGS under limited gene dispersal, suggesting new approaches, based on the relationship between pairwise relatedness coefficients and the spatial distance between individuals, to quantify SGS and infer gene dispersal parameters. Here we review the theory underlying such methods and discuss issues about their application to plant populations, such as the choice of the relatedness statistics, the sampling scheme to adopt, the procedure to test SGS, and the interpretation of spatial autocorrelograms. We propose to quantify SGS by an 'Sp' statistic primarily dependent upon the rate of decrease of pairwise kinship coefficients between individuals with the logarithm of the distance in two dimensions. Under certain conditions, this statistic estimates the reciprocal of the neighbourhood size. Reanalysing data from, mostly, published studies, the Sp statistic was assessed for 47 plant species. It was found to be significantly related to the mating system (higher in selfing species) and to the life form (higher in herbs than trees), as well as to the population density (higher under low density). We discuss the necessity for comparing SGS with direct estimates of gene dispersal distances, and show how the approach presented can be extended to assess (i) the level of biparental inbreeding, and (ii) the kurtosis of the gene dispersal distribution.","container-title":"Molecular Ecology","DOI":"10.1046/j.1365-294X.2004.02076.x","ISSN":"09621083","issue":"4","note":"PMID: 15012766","page":"921-935","title":"New insights from fine-scale spatial genetic structure analyses in plant populations","volume":"13","author":[{"family":"Vekemans","given":"X."},{"family":"Hardy","given":"O. J."}],"issued":{"date-parts":[["2004"]]}}}],"schema":"https://github.com/citation-style-language/schema/raw/master/csl-citation.json"} </w:instrText>
      </w:r>
      <w:r>
        <w:fldChar w:fldCharType="separate"/>
      </w:r>
      <w:r w:rsidRPr="00422AF5">
        <w:rPr>
          <w:rFonts w:cs="Times New Roman"/>
        </w:rPr>
        <w:t>(Vekemans and Hardy, 2004)</w:t>
      </w:r>
      <w:r>
        <w:fldChar w:fldCharType="end"/>
      </w:r>
      <w:r>
        <w:t xml:space="preserve">. Finally, to understand the scale at which genetic structure is shaped by dispersal we created a Mantel correlogram using </w:t>
      </w:r>
      <w:r w:rsidRPr="00A2784D">
        <w:t>Sturge’s rule to define distance classes</w:t>
      </w:r>
      <w:r>
        <w:t xml:space="preserve"> and </w:t>
      </w:r>
      <w:r w:rsidRPr="00A2784D">
        <w:t>us</w:t>
      </w:r>
      <w:r>
        <w:t>ed</w:t>
      </w:r>
      <w:r w:rsidRPr="00A2784D">
        <w:t xml:space="preserve"> a Monte Carlo procedure</w:t>
      </w:r>
      <w:r>
        <w:t xml:space="preserve"> to test whether Mantel correlation </w:t>
      </w:r>
      <w:r>
        <w:fldChar w:fldCharType="begin"/>
      </w:r>
      <w:r w:rsidR="008B07F2">
        <w:instrText xml:space="preserve"> ADDIN ZOTERO_ITEM CSL_CITATION {"citationID":"RZfaiMQx","properties":{"formattedCitation":"(Mantel, 1967)","plainCitation":"(Mantel, 1967)","noteIndex":0},"citationItems":[{"id":1179,"uris":["http://zotero.org/users/4948104/items/TFPMCHCM"],"itemData":{"id":1179,"type":"article-journal","container-title":"Mantel","ISSN":"01406736","issue":"2","note":"PMID: 20278702","page":"34","title":"Cancer research.","volume":"27","author":[{"family":"Mantel","given":"Nathan"}],"issued":{"date-parts":[["1967"]]}}}],"schema":"https://github.com/citation-style-language/schema/raw/master/csl-citation.json"} </w:instrText>
      </w:r>
      <w:r>
        <w:fldChar w:fldCharType="separate"/>
      </w:r>
      <w:r w:rsidRPr="004366C6">
        <w:rPr>
          <w:rFonts w:cs="Times New Roman"/>
        </w:rPr>
        <w:t>(Mantel, 1967)</w:t>
      </w:r>
      <w:r>
        <w:fldChar w:fldCharType="end"/>
      </w:r>
      <w:r>
        <w:t xml:space="preserve"> values are significant. We used a progressive </w:t>
      </w:r>
      <w:r>
        <w:fldChar w:fldCharType="begin"/>
      </w:r>
      <w:r w:rsidR="008B07F2">
        <w:instrText xml:space="preserve"> ADDIN ZOTERO_ITEM CSL_CITATION {"citationID":"rWShUkT8","properties":{"formattedCitation":"(Legendre and Legendre, 2012)","plainCitation":"(Legendre and Legendre, 2012)","noteIndex":0},"citationItems":[{"id":4819,"uris":["http://zotero.org/users/4948104/items/SECHSTAW"],"itemData":{"id":4819,"type":"book","event-place":"Amsterdam, Netherlands","number-of-pages":"1006","publisher":"Elsevier","publisher-place":"Amsterdam, Netherlands","title":"Numerical Ecology","author":[{"family":"Legendre","given":"Pierre"},{"family":"Legendre","given":"Louis"}],"issued":{"date-parts":[["2012"]]}}}],"schema":"https://github.com/citation-style-language/schema/raw/master/csl-citation.json"} </w:instrText>
      </w:r>
      <w:r>
        <w:fldChar w:fldCharType="separate"/>
      </w:r>
      <w:r w:rsidRPr="0085182C">
        <w:rPr>
          <w:rFonts w:cs="Times New Roman"/>
        </w:rPr>
        <w:t>(Legendre and Legendre, 2012)</w:t>
      </w:r>
      <w:r>
        <w:fldChar w:fldCharType="end"/>
      </w:r>
      <w:r>
        <w:t xml:space="preserve"> Holm </w:t>
      </w:r>
      <w:r>
        <w:lastRenderedPageBreak/>
        <w:t>correction for multiple testing for the Mantel correlograms, which is admittedly less conservative than other options, giving us more chance of detecting spatial structure.</w:t>
      </w:r>
    </w:p>
    <w:p w14:paraId="4B6EB3CD" w14:textId="482A4622" w:rsidR="00FD599D" w:rsidRDefault="00FD599D" w:rsidP="00FD599D">
      <w:pPr>
        <w:pStyle w:val="Heading2"/>
        <w:numPr>
          <w:ilvl w:val="1"/>
          <w:numId w:val="1"/>
        </w:numPr>
      </w:pPr>
      <w:r>
        <w:t xml:space="preserve"> </w:t>
      </w:r>
      <w:proofErr w:type="gramStart"/>
      <w:r>
        <w:t>|  Clustering</w:t>
      </w:r>
      <w:proofErr w:type="gramEnd"/>
    </w:p>
    <w:p w14:paraId="5FF4999B" w14:textId="76F185D8" w:rsidR="00BF4293" w:rsidRDefault="009E5EEF" w:rsidP="008F518D">
      <w:r>
        <w:t xml:space="preserve">We used </w:t>
      </w:r>
      <w:r w:rsidR="009802B6">
        <w:t xml:space="preserve">two </w:t>
      </w:r>
      <w:r>
        <w:t xml:space="preserve">different </w:t>
      </w:r>
      <w:r w:rsidR="00FD599D">
        <w:t xml:space="preserve">Bayesian model-based </w:t>
      </w:r>
      <w:r w:rsidR="009802B6">
        <w:t xml:space="preserve">approaches to estimate </w:t>
      </w:r>
      <w:r w:rsidR="009802B6" w:rsidRPr="009802B6">
        <w:t>the most likely number of distinct genetic clusters</w:t>
      </w:r>
      <w:r w:rsidR="009802B6">
        <w:t xml:space="preserve"> (K). First, we </w:t>
      </w:r>
      <w:r w:rsidR="008B1819">
        <w:t xml:space="preserve">used </w:t>
      </w:r>
      <w:r w:rsidR="009802B6">
        <w:t xml:space="preserve">STRUCTURE v. 2.3.4 </w:t>
      </w:r>
      <w:r w:rsidR="009802B6">
        <w:fldChar w:fldCharType="begin"/>
      </w:r>
      <w:r w:rsidR="008B07F2">
        <w:instrText xml:space="preserve"> ADDIN ZOTERO_ITEM CSL_CITATION {"citationID":"lmp1heuk","properties":{"formattedCitation":"(Pritchard et al., 2000)","plainCitation":"(Pritchard et al., 2000)","noteIndex":0},"citationItems":[{"id":1547,"uris":["http://zotero.org/users/4948104/items/P8T5WRQW"],"itemData":{"id":1547,"type":"article-journal","title":"Inference of Population Structure Using Multilocus Genotype Data","author":[{"family":"Pritchard","given":"Jonathan K"},{"family":"Stephens","given":"Matthew"},{"family":"Donnelly","given":"Peter"}],"issued":{"date-parts":[["2000"]]}}}],"schema":"https://github.com/citation-style-language/schema/raw/master/csl-citation.json"} </w:instrText>
      </w:r>
      <w:r w:rsidR="009802B6">
        <w:fldChar w:fldCharType="separate"/>
      </w:r>
      <w:r w:rsidR="009802B6" w:rsidRPr="009802B6">
        <w:rPr>
          <w:rFonts w:cs="Times New Roman"/>
        </w:rPr>
        <w:t>(Pritchard et al., 2000)</w:t>
      </w:r>
      <w:r w:rsidR="009802B6">
        <w:fldChar w:fldCharType="end"/>
      </w:r>
      <w:r w:rsidR="008B1819">
        <w:t xml:space="preserve">, and chose the </w:t>
      </w:r>
      <w:r w:rsidR="008B1819" w:rsidRPr="008B1819">
        <w:t xml:space="preserve">admixture model </w:t>
      </w:r>
      <w:r w:rsidR="008B1819">
        <w:t>and</w:t>
      </w:r>
      <w:r w:rsidR="008B1819" w:rsidRPr="008B1819">
        <w:t xml:space="preserve"> </w:t>
      </w:r>
      <w:r w:rsidR="0093680B">
        <w:t>non-</w:t>
      </w:r>
      <w:r w:rsidR="008B1819" w:rsidRPr="008B1819">
        <w:t>correlated allele frequencies</w:t>
      </w:r>
      <w:r w:rsidR="008B1819">
        <w:t xml:space="preserve">. </w:t>
      </w:r>
      <w:r w:rsidR="00DD15EF">
        <w:t>An important parameter to set it</w:t>
      </w:r>
      <w:r w:rsidR="008B1819">
        <w:t xml:space="preserve"> </w:t>
      </w:r>
      <w:r w:rsidR="008B1819" w:rsidRPr="008B1819">
        <w:t>α</w:t>
      </w:r>
      <w:r w:rsidR="008B1819">
        <w:t>,</w:t>
      </w:r>
      <w:r w:rsidR="008B1819" w:rsidRPr="008B1819">
        <w:t xml:space="preserve"> the </w:t>
      </w:r>
      <w:proofErr w:type="spellStart"/>
      <w:r w:rsidR="008B1819" w:rsidRPr="008B1819">
        <w:t>Dirichlet</w:t>
      </w:r>
      <w:proofErr w:type="spellEnd"/>
      <w:r w:rsidR="008B1819" w:rsidRPr="008B1819">
        <w:t xml:space="preserve"> </w:t>
      </w:r>
      <w:r w:rsidR="008B1819">
        <w:t xml:space="preserve">prior </w:t>
      </w:r>
      <w:r w:rsidR="008B1819" w:rsidRPr="008B1819">
        <w:t>parameter for the degree of admixture</w:t>
      </w:r>
      <w:r w:rsidR="00DD15EF">
        <w:t xml:space="preserve"> </w:t>
      </w:r>
      <w:r w:rsidR="00DD15EF">
        <w:fldChar w:fldCharType="begin"/>
      </w:r>
      <w:r w:rsidR="008B07F2">
        <w:instrText xml:space="preserve"> ADDIN ZOTERO_ITEM CSL_CITATION {"citationID":"yXuHXo4y","properties":{"formattedCitation":"(Hubisz et al., 2009)","plainCitation":"(Hubisz et al., 2009)","noteIndex":0},"citationItems":[{"id":13523,"uris":["http://zotero.org/users/4948104/items/GZFID35M"],"itemData":{"id":13523,"type":"article-journal","abstract":"Genetic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http://pritch.bsd.uchicago.edu/structure.html.","container-title":"Molecular Ecology Resources","language":"en","page":"1322-1332","source":"Zotero","title":"Inferring weak population structure with the assistance of sample group information","volume":"9","author":[{"family":"Hubisz","given":"Melissa J"},{"family":"Falush","given":"Daniel"},{"family":"Stephens","given":"Matthew"},{"family":"Pritchard","given":"Jonathan K"}],"issued":{"date-parts":[["2009"]]}}}],"schema":"https://github.com/citation-style-language/schema/raw/master/csl-citation.json"} </w:instrText>
      </w:r>
      <w:r w:rsidR="00DD15EF">
        <w:fldChar w:fldCharType="separate"/>
      </w:r>
      <w:r w:rsidR="00DD15EF" w:rsidRPr="00DD15EF">
        <w:rPr>
          <w:rFonts w:cs="Times New Roman"/>
        </w:rPr>
        <w:t>(</w:t>
      </w:r>
      <w:proofErr w:type="spellStart"/>
      <w:r w:rsidR="00DD15EF" w:rsidRPr="00DD15EF">
        <w:rPr>
          <w:rFonts w:cs="Times New Roman"/>
        </w:rPr>
        <w:t>Hubisz</w:t>
      </w:r>
      <w:proofErr w:type="spellEnd"/>
      <w:r w:rsidR="00DD15EF" w:rsidRPr="00DD15EF">
        <w:rPr>
          <w:rFonts w:cs="Times New Roman"/>
        </w:rPr>
        <w:t xml:space="preserve"> et al., 2009)</w:t>
      </w:r>
      <w:r w:rsidR="00DD15EF">
        <w:fldChar w:fldCharType="end"/>
      </w:r>
      <w:r w:rsidR="008B1819">
        <w:t xml:space="preserve"> which </w:t>
      </w:r>
      <w:r w:rsidR="00DD15EF">
        <w:t xml:space="preserve">conceptually </w:t>
      </w:r>
      <w:r w:rsidR="008B1819">
        <w:t xml:space="preserve">represents </w:t>
      </w:r>
      <w:r w:rsidR="00DD15EF">
        <w:t xml:space="preserve">the number of ancestral </w:t>
      </w:r>
      <w:r w:rsidR="00DD15EF" w:rsidRPr="00DD15EF">
        <w:t>populations</w:t>
      </w:r>
      <w:r w:rsidR="00DD15EF">
        <w:t xml:space="preserve"> from which </w:t>
      </w:r>
      <w:r w:rsidR="00DD15EF" w:rsidRPr="00DD15EF">
        <w:t>each individual’s</w:t>
      </w:r>
      <w:r w:rsidR="00DD15EF">
        <w:t xml:space="preserve"> </w:t>
      </w:r>
      <w:r w:rsidR="00DD15EF" w:rsidRPr="00DD15EF">
        <w:t>alleles</w:t>
      </w:r>
      <w:r w:rsidR="00DD15EF">
        <w:t xml:space="preserve"> originate. </w:t>
      </w:r>
      <w:r w:rsidR="008163CB">
        <w:t xml:space="preserve">We set the inference of a different </w:t>
      </w:r>
      <w:r w:rsidR="008163CB" w:rsidRPr="008B1819">
        <w:t>α</w:t>
      </w:r>
      <w:r w:rsidR="008163CB">
        <w:t xml:space="preserve"> for each study area and</w:t>
      </w:r>
      <w:r w:rsidR="00BF4293">
        <w:t xml:space="preserve"> </w:t>
      </w:r>
      <w:r w:rsidR="008163CB">
        <w:t xml:space="preserve">allowed </w:t>
      </w:r>
      <w:r w:rsidR="00BF4293">
        <w:t>unequal representation of source populations in the sample</w:t>
      </w:r>
      <w:r w:rsidR="008163CB">
        <w:t xml:space="preserve"> (alternative ancestry prior). We also </w:t>
      </w:r>
      <w:r w:rsidR="00323BFF">
        <w:t xml:space="preserve">set </w:t>
      </w:r>
      <w:r w:rsidR="004A7CCA">
        <w:t xml:space="preserve">initial </w:t>
      </w:r>
      <w:r w:rsidR="00323BFF">
        <w:t xml:space="preserve">values of </w:t>
      </w:r>
      <w:r w:rsidR="00323BFF" w:rsidRPr="008B1819">
        <w:t>α</w:t>
      </w:r>
      <w:r w:rsidR="00DD15EF">
        <w:t xml:space="preserve"> it to 1/K</w:t>
      </w:r>
      <w:r w:rsidR="00323BFF">
        <w:t xml:space="preserve"> because</w:t>
      </w:r>
      <w:r w:rsidR="00BF4293">
        <w:t xml:space="preserve"> this parametrization led to lower a</w:t>
      </w:r>
      <w:r w:rsidR="00BF4293" w:rsidRPr="00BF4293">
        <w:t>verage assignment errors</w:t>
      </w:r>
      <w:r w:rsidR="00BF4293">
        <w:t xml:space="preserve"> in a simulation study </w:t>
      </w:r>
      <w:r w:rsidR="00BF4293">
        <w:fldChar w:fldCharType="begin"/>
      </w:r>
      <w:r w:rsidR="008B07F2">
        <w:instrText xml:space="preserve"> ADDIN ZOTERO_ITEM CSL_CITATION {"citationID":"rBki7Ck3","properties":{"formattedCitation":"(Wang, 2017)","plainCitation":"(Wang, 2017)","noteIndex":0},"citationItems":[{"id":13520,"uris":["http://zotero.org/users/4948104/items/V7JLV7UC"],"itemData":{"id":13520,"type":"article-journal","abstract":"The computer program Structure implements a Bayesian method, based on a population genetics model, to assign individuals to their source populations using genetic marker data. It is widely applied in the ﬁelds of ecology, evolutionary biology, human genetics and conservation biology for detecting hidden genetic structures, inferring the most likely number of populations (K), assigning individuals to source populations and estimating admixture and migration rates. Recently, several simulation studies repeatedly concluded that the program yields erroneous inferences when samples from different populations are highly unbalanced in size. Analysing both simulated and empirical data sets, this study conﬁrms that Structure indeed yields poor individual assignments to source populations and gives frequently incorrect estimates of K when sampling is unbalanced. However, this poor performance is mainly caused by the adoption of the default ancestry prior, which assumes all source populations contribute equally to the pooled sample of individuals. When the alternative ancestry prior, which allows for unequal representations of the source populations by the sample, is adopted, accurate individual assignments could be obtained even if sampling is highly unbalanced. The alternative prior also improves the inference of K by two estimators, albeit the improvement is not as much as that in individual assignments to populations. For the difﬁcult case of many populations and unbalanced sampling, a rarely used parameter combination of the alternative ancestry prior, an initial ALPHA value much smaller than the default and the uncorrelated allele frequency model is required for Structure to yield accurate inferences. I conclude that Structure is easy to use but is easier to misuse because of its complicated genetic model and many parameter (prior) options which may not be obvious to choose, and suggest using multiple plausible models (parameters) and K estimators in conducting comparative and exploratory Structure analysis.","container-title":"Molecular Ecology Resources","language":"en","page":"981-990","source":"Zotero","title":"The computer program structure for assigning individuals to populations: easy to use but easier to misuse","volume":"17","author":[{"family":"Wang","given":"Jinliang"}],"issued":{"date-parts":[["2017"]]}}}],"schema":"https://github.com/citation-style-language/schema/raw/master/csl-citation.json"} </w:instrText>
      </w:r>
      <w:r w:rsidR="00BF4293">
        <w:fldChar w:fldCharType="separate"/>
      </w:r>
      <w:r w:rsidR="00BF4293" w:rsidRPr="00BF4293">
        <w:rPr>
          <w:rFonts w:cs="Times New Roman"/>
        </w:rPr>
        <w:t>(Wang, 2017)</w:t>
      </w:r>
      <w:r w:rsidR="00BF4293">
        <w:fldChar w:fldCharType="end"/>
      </w:r>
      <w:r w:rsidR="00BF4293">
        <w:t xml:space="preserve">. </w:t>
      </w:r>
      <w:r w:rsidR="00DD15EF">
        <w:t xml:space="preserve">We </w:t>
      </w:r>
      <w:r w:rsidR="008B1819">
        <w:t xml:space="preserve">conducted ten independent runs with 200 000 </w:t>
      </w:r>
      <w:r w:rsidR="00DD15EF">
        <w:t xml:space="preserve">Markov Chain Monte Carlo </w:t>
      </w:r>
      <w:r w:rsidR="008B1819">
        <w:t xml:space="preserve">burn-in iterations followed by 1 000 000 iterations for one to five clusters. </w:t>
      </w:r>
      <w:r w:rsidR="00BF4293">
        <w:t xml:space="preserve">To determine the most likely number of clusters, we </w:t>
      </w:r>
      <w:r w:rsidR="00512C50">
        <w:t xml:space="preserve">directly </w:t>
      </w:r>
      <w:r w:rsidR="00BF4293">
        <w:t>compared log-likelihood</w:t>
      </w:r>
      <w:r w:rsidR="00512C50">
        <w:t>s</w:t>
      </w:r>
      <w:r w:rsidR="00BF4293">
        <w:t xml:space="preserve"> for all </w:t>
      </w:r>
      <w:r w:rsidR="00BF4293" w:rsidRPr="008E709C">
        <w:rPr>
          <w:i/>
        </w:rPr>
        <w:t>K</w:t>
      </w:r>
      <w:r w:rsidR="00BF4293">
        <w:t xml:space="preserve"> values across the ten runs</w:t>
      </w:r>
      <w:r w:rsidR="00512C50">
        <w:t>, and we used th</w:t>
      </w:r>
      <w:r w:rsidR="00512C50" w:rsidRPr="00512C50">
        <w:t>e Δ</w:t>
      </w:r>
      <w:r w:rsidR="00512C50" w:rsidRPr="008E709C">
        <w:rPr>
          <w:i/>
        </w:rPr>
        <w:t>K</w:t>
      </w:r>
      <w:r w:rsidR="00512C50" w:rsidRPr="00512C50">
        <w:t xml:space="preserve"> statistic </w:t>
      </w:r>
      <w:r w:rsidR="00B31F3E">
        <w:t xml:space="preserve">which is </w:t>
      </w:r>
      <w:r w:rsidR="00B31F3E" w:rsidRPr="00B31F3E">
        <w:t>based on the rate of change in the log probability of data</w:t>
      </w:r>
      <w:r w:rsidR="0012154E">
        <w:t xml:space="preserve"> given </w:t>
      </w:r>
      <w:r w:rsidR="0012154E" w:rsidRPr="008E709C">
        <w:rPr>
          <w:i/>
        </w:rPr>
        <w:t>K</w:t>
      </w:r>
      <w:r w:rsidR="0012154E">
        <w:t xml:space="preserve"> </w:t>
      </w:r>
      <w:r w:rsidR="0012154E">
        <w:fldChar w:fldCharType="begin"/>
      </w:r>
      <w:r w:rsidR="008B07F2">
        <w:instrText xml:space="preserve"> ADDIN ZOTERO_ITEM CSL_CITATION {"citationID":"tzvIxAWI","properties":{"formattedCitation":"(Evanno et al., 2005)","plainCitation":"(Evanno et al., 2005)","noteIndex":0},"citationItems":[{"id":13528,"uris":["http://zotero.org/users/4948104/items/JKFRSQMD"],"itemData":{"id":13528,"type":"article-journal","abstract":"The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 K )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sample.","container-title":"Molecular Ecology","language":"en","page":"2611-2620","source":"Zotero","title":"Detecting the number of clusters of individuals using the software structure: a simulation study","volume":"14","author":[{"family":"Evanno","given":"G."},{"family":"Regnaut","given":"S."},{"family":"Goudet","given":"Jérôme"}],"issued":{"date-parts":[["2005"]]}}}],"schema":"https://github.com/citation-style-language/schema/raw/master/csl-citation.json"} </w:instrText>
      </w:r>
      <w:r w:rsidR="0012154E">
        <w:fldChar w:fldCharType="separate"/>
      </w:r>
      <w:r w:rsidR="0012154E" w:rsidRPr="0012154E">
        <w:rPr>
          <w:rFonts w:cs="Times New Roman"/>
        </w:rPr>
        <w:t>(</w:t>
      </w:r>
      <w:proofErr w:type="spellStart"/>
      <w:r w:rsidR="0012154E" w:rsidRPr="0012154E">
        <w:rPr>
          <w:rFonts w:cs="Times New Roman"/>
        </w:rPr>
        <w:t>Evanno</w:t>
      </w:r>
      <w:proofErr w:type="spellEnd"/>
      <w:r w:rsidR="0012154E" w:rsidRPr="0012154E">
        <w:rPr>
          <w:rFonts w:cs="Times New Roman"/>
        </w:rPr>
        <w:t xml:space="preserve"> et al., 2005)</w:t>
      </w:r>
      <w:r w:rsidR="0012154E">
        <w:fldChar w:fldCharType="end"/>
      </w:r>
      <w:r w:rsidR="00512C50" w:rsidRPr="00512C50">
        <w:t>.</w:t>
      </w:r>
      <w:r w:rsidR="0012154E">
        <w:t xml:space="preserve"> We also surveyed the variation in STRUCTURE outputs and matched clusters across runs to avoid issues with label change and multimodality</w:t>
      </w:r>
      <w:r w:rsidR="004E191E">
        <w:t xml:space="preserve">, using STRUCTURE HARVESTER </w:t>
      </w:r>
      <w:r w:rsidR="004E191E">
        <w:fldChar w:fldCharType="begin"/>
      </w:r>
      <w:r w:rsidR="008B07F2">
        <w:instrText xml:space="preserve"> ADDIN ZOTERO_ITEM CSL_CITATION {"citationID":"bZ6WyLHG","properties":{"formattedCitation":"(Earl and vonHoldt, 2012)","plainCitation":"(Earl and vonHoldt, 2012)","noteIndex":0},"citationItems":[{"id":13642,"uris":["http://zotero.org/users/4948104/items/PTYR2JPS"],"itemData":{"id":13642,"type":"article-journal","abstract":"We present STRUCTURE HARVESTER (available at http://taylor0.biology.ucla.edu/structureHarvester/), a web-based program for collating results generated by the program STRUCTURE. The program provides a fast way to assess and visualize likelihood values across multiple values of K and hundreds of iterations for easier detection of the number of genetic groups that best fit the data. In addition, STRUCTURE HARVESTER will reformat data for use in downstream programs, such as CLUMPP.","container-title":"Conservation Genetics Resources","DOI":"10.1007/s12686-011-9548-7","ISSN":"1877-7260","issue":"2","journalAbbreviation":"Conservation Genet Resour","language":"en","page":"359-361","source":"Springer Link","title":"STRUCTURE HARVESTER: a website and program for visualizing STRUCTURE output and implementing the Evanno method","title-short":"STRUCTURE HARVESTER","volume":"4","author":[{"family":"Earl","given":"Dent A."},{"family":"vonHoldt","given":"Bridgett M."}],"issued":{"date-parts":[["2012",6,1]]}}}],"schema":"https://github.com/citation-style-language/schema/raw/master/csl-citation.json"} </w:instrText>
      </w:r>
      <w:r w:rsidR="004E191E">
        <w:fldChar w:fldCharType="separate"/>
      </w:r>
      <w:r w:rsidR="004E191E" w:rsidRPr="004E191E">
        <w:rPr>
          <w:rFonts w:cs="Times New Roman"/>
        </w:rPr>
        <w:t xml:space="preserve">(Earl and </w:t>
      </w:r>
      <w:proofErr w:type="spellStart"/>
      <w:r w:rsidR="004E191E" w:rsidRPr="004E191E">
        <w:rPr>
          <w:rFonts w:cs="Times New Roman"/>
        </w:rPr>
        <w:t>vonHoldt</w:t>
      </w:r>
      <w:proofErr w:type="spellEnd"/>
      <w:r w:rsidR="004E191E" w:rsidRPr="004E191E">
        <w:rPr>
          <w:rFonts w:cs="Times New Roman"/>
        </w:rPr>
        <w:t>, 2012)</w:t>
      </w:r>
      <w:r w:rsidR="004E191E">
        <w:fldChar w:fldCharType="end"/>
      </w:r>
      <w:r w:rsidR="004E191E">
        <w:t xml:space="preserve"> and CLUMPAK </w:t>
      </w:r>
      <w:r w:rsidR="004E191E">
        <w:fldChar w:fldCharType="begin"/>
      </w:r>
      <w:r w:rsidR="008B07F2">
        <w:instrText xml:space="preserve"> ADDIN ZOTERO_ITEM CSL_CITATION {"citationID":"hmuFCjDF","properties":{"formattedCitation":"(Kopelman et al., 2015)","plainCitation":"(Kopelman et al., 2015)","noteIndex":0},"citationItems":[{"id":13641,"uris":["http://zotero.org/users/4948104/items/X78P7G4V"],"itemData":{"id":13641,"type":"article-journal","abstract":"The identification of the genetic structure of populations from multilocus genotype data has become a central component of modern population-genetic data analysis. Application of model-based clustering programs often entails a number of steps, in which the user considers different modelling assumptions, compares results across different predetermined values of the number of assumed clusters (a parameter typically denoted K), examines multiple independent runs for each fixed value of K, and distinguishes among runs belonging to substantially distinct clustering solutions. Here, we present Clumpak (Cluster Markov Packager Across K), a method that automates the postprocessing of results of model-based population structure analyses. For analysing multiple independent runs at a single K value, Clumpak identifies sets of highly similar runs, separating distinct groups of runs that represent distinct modes in the space of possible solutions. This procedure, which generates a consensus solution for each distinct mode, is performed by the use of a Markov clustering algorithm that relies on a similarity matrix between replicate runs, as computed by the software Clumpp. Next, Clumpak identifies an optimal alignment of inferred clusters across different values of K, extending a similar approach implemented for a fixed K in Clumpp and simplifying the comparison of clustering results across different K values. Clumpak incorporates additional features, such as implementations of methods for choosing K and comparing solutions obtained by different programs, models, or data subsets. Clumpak, available at http://clumpak.tau.ac.il, simplifies the use of model-based analyses of population structure in population genetics and molecular ecology.","container-title":"Molecular Ecology Resources","DOI":"10.1111/1755-0998.12387","ISSN":"1755-0998","issue":"5","language":"en","note":"_eprint: https://onlinelibrary.wiley.com/doi/pdf/10.1111/1755-0998.12387","page":"1179-1191","source":"Wiley Online Library","title":"Clumpak: a program for identifying clustering modes and packaging population structure inferences across K","title-short":"Clumpak","volume":"15","author":[{"family":"Kopelman","given":"Naama M."},{"family":"Mayzel","given":"Jonathan"},{"family":"Jakobsson","given":"Mattias"},{"family":"Rosenberg","given":"Noah A."},{"family":"Mayrose","given":"Itay"}],"issued":{"date-parts":[["2015"]]}}}],"schema":"https://github.com/citation-style-language/schema/raw/master/csl-citation.json"} </w:instrText>
      </w:r>
      <w:r w:rsidR="004E191E">
        <w:fldChar w:fldCharType="separate"/>
      </w:r>
      <w:r w:rsidR="004E191E" w:rsidRPr="004E191E">
        <w:rPr>
          <w:rFonts w:cs="Times New Roman"/>
        </w:rPr>
        <w:t>(</w:t>
      </w:r>
      <w:proofErr w:type="spellStart"/>
      <w:r w:rsidR="004E191E" w:rsidRPr="004E191E">
        <w:rPr>
          <w:rFonts w:cs="Times New Roman"/>
        </w:rPr>
        <w:t>Kopelman</w:t>
      </w:r>
      <w:proofErr w:type="spellEnd"/>
      <w:r w:rsidR="004E191E" w:rsidRPr="004E191E">
        <w:rPr>
          <w:rFonts w:cs="Times New Roman"/>
        </w:rPr>
        <w:t xml:space="preserve"> et al., 2015)</w:t>
      </w:r>
      <w:r w:rsidR="004E191E">
        <w:fldChar w:fldCharType="end"/>
      </w:r>
      <w:r w:rsidR="0012154E">
        <w:t xml:space="preserve">. </w:t>
      </w:r>
      <w:r w:rsidR="00FD599D">
        <w:t xml:space="preserve">Second, we used BAPS </w:t>
      </w:r>
      <w:r w:rsidR="00F706A2">
        <w:fldChar w:fldCharType="begin"/>
      </w:r>
      <w:r w:rsidR="00F706A2">
        <w:instrText xml:space="preserve"> ADDIN ZOTERO_ITEM CSL_CITATION {"citationID":"NAm6HOXr","properties":{"formattedCitation":"(Cheng et al., 2013; Corander et al., 2008)","plainCitation":"(Cheng et al., 2013; Corander et al., 2008)","noteIndex":0},"citationItems":[{"id":13730,"uris":["http://zotero.org/users/4948104/items/M359TSYE"],"itemData":{"id":13730,"type":"article-journal","abstract":"Phylogeographical analyses have become commonplace for a myriad of organisms with the advent of cheap DNA sequencing technologies. Bayesian model-based clustering is a powerful tool for detecting important patterns in such data and can be used to decipher even quite subtle signals of systematic differences in molecular variation. Here, we introduce two upgrades to the Bayesian Analysis of Population Structure (BAPS) software, which enable 1) spatially explicit modeling of variation in DNA sequences and 2) hierarchical clustering of DNA sequence data to reveal nested genetic population structures. We provide a direct interface to map the results from spatial clustering with Google Maps using the portal http://www.spatialepidemiology.net/ and illustrate this approach using sequence data from Borrelia burgdorferi. The usefulness of hierarchical clustering is demonstrated through an analysis of the metapopulation structure within a bacterial population experiencing a high level of local horizontal gene transfer. The tools that are introduced are freely available at http://www.helsinki.ﬁ/bsg/software/BAPS/.","container-title":"Molecular Biology and Evolution","DOI":"10.1093/molbev/mst028","ISSN":"0737-4038, 1537-1719","issue":"5","journalAbbreviation":"Molecular Biology and Evolution","language":"en","page":"1224-1228","source":"DOI.org (Crossref)","title":"Hierarchical and Spatially Explicit Clustering of DNA Sequences with BAPS Software","volume":"30","author":[{"family":"Cheng","given":"L."},{"family":"Connor","given":"T. R."},{"family":"Siren","given":"J."},{"family":"Aanensen","given":"D. M."},{"family":"Corander","given":"J."}],"issued":{"date-parts":[["2013",5,1]]}}},{"id":13731,"uris":["http://zotero.org/users/4948104/items/TZLKJYS7"],"itemData":{"id":13731,"type":"article-journal","abstract":"Background: During the most recent decade many Bayesian statistical models and software for answering questions related to the genetic structure underlying population samples have appeared in the scientific literature. Most of these methods utilize molecular markers for the inferences, while some are also capable of handling DNA sequence data. In a number of earlier works, we have introduced an array of statistical methods for population genetic inference that are implemented in the software BAPS. However, the complexity of biological problems related to genetic structure analysis keeps increasing such that in many cases the current methods may provide either inappropriate or insufficient solutions.\nResults: We discuss the necessity of enhancing the statistical approaches to face the challenges posed by the ever-increasing amounts of molecular data generated by scientists over a wide range of research areas and introduce an array of new statistical tools implemented in the most recent version of BAPS. With these methods it is possible, e.g., to fit genetic mixture models using userspecified numbers of clusters and to estimate levels of admixture under a genetic linkage model. Also, alleles representing a different ancestry compared to the average observed genomic positions can be tracked for the sampled individuals, and a priori specified hypotheses about genetic population structure can be directly compared using Bayes' theorem. In general, we have improved further the computational characteristics of the algorithms behind the methods implemented in BAPS facilitating the analyses of large and complex datasets. In particular, analysis of a single dataset can now be spread over multiple computers using a script interface to the software.\nConclusion: The Bayesian modelling methods introduced in this article represent an array of enhanced tools for learning the genetic structure of populations. Their implementations in the BAPS software are designed to meet the increasing need for analyzing large-scale population genetics data. The software is freely downloadable for Windows, Linux and Mac OS X systems at http://web.abo.fi/fak/mnf//mate/jc/software/baps.html.","container-title":"BMC Bioinformatics","DOI":"10.1186/1471-2105-9-539","ISSN":"1471-2105","issue":"1","journalAbbreviation":"BMC Bioinformatics","language":"en","page":"539","source":"DOI.org (Crossref)","title":"Enhanced Bayesian modelling in BAPS software for learning genetic structures of populations","volume":"9","author":[{"family":"Corander","given":"Jukka"},{"family":"Marttinen","given":"Pekka"},{"family":"Sirén","given":"Jukka"},{"family":"Tang","given":"Jing"}],"issued":{"date-parts":[["2008",12]]}}}],"schema":"https://github.com/citation-style-language/schema/raw/master/csl-citation.json"} </w:instrText>
      </w:r>
      <w:r w:rsidR="00F706A2">
        <w:fldChar w:fldCharType="separate"/>
      </w:r>
      <w:r w:rsidR="00F706A2" w:rsidRPr="00F706A2">
        <w:rPr>
          <w:rFonts w:cs="Times New Roman"/>
        </w:rPr>
        <w:t xml:space="preserve">(Cheng et al., 2013; </w:t>
      </w:r>
      <w:proofErr w:type="spellStart"/>
      <w:r w:rsidR="00F706A2" w:rsidRPr="00F706A2">
        <w:rPr>
          <w:rFonts w:cs="Times New Roman"/>
        </w:rPr>
        <w:t>Corander</w:t>
      </w:r>
      <w:proofErr w:type="spellEnd"/>
      <w:r w:rsidR="00F706A2" w:rsidRPr="00F706A2">
        <w:rPr>
          <w:rFonts w:cs="Times New Roman"/>
        </w:rPr>
        <w:t xml:space="preserve"> et al., 2008)</w:t>
      </w:r>
      <w:r w:rsidR="00F706A2">
        <w:fldChar w:fldCharType="end"/>
      </w:r>
      <w:r w:rsidR="00F706A2">
        <w:t xml:space="preserve"> </w:t>
      </w:r>
      <w:r w:rsidR="00FD599D">
        <w:t>and used both the spatial and non-spatial algorithms.</w:t>
      </w:r>
    </w:p>
    <w:p w14:paraId="002058A2" w14:textId="29544CB6" w:rsidR="00F45EF5" w:rsidRDefault="00F45EF5" w:rsidP="008F518D">
      <w:r>
        <w:t xml:space="preserve">As a complement to the Bayesian approaches, we considered a model-free approach which is less reliant on assumptions and used </w:t>
      </w:r>
      <w:r w:rsidRPr="00310AC9">
        <w:t xml:space="preserve">discriminant analysis of principal components </w:t>
      </w:r>
      <w:r>
        <w:t xml:space="preserve">(DAPC; </w:t>
      </w:r>
      <w:r>
        <w:fldChar w:fldCharType="begin"/>
      </w:r>
      <w:r w:rsidR="008B07F2">
        <w:instrText xml:space="preserve"> ADDIN ZOTERO_ITEM CSL_CITATION {"citationID":"RouopZZO","properties":{"formattedCitation":"(Jombart et al., 2010, 2009)","plainCitation":"(Jombart et al., 2010, 2009)","dontUpdate":true,"noteIndex":0},"citationItems":[{"id":1539,"uris":["http://zotero.org/users/4948104/items/ISPSB3RL"],"itemData":{"id":1539,"type":"article-journal","abstract":"The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populations.","container-title":"BMC genetics","DOI":"10.1186/1471-2156-11-94","ISSN":"1471-2156","issue":"1","note":"PMID: 20950446\npublisher: BioMed Central Ltd\nISBN: 1471-2156","page":"94","title":"Discriminant analysis of principal components: a new method for the analysis of genetically structured populations.","volume":"11","author":[{"family":"Jombart","given":"Thibaut"},{"family":"Devillard","given":"Sébastien"},{"family":"Balloux","given":"François"}],"issued":{"date-parts":[["2010"]]}}},{"id":4825,"uris":["http://zotero.org/users/4948104/items/FEQK4ZAY"],"itemData":{"id":4825,"type":"article-journal","abstract":"Multivariate analyses such as principal component analysis were among the first statistical methods employed to extract information from genetic markers. From their early applications to current innovations, these approaches have proven to be efficient for the analysis of the genetic variability in various contexts such as human genetics, conservation and adaptation studies. However, because multivariate analysis is a wide and diversified area of statistics, choosing a method appropriate to both the data and to the question being asked can be difficult. Moreover, some particularities of genetic markers need to be taken into account when using multivariate methods. As a consequence, multivariate analyses are often used as black boxes, which results in frequent mistakes in the literature. In this review, we provide a critical analysis of the application of multivariate methods to genetic markers, using a general framework that unifies all these methods for the sake of clarity. First, we focus on some common mistakes in these applications and ways to avoid these pitfalls. We then detail the most critical particularities of allele frequencies that demand adaptations of multivariate methods, and we propose solutions to the subsequent problems. Finally, we tackle several questions of interest in which multivariate analysis has a great role to play, such as the study of the typological coherence of different genetic markers, or the investigation of spatial genetic patterns.","container-title":"Heredity","DOI":"10.1038/hdy.2008.130","ISSN":"0018-067X","issue":"4","note":"PMID: 19156164\nISBN: 0018-067X","page":"330-341","title":"Genetic markers in the playground of multivariate analysis.","volume":"102","author":[{"family":"Jombart","given":"Thibaut"},{"family":"Pontier","given":"D"},{"family":"Dufour","given":"a-B"}],"issued":{"date-parts":[["2009"]]}}}],"schema":"https://github.com/citation-style-language/schema/raw/master/csl-citation.json"} </w:instrText>
      </w:r>
      <w:r>
        <w:fldChar w:fldCharType="separate"/>
      </w:r>
      <w:proofErr w:type="spellStart"/>
      <w:r w:rsidRPr="00C94A14">
        <w:rPr>
          <w:rFonts w:cs="Times New Roman"/>
        </w:rPr>
        <w:t>Jombart</w:t>
      </w:r>
      <w:proofErr w:type="spellEnd"/>
      <w:r w:rsidRPr="00C94A14">
        <w:rPr>
          <w:rFonts w:cs="Times New Roman"/>
        </w:rPr>
        <w:t xml:space="preserve"> et al., 2010, 2009)</w:t>
      </w:r>
      <w:r>
        <w:fldChar w:fldCharType="end"/>
      </w:r>
      <w:r>
        <w:t>. To evaluate whether there was spatial genetic structure, we considered a grouping prior based on study areas (</w:t>
      </w:r>
      <w:proofErr w:type="gramStart"/>
      <w:r>
        <w:t>2</w:t>
      </w:r>
      <w:proofErr w:type="gramEnd"/>
      <w:r>
        <w:t xml:space="preserve"> study areas = 2 potential clusters)</w:t>
      </w:r>
      <w:r w:rsidR="00FD599D">
        <w:t>.</w:t>
      </w:r>
      <w:r>
        <w:t xml:space="preserve"> We followed the up-to-date recommendations from the development team regarding the appropriate steps to conduct DAPC </w:t>
      </w:r>
      <w:r>
        <w:fldChar w:fldCharType="begin"/>
      </w:r>
      <w:r w:rsidR="008B07F2">
        <w:instrText xml:space="preserve"> ADDIN ZOTERO_ITEM CSL_CITATION {"citationID":"tfc3Kcz2","properties":{"formattedCitation":"(Jombart and Collins, 2022)","plainCitation":"(Jombart and Collins, 2022)","noteIndex":0},"citationItems":[{"id":13548,"uris":["http://zotero.org/users/4948104/items/JKCF87YF"],"itemData":{"id":13548,"type":"document","abstract":"This vignette provides a tutorial for applying the Discriminant Analysis of Principal Components (DAPC [1]) using the adegenet package [2] for the R software [3]. This method aims to identify and describe genetic clusters, although it can in fact be applied to any quantitative data. We illustrate how to use find.clusters to identify clusters, and dapc to describe the relationships between these clusters. More advanced topics are then introduced, such as advanced graphics, assessing the stability of DAPC results and using supplementary individuals.","language":"en","source":"Zotero","title":"A tutorial for Discriminant Analysis of Principal Components (DAPC) using adegenet 2.1.6","author":[{"family":"Jombart","given":"Thibaut"},{"family":"Collins","given":"Caitlin"}],"issued":{"date-parts":[["2022"]]}}}],"schema":"https://github.com/citation-style-language/schema/raw/master/csl-citation.json"} </w:instrText>
      </w:r>
      <w:r>
        <w:fldChar w:fldCharType="separate"/>
      </w:r>
      <w:r w:rsidRPr="00567A1A">
        <w:rPr>
          <w:rFonts w:cs="Times New Roman"/>
        </w:rPr>
        <w:t>(</w:t>
      </w:r>
      <w:proofErr w:type="spellStart"/>
      <w:r w:rsidRPr="00567A1A">
        <w:rPr>
          <w:rFonts w:cs="Times New Roman"/>
        </w:rPr>
        <w:t>Jombart</w:t>
      </w:r>
      <w:proofErr w:type="spellEnd"/>
      <w:r w:rsidRPr="00567A1A">
        <w:rPr>
          <w:rFonts w:cs="Times New Roman"/>
        </w:rPr>
        <w:t xml:space="preserve"> and Collins, 2022)</w:t>
      </w:r>
      <w:r>
        <w:fldChar w:fldCharType="end"/>
      </w:r>
      <w:r>
        <w:t xml:space="preserve">. We chose the best number of components to retain for the DAPC based on both cross-validation (1000 iterations) and </w:t>
      </w:r>
      <w:r w:rsidRPr="00512650">
        <w:rPr>
          <w:i/>
          <w:iCs/>
        </w:rPr>
        <w:t>a</w:t>
      </w:r>
      <w:r>
        <w:t xml:space="preserve">-score optimization. This is a necessary step because the first few components represent most of the genetic variation, we want to find a balance to preserve discrimination power while </w:t>
      </w:r>
      <w:r>
        <w:lastRenderedPageBreak/>
        <w:t xml:space="preserve">avoiding overfitting. We systematically used </w:t>
      </w:r>
      <w:r w:rsidRPr="006D1903">
        <w:t>all discriminant functions for the assignment of individuals into clusters</w:t>
      </w:r>
      <w:r>
        <w:t>, and used cross-validation to evaluate the general performance of the DAPC and compared it with a random classifier.</w:t>
      </w:r>
    </w:p>
    <w:p w14:paraId="75969A2A" w14:textId="795E03C5" w:rsidR="00721524" w:rsidRPr="00721524" w:rsidRDefault="00B34036" w:rsidP="00721524">
      <w:pPr>
        <w:pStyle w:val="Heading1"/>
      </w:pPr>
      <w:r>
        <w:t>RESULTS</w:t>
      </w:r>
    </w:p>
    <w:p w14:paraId="3B964279" w14:textId="3D9D6D6A" w:rsidR="004B144A" w:rsidRDefault="000071E4" w:rsidP="000071E4">
      <w:pPr>
        <w:pStyle w:val="Heading2"/>
        <w:numPr>
          <w:ilvl w:val="1"/>
          <w:numId w:val="1"/>
        </w:numPr>
      </w:pPr>
      <w:r>
        <w:t xml:space="preserve"> </w:t>
      </w:r>
      <w:proofErr w:type="gramStart"/>
      <w:r>
        <w:t>|  Genetic</w:t>
      </w:r>
      <w:proofErr w:type="gramEnd"/>
      <w:r>
        <w:t xml:space="preserve"> diversity</w:t>
      </w:r>
      <w:r w:rsidR="00EB54B8">
        <w:t xml:space="preserve"> and isolation-by-distance</w:t>
      </w:r>
    </w:p>
    <w:p w14:paraId="09F9BA16" w14:textId="75767A5E" w:rsidR="00EB54B8" w:rsidRDefault="00721524" w:rsidP="00EB54B8">
      <w:pPr>
        <w:rPr>
          <w:b/>
        </w:rPr>
      </w:pPr>
      <w:r>
        <w:t xml:space="preserve">Prior to running genetic structure analyses, we decided to remove only loci </w:t>
      </w:r>
      <w:r w:rsidR="00EF54E7">
        <w:t>that</w:t>
      </w:r>
      <w:r>
        <w:t xml:space="preserve"> presented both linkage disequilibrium and extreme heterozygote deficiency, as well as a </w:t>
      </w:r>
      <w:r w:rsidRPr="002D46A5">
        <w:t>frequency of null alleles at a locus significantly differ</w:t>
      </w:r>
      <w:r>
        <w:t>ent</w:t>
      </w:r>
      <w:r w:rsidRPr="002D46A5">
        <w:t xml:space="preserve"> from zero</w:t>
      </w:r>
      <w:r>
        <w:t xml:space="preserve">. Therefore, we removed one locus from the </w:t>
      </w:r>
      <w:r>
        <w:rPr>
          <w:i/>
          <w:iCs/>
        </w:rPr>
        <w:t>S. pipiens</w:t>
      </w:r>
      <w:r>
        <w:t xml:space="preserve"> dataset (Spp141).</w:t>
      </w:r>
      <w:r w:rsidR="00EB54B8">
        <w:t xml:space="preserve"> </w:t>
      </w:r>
      <w:r w:rsidR="00DA6784" w:rsidRPr="00EB54B8">
        <w:t xml:space="preserve">Average expected </w:t>
      </w:r>
      <w:r w:rsidR="006D3B96" w:rsidRPr="00EB54B8">
        <w:t xml:space="preserve">(He +- </w:t>
      </w:r>
      <w:proofErr w:type="spellStart"/>
      <w:proofErr w:type="gramStart"/>
      <w:r w:rsidR="006D3B96" w:rsidRPr="00EB54B8">
        <w:t>sd</w:t>
      </w:r>
      <w:proofErr w:type="spellEnd"/>
      <w:proofErr w:type="gramEnd"/>
      <w:r w:rsidR="006D3B96" w:rsidRPr="00EB54B8">
        <w:t xml:space="preserve">) </w:t>
      </w:r>
      <w:r w:rsidR="00DA6784" w:rsidRPr="00EB54B8">
        <w:t xml:space="preserve">and observed heterozygosity </w:t>
      </w:r>
      <w:r w:rsidR="006D3B96" w:rsidRPr="00EB54B8">
        <w:t>(Ho +</w:t>
      </w:r>
      <w:r w:rsidR="00EB54B8">
        <w:t>-</w:t>
      </w:r>
      <w:r w:rsidR="006D3B96" w:rsidRPr="00EB54B8">
        <w:t xml:space="preserve"> </w:t>
      </w:r>
      <w:proofErr w:type="spellStart"/>
      <w:r w:rsidR="006D3B96" w:rsidRPr="00EB54B8">
        <w:t>sd</w:t>
      </w:r>
      <w:proofErr w:type="spellEnd"/>
      <w:r w:rsidR="006D3B96" w:rsidRPr="00EB54B8">
        <w:t xml:space="preserve">) were comparable in both species </w:t>
      </w:r>
      <w:r w:rsidR="00F864C8">
        <w:t>0.62</w:t>
      </w:r>
      <w:r w:rsidR="00EB54B8">
        <w:t xml:space="preserve"> +- </w:t>
      </w:r>
      <w:r w:rsidR="00F864C8">
        <w:t xml:space="preserve">0.13 </w:t>
      </w:r>
      <w:r w:rsidR="00F76287" w:rsidRPr="00EB54B8">
        <w:t>and 0.57</w:t>
      </w:r>
      <w:r w:rsidR="006D3B96" w:rsidRPr="00EB54B8">
        <w:t xml:space="preserve"> +-</w:t>
      </w:r>
      <w:r w:rsidR="00F76287" w:rsidRPr="00EB54B8">
        <w:t xml:space="preserve"> </w:t>
      </w:r>
      <w:r w:rsidR="00F864C8">
        <w:t xml:space="preserve">0.13 </w:t>
      </w:r>
      <w:r w:rsidR="00F76287" w:rsidRPr="00EB54B8">
        <w:t xml:space="preserve">for </w:t>
      </w:r>
      <w:r w:rsidR="00F76287" w:rsidRPr="00EB54B8">
        <w:rPr>
          <w:i/>
          <w:iCs/>
        </w:rPr>
        <w:t>S. pipiens</w:t>
      </w:r>
      <w:r w:rsidR="00F76287" w:rsidRPr="00EB54B8">
        <w:t xml:space="preserve">; </w:t>
      </w:r>
      <w:r w:rsidR="00387FFD" w:rsidRPr="00EB54B8">
        <w:t>0.49</w:t>
      </w:r>
      <w:r w:rsidR="00F76287" w:rsidRPr="00EB54B8">
        <w:t xml:space="preserve"> </w:t>
      </w:r>
      <w:r w:rsidR="00F864C8">
        <w:t xml:space="preserve">+- 0.24 </w:t>
      </w:r>
      <w:r w:rsidR="00F76287" w:rsidRPr="00EB54B8">
        <w:t xml:space="preserve">and </w:t>
      </w:r>
      <w:r w:rsidR="00387FFD" w:rsidRPr="00EB54B8">
        <w:t>0.46</w:t>
      </w:r>
      <w:r w:rsidR="00F76287" w:rsidRPr="00EB54B8">
        <w:t xml:space="preserve"> </w:t>
      </w:r>
      <w:r w:rsidR="00F864C8">
        <w:t xml:space="preserve">+- 0.23 </w:t>
      </w:r>
      <w:r w:rsidR="00F76287" w:rsidRPr="00EB54B8">
        <w:t xml:space="preserve">for </w:t>
      </w:r>
      <w:r w:rsidR="00F76287" w:rsidRPr="00EB54B8">
        <w:rPr>
          <w:i/>
          <w:iCs/>
        </w:rPr>
        <w:t>M. florea</w:t>
      </w:r>
      <w:r w:rsidR="00F76287" w:rsidRPr="00EB54B8">
        <w:t>).</w:t>
      </w:r>
      <w:r w:rsidR="00F76287" w:rsidRPr="00EB54B8">
        <w:rPr>
          <w:b/>
        </w:rPr>
        <w:t xml:space="preserve"> </w:t>
      </w:r>
    </w:p>
    <w:p w14:paraId="272C7666" w14:textId="1AF28963" w:rsidR="00EB54B8" w:rsidRPr="00EB54B8" w:rsidRDefault="00EB54B8" w:rsidP="00EB54B8">
      <w:r>
        <w:t xml:space="preserve">Regarding </w:t>
      </w:r>
      <w:r>
        <w:rPr>
          <w:i/>
          <w:iCs/>
        </w:rPr>
        <w:t>S</w:t>
      </w:r>
      <w:r w:rsidRPr="00A90F45">
        <w:rPr>
          <w:i/>
          <w:iCs/>
        </w:rPr>
        <w:t>. pipiens</w:t>
      </w:r>
      <w:r>
        <w:t>, w</w:t>
      </w:r>
      <w:r w:rsidRPr="004366C6">
        <w:t>hile</w:t>
      </w:r>
      <w:r>
        <w:t xml:space="preserve"> there is significant IBD between study areas when using the whole dataset, it is very low and has negligible explanatory power (estimate = -0.0005; p-value &lt;</w:t>
      </w:r>
      <w:r w:rsidRPr="004366C6">
        <w:t xml:space="preserve"> 2e-16</w:t>
      </w:r>
      <w:r>
        <w:t>; adjusted R</w:t>
      </w:r>
      <w:r>
        <w:rPr>
          <w:vertAlign w:val="superscript"/>
        </w:rPr>
        <w:t xml:space="preserve">2 </w:t>
      </w:r>
      <w:r>
        <w:t>=</w:t>
      </w:r>
      <w:r w:rsidRPr="004366C6">
        <w:t xml:space="preserve"> </w:t>
      </w:r>
      <w:r>
        <w:t>7</w:t>
      </w:r>
      <w:r w:rsidRPr="004366C6">
        <w:t>e-05</w:t>
      </w:r>
      <w:r>
        <w:t xml:space="preserve">). There was no IBD within study areas (Cologne: estimate = </w:t>
      </w:r>
      <w:r w:rsidRPr="004366C6">
        <w:t>-0.0000</w:t>
      </w:r>
      <w:r>
        <w:t>4; p-value = 0.87; adjusted R</w:t>
      </w:r>
      <w:r>
        <w:rPr>
          <w:vertAlign w:val="superscript"/>
        </w:rPr>
        <w:t xml:space="preserve">2 </w:t>
      </w:r>
      <w:r>
        <w:t>=</w:t>
      </w:r>
      <w:r w:rsidRPr="004366C6">
        <w:t xml:space="preserve"> </w:t>
      </w:r>
      <w:r>
        <w:t>-3</w:t>
      </w:r>
      <w:r w:rsidRPr="004366C6">
        <w:t>e-0</w:t>
      </w:r>
      <w:r>
        <w:t xml:space="preserve">6; Luxembourg: estimate = </w:t>
      </w:r>
      <w:r w:rsidRPr="004366C6">
        <w:t>0.0001</w:t>
      </w:r>
      <w:r>
        <w:t>; p-value = 0.53; adjusted R</w:t>
      </w:r>
      <w:r>
        <w:rPr>
          <w:vertAlign w:val="superscript"/>
        </w:rPr>
        <w:t xml:space="preserve">2 </w:t>
      </w:r>
      <w:r>
        <w:t>=</w:t>
      </w:r>
      <w:r w:rsidRPr="004366C6">
        <w:t xml:space="preserve"> </w:t>
      </w:r>
      <w:r>
        <w:t>-8</w:t>
      </w:r>
      <w:r w:rsidRPr="004366C6">
        <w:t>e-0</w:t>
      </w:r>
      <w:r>
        <w:t xml:space="preserve">7). Similarly, very low IBD existed between study areas for </w:t>
      </w:r>
      <w:r>
        <w:rPr>
          <w:i/>
          <w:iCs/>
        </w:rPr>
        <w:t>M. florea</w:t>
      </w:r>
      <w:r>
        <w:t xml:space="preserve"> (estimate = -0.0002; p-value &lt;</w:t>
      </w:r>
      <w:r w:rsidRPr="004366C6">
        <w:t xml:space="preserve"> 2e-16</w:t>
      </w:r>
      <w:r>
        <w:t>; adjusted R</w:t>
      </w:r>
      <w:r>
        <w:rPr>
          <w:vertAlign w:val="superscript"/>
        </w:rPr>
        <w:t xml:space="preserve">2 </w:t>
      </w:r>
      <w:r>
        <w:t>=</w:t>
      </w:r>
      <w:r w:rsidRPr="004366C6">
        <w:t xml:space="preserve"> </w:t>
      </w:r>
      <w:r>
        <w:t>2</w:t>
      </w:r>
      <w:r w:rsidRPr="004366C6">
        <w:t>e-05</w:t>
      </w:r>
      <w:r>
        <w:t xml:space="preserve">). For this species there was also no IBD within Cologne (estimate = </w:t>
      </w:r>
      <w:r w:rsidRPr="004366C6">
        <w:t>-0.000</w:t>
      </w:r>
      <w:r>
        <w:t>1; p-value = 0.68; adjusted R</w:t>
      </w:r>
      <w:r>
        <w:rPr>
          <w:vertAlign w:val="superscript"/>
        </w:rPr>
        <w:t xml:space="preserve">2 </w:t>
      </w:r>
      <w:r>
        <w:t>=</w:t>
      </w:r>
      <w:r w:rsidRPr="004366C6">
        <w:t xml:space="preserve"> </w:t>
      </w:r>
      <w:r>
        <w:t>-5</w:t>
      </w:r>
      <w:r w:rsidRPr="004366C6">
        <w:t>e-0</w:t>
      </w:r>
      <w:r>
        <w:t xml:space="preserve">6) or Luxembourg (estimate = </w:t>
      </w:r>
      <w:r w:rsidRPr="004366C6">
        <w:t>0.0001</w:t>
      </w:r>
      <w:r>
        <w:t>; p-value = 0.70; adjusted R</w:t>
      </w:r>
      <w:r>
        <w:rPr>
          <w:vertAlign w:val="superscript"/>
        </w:rPr>
        <w:t xml:space="preserve">2 </w:t>
      </w:r>
      <w:r>
        <w:t>=</w:t>
      </w:r>
      <w:r w:rsidRPr="004366C6">
        <w:t xml:space="preserve"> </w:t>
      </w:r>
      <w:r>
        <w:t>-1</w:t>
      </w:r>
      <w:r w:rsidRPr="004366C6">
        <w:t>e-0</w:t>
      </w:r>
      <w:r>
        <w:t>5). Mantel correlograms did not show a significant correlation in any distance classes within study areas (all p-values &gt; 0.09).</w:t>
      </w:r>
    </w:p>
    <w:p w14:paraId="0FF7918D" w14:textId="323A6E45" w:rsidR="000071E4" w:rsidRDefault="00EF4A3A" w:rsidP="000071E4">
      <w:pPr>
        <w:pStyle w:val="Heading2"/>
        <w:numPr>
          <w:ilvl w:val="1"/>
          <w:numId w:val="1"/>
        </w:numPr>
      </w:pPr>
      <w:r>
        <w:t xml:space="preserve"> </w:t>
      </w:r>
      <w:proofErr w:type="gramStart"/>
      <w:r w:rsidR="004B144A">
        <w:t>|</w:t>
      </w:r>
      <w:r w:rsidR="000071E4">
        <w:t xml:space="preserve"> </w:t>
      </w:r>
      <w:r w:rsidR="0075181F">
        <w:t xml:space="preserve"> </w:t>
      </w:r>
      <w:r w:rsidR="004B144A">
        <w:t>C</w:t>
      </w:r>
      <w:r w:rsidR="000071E4">
        <w:t>lustering</w:t>
      </w:r>
      <w:proofErr w:type="gramEnd"/>
      <w:r w:rsidR="000071E4">
        <w:t xml:space="preserve"> </w:t>
      </w:r>
    </w:p>
    <w:p w14:paraId="2ACCA658" w14:textId="6662ABEE" w:rsidR="00E576FE" w:rsidRDefault="002040A9" w:rsidP="002040A9">
      <w:r w:rsidRPr="002040A9">
        <w:t>Bayesian ancestry inference</w:t>
      </w:r>
      <w:r>
        <w:t xml:space="preserve"> using STRUCTURE </w:t>
      </w:r>
      <w:r w:rsidR="00E30521">
        <w:t xml:space="preserve">support </w:t>
      </w:r>
      <w:r w:rsidR="00D1033B" w:rsidRPr="00D1033B">
        <w:rPr>
          <w:i/>
        </w:rPr>
        <w:t>K</w:t>
      </w:r>
      <w:r w:rsidR="00D1033B">
        <w:t xml:space="preserve">=1 for </w:t>
      </w:r>
      <w:r w:rsidR="00D1033B">
        <w:rPr>
          <w:i/>
        </w:rPr>
        <w:t>S. pipiens</w:t>
      </w:r>
      <w:r w:rsidR="00B63EEF">
        <w:t xml:space="preserve"> and </w:t>
      </w:r>
      <w:r w:rsidR="00B63EEF">
        <w:rPr>
          <w:i/>
        </w:rPr>
        <w:t>K</w:t>
      </w:r>
      <w:r w:rsidR="00B63EEF">
        <w:t>=2 with systematic partial assignments to two non-geographic clusters</w:t>
      </w:r>
      <w:r w:rsidR="00DE620A">
        <w:t xml:space="preserve"> for </w:t>
      </w:r>
      <w:r w:rsidR="00DE620A">
        <w:rPr>
          <w:i/>
        </w:rPr>
        <w:t xml:space="preserve">M. </w:t>
      </w:r>
      <w:proofErr w:type="gramStart"/>
      <w:r w:rsidR="00DE620A">
        <w:rPr>
          <w:i/>
        </w:rPr>
        <w:t>florea</w:t>
      </w:r>
      <w:r w:rsidR="00DE620A">
        <w:t xml:space="preserve"> </w:t>
      </w:r>
      <w:r w:rsidR="00B63EEF">
        <w:t>.</w:t>
      </w:r>
      <w:proofErr w:type="gramEnd"/>
      <w:r w:rsidR="00E30521">
        <w:t xml:space="preserve"> </w:t>
      </w:r>
      <w:r w:rsidR="009D20B1">
        <w:t>D</w:t>
      </w:r>
      <w:r w:rsidR="00E30521">
        <w:t xml:space="preserve">ifferent approaches to choose </w:t>
      </w:r>
      <w:r w:rsidR="00E30521">
        <w:rPr>
          <w:i/>
          <w:iCs/>
        </w:rPr>
        <w:t xml:space="preserve">K </w:t>
      </w:r>
      <w:r>
        <w:t>generally support</w:t>
      </w:r>
      <w:r w:rsidR="00084FC3">
        <w:t>ed</w:t>
      </w:r>
      <w:r>
        <w:t xml:space="preserve"> </w:t>
      </w:r>
      <w:r w:rsidR="009D20B1">
        <w:rPr>
          <w:i/>
          <w:iCs/>
        </w:rPr>
        <w:t>K</w:t>
      </w:r>
      <w:r>
        <w:t>=</w:t>
      </w:r>
      <w:proofErr w:type="gramStart"/>
      <w:r>
        <w:t>2</w:t>
      </w:r>
      <w:proofErr w:type="gramEnd"/>
      <w:r>
        <w:t xml:space="preserve"> for</w:t>
      </w:r>
      <w:r w:rsidR="00C93385">
        <w:t xml:space="preserve"> </w:t>
      </w:r>
      <w:r w:rsidR="00C93385">
        <w:rPr>
          <w:i/>
          <w:iCs/>
        </w:rPr>
        <w:t>M. florea</w:t>
      </w:r>
      <w:r>
        <w:t xml:space="preserve"> </w:t>
      </w:r>
      <w:r w:rsidR="006C1BB5">
        <w:t>(</w:t>
      </w:r>
      <w:r w:rsidR="009D20B1">
        <w:t>Table 1) whereas one to three clusters were selected for</w:t>
      </w:r>
      <w:r w:rsidR="00C93385" w:rsidRPr="00C93385">
        <w:rPr>
          <w:i/>
          <w:iCs/>
        </w:rPr>
        <w:t xml:space="preserve"> </w:t>
      </w:r>
      <w:r w:rsidR="00C93385">
        <w:rPr>
          <w:i/>
          <w:iCs/>
        </w:rPr>
        <w:t>S. pipiens</w:t>
      </w:r>
      <w:r w:rsidR="009D20B1">
        <w:t>.</w:t>
      </w:r>
      <w:r>
        <w:t xml:space="preserve"> </w:t>
      </w:r>
      <w:r w:rsidR="009D20B1">
        <w:t>Importantly, i</w:t>
      </w:r>
      <w:r w:rsidR="00186566">
        <w:t>nferred clusters were</w:t>
      </w:r>
      <w:r w:rsidR="009D20B1">
        <w:t xml:space="preserve"> </w:t>
      </w:r>
      <w:r w:rsidR="00186566">
        <w:t xml:space="preserve">not geographically meaningful </w:t>
      </w:r>
      <w:r w:rsidR="009D20B1">
        <w:t xml:space="preserve">at all, </w:t>
      </w:r>
      <w:r w:rsidR="00186566">
        <w:t xml:space="preserve">with extreme genetic mixing as almost all individuals assign to both </w:t>
      </w:r>
      <w:r w:rsidR="00186566">
        <w:lastRenderedPageBreak/>
        <w:t xml:space="preserve">clusters with the second one representing </w:t>
      </w:r>
      <w:r w:rsidR="009D20B1">
        <w:t xml:space="preserve">only </w:t>
      </w:r>
      <w:r w:rsidR="00186566">
        <w:t xml:space="preserve">a minor fraction of the genetic variation </w:t>
      </w:r>
      <w:r w:rsidR="00F053CB">
        <w:t xml:space="preserve">within all individuals </w:t>
      </w:r>
      <w:r w:rsidR="00186566">
        <w:t>(</w:t>
      </w:r>
      <w:r w:rsidR="00ED0515">
        <w:t xml:space="preserve">Table 1; </w:t>
      </w:r>
      <w:r w:rsidR="00186566">
        <w:t>Fig. 2).</w:t>
      </w:r>
      <w:r w:rsidR="00084FC3">
        <w:t xml:space="preserve"> There </w:t>
      </w:r>
      <w:r w:rsidR="008E1EE2">
        <w:t>wa</w:t>
      </w:r>
      <w:r w:rsidR="00084FC3">
        <w:t>s no substantial difference in cluster assignment between areas.</w:t>
      </w:r>
    </w:p>
    <w:p w14:paraId="67E5CCB2" w14:textId="235A4939" w:rsidR="00D1033B" w:rsidRDefault="00D1033B" w:rsidP="002040A9">
      <w:r>
        <w:t xml:space="preserve">BAPS </w:t>
      </w:r>
      <w:r w:rsidRPr="00D1033B">
        <w:rPr>
          <w:color w:val="FF0000"/>
        </w:rPr>
        <w:t>XXX</w:t>
      </w:r>
    </w:p>
    <w:p w14:paraId="77972AC1" w14:textId="77777777" w:rsidR="00AD3BD8" w:rsidRDefault="00D13265" w:rsidP="00C62BE9">
      <w:r>
        <w:t xml:space="preserve">The single discrimination functions (responsible to distinguish clusters) for </w:t>
      </w:r>
      <w:r>
        <w:rPr>
          <w:i/>
        </w:rPr>
        <w:t>a priori</w:t>
      </w:r>
      <w:r>
        <w:t xml:space="preserve"> DAPC</w:t>
      </w:r>
      <w:r w:rsidR="00E576FE">
        <w:t xml:space="preserve"> </w:t>
      </w:r>
      <w:r>
        <w:t>showed a lot of overlap for both species (Fig. 3</w:t>
      </w:r>
      <w:r w:rsidR="00E576FE">
        <w:t xml:space="preserve">). </w:t>
      </w:r>
      <w:r w:rsidR="004E1993">
        <w:t>50</w:t>
      </w:r>
      <w:r w:rsidR="00E576FE">
        <w:t xml:space="preserve"> </w:t>
      </w:r>
      <w:r w:rsidR="008C444A">
        <w:t xml:space="preserve">and 83 PCA axes </w:t>
      </w:r>
      <w:proofErr w:type="gramStart"/>
      <w:r w:rsidR="008C444A">
        <w:t>were</w:t>
      </w:r>
      <w:r w:rsidR="00E576FE">
        <w:t xml:space="preserve"> found</w:t>
      </w:r>
      <w:proofErr w:type="gramEnd"/>
      <w:r w:rsidR="00E576FE">
        <w:t xml:space="preserve"> to be the </w:t>
      </w:r>
      <w:r w:rsidR="004E1993">
        <w:t xml:space="preserve">number of axes achieving both the highest success and the lowest </w:t>
      </w:r>
      <w:r w:rsidR="004E1993" w:rsidRPr="004E1993">
        <w:t>mean squared error</w:t>
      </w:r>
      <w:r w:rsidR="004E1993">
        <w:t xml:space="preserve"> </w:t>
      </w:r>
      <w:r w:rsidR="00E576FE">
        <w:t xml:space="preserve">for </w:t>
      </w:r>
      <w:r w:rsidR="00E576FE">
        <w:rPr>
          <w:i/>
          <w:iCs/>
        </w:rPr>
        <w:t>S. pipiens</w:t>
      </w:r>
      <w:r w:rsidR="008C444A">
        <w:t xml:space="preserve"> and </w:t>
      </w:r>
      <w:r w:rsidR="008C444A">
        <w:rPr>
          <w:i/>
        </w:rPr>
        <w:t>M. florea</w:t>
      </w:r>
      <w:r w:rsidR="008C444A">
        <w:t>, respectively.</w:t>
      </w:r>
      <w:r w:rsidR="00167856" w:rsidRPr="00167856">
        <w:rPr>
          <w:iCs/>
          <w:color w:val="FF0000"/>
        </w:rPr>
        <w:t xml:space="preserve"> </w:t>
      </w:r>
      <w:r w:rsidR="008C163B">
        <w:rPr>
          <w:i/>
        </w:rPr>
        <w:t>A priori</w:t>
      </w:r>
      <w:r w:rsidR="008C163B">
        <w:t xml:space="preserve"> grouping individuals by their geographic origin (i.e., Cologne and Luxembourg) performed very poorly</w:t>
      </w:r>
      <w:r w:rsidR="00AC300B">
        <w:t xml:space="preserve"> across species</w:t>
      </w:r>
      <w:r w:rsidR="00E353A8">
        <w:t xml:space="preserve"> (Fig. 3)</w:t>
      </w:r>
      <w:r w:rsidR="00AC300B">
        <w:t>. Indeed, cross-validation results showed that a classifier based on DAPC, even after a-score optimization, did not reach a high precision (</w:t>
      </w:r>
      <w:r w:rsidR="00AC300B" w:rsidRPr="000C0D9C">
        <w:t>56</w:t>
      </w:r>
      <w:r w:rsidR="00AC300B">
        <w:t>.</w:t>
      </w:r>
      <w:r w:rsidR="00AC300B" w:rsidRPr="000C0D9C">
        <w:t>97</w:t>
      </w:r>
      <w:r w:rsidR="00AC300B">
        <w:t xml:space="preserve">% for </w:t>
      </w:r>
      <w:r w:rsidR="00AC300B">
        <w:rPr>
          <w:i/>
        </w:rPr>
        <w:t>S. pipiens</w:t>
      </w:r>
      <w:r w:rsidR="00AC300B">
        <w:t xml:space="preserve"> and </w:t>
      </w:r>
      <w:r w:rsidR="00442A50">
        <w:t>55.91%</w:t>
      </w:r>
      <w:r w:rsidR="00AC300B">
        <w:t xml:space="preserve"> for </w:t>
      </w:r>
      <w:r w:rsidR="00AC300B">
        <w:rPr>
          <w:i/>
        </w:rPr>
        <w:t>M. florea</w:t>
      </w:r>
      <w:r w:rsidR="00AC300B">
        <w:t>), partially overlapping with the success of a random chance classifier</w:t>
      </w:r>
      <w:r w:rsidR="0071552B">
        <w:t xml:space="preserve"> (Sup. Fig. 2</w:t>
      </w:r>
      <w:r w:rsidR="00E56A2D">
        <w:t>)</w:t>
      </w:r>
      <w:r w:rsidR="00AC300B">
        <w:t xml:space="preserve">. </w:t>
      </w:r>
    </w:p>
    <w:p w14:paraId="42E2BC1F" w14:textId="77777777" w:rsidR="00AD3BD8" w:rsidRDefault="00AD3BD8" w:rsidP="00C62BE9"/>
    <w:p w14:paraId="0F950B00" w14:textId="767756C0" w:rsidR="0027716E" w:rsidRPr="00E56A2D" w:rsidRDefault="00AD3BD8" w:rsidP="00C62BE9">
      <w:pPr>
        <w:rPr>
          <w:rFonts w:eastAsia="Times New Roman" w:cs="Times New Roman"/>
          <w:b/>
          <w:bCs/>
          <w:iCs/>
          <w:color w:val="000000"/>
          <w:sz w:val="22"/>
          <w:lang w:val="en-GB" w:eastAsia="en-GB"/>
        </w:rPr>
      </w:pPr>
      <w:r w:rsidRPr="007717BC">
        <w:rPr>
          <w:b/>
          <w:bCs/>
        </w:rPr>
        <w:t>Fig</w:t>
      </w:r>
      <w:r>
        <w:rPr>
          <w:b/>
          <w:bCs/>
        </w:rPr>
        <w:t xml:space="preserve">ure 2. </w:t>
      </w:r>
      <w:commentRangeStart w:id="11"/>
      <w:r w:rsidR="008B07F2">
        <w:t>Log likelihood graphs</w:t>
      </w:r>
      <w:commentRangeEnd w:id="11"/>
      <w:r w:rsidR="008B07F2">
        <w:rPr>
          <w:rStyle w:val="CommentReference"/>
        </w:rPr>
        <w:commentReference w:id="11"/>
      </w:r>
      <w:r w:rsidR="008C163B">
        <w:br w:type="page"/>
      </w:r>
    </w:p>
    <w:p w14:paraId="0B1C54BB" w14:textId="6D3CFF26" w:rsidR="0027716E" w:rsidRDefault="00852421" w:rsidP="009A798F">
      <w:pPr>
        <w:spacing w:after="0" w:line="240" w:lineRule="auto"/>
        <w:rPr>
          <w:rFonts w:eastAsia="Times New Roman" w:cs="Times New Roman"/>
          <w:b/>
          <w:bCs/>
          <w:i/>
          <w:iCs/>
          <w:color w:val="000000"/>
          <w:sz w:val="22"/>
          <w:lang w:val="en-GB" w:eastAsia="en-GB"/>
        </w:rPr>
      </w:pPr>
      <w:r>
        <w:rPr>
          <w:noProof/>
          <w:lang w:val="de-LU" w:eastAsia="de-LU"/>
        </w:rPr>
        <w:lastRenderedPageBreak/>
        <mc:AlternateContent>
          <mc:Choice Requires="wps">
            <w:drawing>
              <wp:anchor distT="45720" distB="45720" distL="114300" distR="114300" simplePos="0" relativeHeight="251720704" behindDoc="1" locked="0" layoutInCell="1" allowOverlap="1" wp14:anchorId="56DC201B" wp14:editId="49978F6C">
                <wp:simplePos x="0" y="0"/>
                <wp:positionH relativeFrom="column">
                  <wp:posOffset>19050</wp:posOffset>
                </wp:positionH>
                <wp:positionV relativeFrom="paragraph">
                  <wp:posOffset>-304800</wp:posOffset>
                </wp:positionV>
                <wp:extent cx="420534" cy="314325"/>
                <wp:effectExtent l="0" t="0" r="0"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534" cy="314325"/>
                        </a:xfrm>
                        <a:prstGeom prst="rect">
                          <a:avLst/>
                        </a:prstGeom>
                        <a:solidFill>
                          <a:srgbClr val="FFFFFF"/>
                        </a:solidFill>
                        <a:ln w="9525">
                          <a:noFill/>
                          <a:miter lim="800000"/>
                          <a:headEnd/>
                          <a:tailEnd/>
                        </a:ln>
                      </wps:spPr>
                      <wps:txbx>
                        <w:txbxContent>
                          <w:p w14:paraId="72B72FC1" w14:textId="77777777" w:rsidR="00C961FD" w:rsidRPr="00F3668F" w:rsidRDefault="00C961FD" w:rsidP="00852421">
                            <w:r w:rsidRPr="00F3668F">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DC201B" id="_x0000_t202" coordsize="21600,21600" o:spt="202" path="m,l,21600r21600,l21600,xe">
                <v:stroke joinstyle="miter"/>
                <v:path gradientshapeok="t" o:connecttype="rect"/>
              </v:shapetype>
              <v:shape id="Text Box 2" o:spid="_x0000_s1026" type="#_x0000_t202" style="position:absolute;margin-left:1.5pt;margin-top:-24pt;width:33.1pt;height:24.75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" stroked="f">
                <v:textbox>
                  <w:txbxContent>
                    <w:p w14:paraId="72B72FC1" w14:textId="77777777" w:rsidR="00C961FD" w:rsidRPr="00F3668F" w:rsidRDefault="00C961FD" w:rsidP="00852421">
                      <w:r w:rsidRPr="00F3668F">
                        <w:t>A)</w:t>
                      </w:r>
                    </w:p>
                  </w:txbxContent>
                </v:textbox>
              </v:shape>
            </w:pict>
          </mc:Fallback>
        </mc:AlternateContent>
      </w:r>
      <w:r w:rsidR="0027716E" w:rsidRPr="00ED0515">
        <w:rPr>
          <w:rFonts w:eastAsia="Times New Roman" w:cs="Times New Roman"/>
          <w:b/>
          <w:bCs/>
          <w:i/>
          <w:iCs/>
          <w:color w:val="000000"/>
          <w:sz w:val="22"/>
          <w:lang w:val="en-GB" w:eastAsia="en-GB"/>
        </w:rPr>
        <w:t>M</w:t>
      </w:r>
      <w:r w:rsidR="0027716E">
        <w:rPr>
          <w:rFonts w:eastAsia="Times New Roman" w:cs="Times New Roman"/>
          <w:b/>
          <w:bCs/>
          <w:i/>
          <w:iCs/>
          <w:color w:val="000000"/>
          <w:sz w:val="22"/>
          <w:lang w:val="en-GB" w:eastAsia="en-GB"/>
        </w:rPr>
        <w:t>yathropa</w:t>
      </w:r>
      <w:r w:rsidR="0027716E" w:rsidRPr="00ED0515">
        <w:rPr>
          <w:rFonts w:eastAsia="Times New Roman" w:cs="Times New Roman"/>
          <w:b/>
          <w:bCs/>
          <w:i/>
          <w:iCs/>
          <w:color w:val="000000"/>
          <w:sz w:val="22"/>
          <w:lang w:val="en-GB" w:eastAsia="en-GB"/>
        </w:rPr>
        <w:t xml:space="preserve"> florea</w:t>
      </w:r>
    </w:p>
    <w:p w14:paraId="25B219A8" w14:textId="7284D71A" w:rsidR="00C92331" w:rsidRDefault="00C92331" w:rsidP="0027716E">
      <w:pPr>
        <w:spacing w:after="0" w:line="240" w:lineRule="auto"/>
      </w:pPr>
    </w:p>
    <w:p w14:paraId="064DCBF2" w14:textId="7E4C878E" w:rsidR="00526715" w:rsidRDefault="00F45EF5" w:rsidP="00186566">
      <w:pPr>
        <w:rPr>
          <w:b/>
          <w:bCs/>
        </w:rPr>
      </w:pPr>
      <w:r>
        <w:rPr>
          <w:noProof/>
          <w:lang w:val="de-LU" w:eastAsia="de-LU"/>
        </w:rPr>
        <mc:AlternateContent>
          <mc:Choice Requires="wps">
            <w:drawing>
              <wp:anchor distT="45720" distB="45720" distL="114300" distR="114300" simplePos="0" relativeHeight="251718656" behindDoc="0" locked="0" layoutInCell="1" allowOverlap="1" wp14:anchorId="4EDFC424" wp14:editId="6925672D">
                <wp:simplePos x="0" y="0"/>
                <wp:positionH relativeFrom="column">
                  <wp:posOffset>1219200</wp:posOffset>
                </wp:positionH>
                <wp:positionV relativeFrom="paragraph">
                  <wp:posOffset>1188085</wp:posOffset>
                </wp:positionV>
                <wp:extent cx="4152900" cy="314325"/>
                <wp:effectExtent l="0" t="0" r="0"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314325"/>
                        </a:xfrm>
                        <a:prstGeom prst="rect">
                          <a:avLst/>
                        </a:prstGeom>
                        <a:solidFill>
                          <a:srgbClr val="FFFFFF"/>
                        </a:solidFill>
                        <a:ln w="9525">
                          <a:noFill/>
                          <a:miter lim="800000"/>
                          <a:headEnd/>
                          <a:tailEnd/>
                        </a:ln>
                      </wps:spPr>
                      <wps:txbx>
                        <w:txbxContent>
                          <w:p w14:paraId="455FD93B" w14:textId="0B88441B" w:rsidR="00C961FD" w:rsidRDefault="00C961FD" w:rsidP="00C84320">
                            <w:r>
                              <w:t>Cologne</w:t>
                            </w:r>
                            <w:r>
                              <w:tab/>
                            </w:r>
                            <w:r>
                              <w:tab/>
                            </w:r>
                            <w:r>
                              <w:tab/>
                              <w:t xml:space="preserve">                       Luxembourg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FC424" id="_x0000_s1027" type="#_x0000_t202" style="position:absolute;margin-left:96pt;margin-top:93.55pt;width:327pt;height:24.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" stroked="f">
                <v:textbox>
                  <w:txbxContent>
                    <w:p w14:paraId="455FD93B" w14:textId="0B88441B" w:rsidR="00C961FD" w:rsidRDefault="00C961FD" w:rsidP="00C84320">
                      <w:r>
                        <w:t>Cologne</w:t>
                      </w:r>
                      <w:r>
                        <w:tab/>
                      </w:r>
                      <w:r>
                        <w:tab/>
                      </w:r>
                      <w:r>
                        <w:tab/>
                        <w:t xml:space="preserve">                       Luxembourg</w:t>
                      </w:r>
                    </w:p>
                  </w:txbxContent>
                </v:textbox>
              </v:shape>
            </w:pict>
          </mc:Fallback>
        </mc:AlternateContent>
      </w:r>
      <w:r w:rsidR="00526715">
        <w:rPr>
          <w:noProof/>
          <w:lang w:val="de-LU" w:eastAsia="de-LU"/>
        </w:rPr>
        <w:drawing>
          <wp:inline distT="0" distB="0" distL="0" distR="0" wp14:anchorId="12459EB7" wp14:editId="58F94FF1">
            <wp:extent cx="5731510" cy="10960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96010"/>
                    </a:xfrm>
                    <a:prstGeom prst="rect">
                      <a:avLst/>
                    </a:prstGeom>
                  </pic:spPr>
                </pic:pic>
              </a:graphicData>
            </a:graphic>
          </wp:inline>
        </w:drawing>
      </w:r>
    </w:p>
    <w:p w14:paraId="421001A7" w14:textId="01DE979F" w:rsidR="00526715" w:rsidRDefault="00F45EF5" w:rsidP="00186566">
      <w:pPr>
        <w:rPr>
          <w:b/>
          <w:bCs/>
        </w:rPr>
      </w:pPr>
      <w:r>
        <w:rPr>
          <w:noProof/>
          <w:lang w:val="de-LU" w:eastAsia="de-LU"/>
        </w:rPr>
        <mc:AlternateContent>
          <mc:Choice Requires="wps">
            <w:drawing>
              <wp:anchor distT="45720" distB="45720" distL="114300" distR="114300" simplePos="0" relativeHeight="251667456" behindDoc="0" locked="0" layoutInCell="1" allowOverlap="1" wp14:anchorId="5A23786F" wp14:editId="6749CCF8">
                <wp:simplePos x="0" y="0"/>
                <wp:positionH relativeFrom="column">
                  <wp:posOffset>1289050</wp:posOffset>
                </wp:positionH>
                <wp:positionV relativeFrom="paragraph">
                  <wp:posOffset>1419860</wp:posOffset>
                </wp:positionV>
                <wp:extent cx="3905250" cy="314325"/>
                <wp:effectExtent l="0" t="0" r="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314325"/>
                        </a:xfrm>
                        <a:prstGeom prst="rect">
                          <a:avLst/>
                        </a:prstGeom>
                        <a:solidFill>
                          <a:srgbClr val="FFFFFF"/>
                        </a:solidFill>
                        <a:ln w="9525">
                          <a:noFill/>
                          <a:miter lim="800000"/>
                          <a:headEnd/>
                          <a:tailEnd/>
                        </a:ln>
                      </wps:spPr>
                      <wps:txbx>
                        <w:txbxContent>
                          <w:p w14:paraId="520E6485" w14:textId="386E1118" w:rsidR="00C961FD" w:rsidRDefault="00C961FD" w:rsidP="00B41FD6">
                            <w:r>
                              <w:t>Luxembourg</w:t>
                            </w:r>
                            <w:r>
                              <w:tab/>
                            </w:r>
                            <w:r>
                              <w:tab/>
                            </w:r>
                            <w:r>
                              <w:tab/>
                            </w:r>
                            <w:r>
                              <w:tab/>
                              <w:t xml:space="preserve">       Cologne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3786F" id="_x0000_s1028" type="#_x0000_t202" style="position:absolute;margin-left:101.5pt;margin-top:111.8pt;width:307.5pt;height:2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" stroked="f">
                <v:textbox>
                  <w:txbxContent>
                    <w:p w14:paraId="520E6485" w14:textId="386E1118" w:rsidR="00C961FD" w:rsidRDefault="00C961FD" w:rsidP="00B41FD6">
                      <w:r>
                        <w:t>Luxembourg</w:t>
                      </w:r>
                      <w:r>
                        <w:tab/>
                      </w:r>
                      <w:r>
                        <w:tab/>
                      </w:r>
                      <w:r>
                        <w:tab/>
                      </w:r>
                      <w:r>
                        <w:tab/>
                        <w:t xml:space="preserve">       Cologne</w:t>
                      </w:r>
                    </w:p>
                  </w:txbxContent>
                </v:textbox>
              </v:shape>
            </w:pict>
          </mc:Fallback>
        </mc:AlternateContent>
      </w:r>
      <w:r w:rsidR="009A798F" w:rsidRPr="00ED0515">
        <w:rPr>
          <w:rFonts w:eastAsia="Times New Roman" w:cs="Times New Roman"/>
          <w:b/>
          <w:bCs/>
          <w:i/>
          <w:iCs/>
          <w:color w:val="000000"/>
          <w:sz w:val="22"/>
          <w:lang w:val="en-GB" w:eastAsia="en-GB"/>
        </w:rPr>
        <w:t>S</w:t>
      </w:r>
      <w:r w:rsidR="009A798F">
        <w:rPr>
          <w:rFonts w:eastAsia="Times New Roman" w:cs="Times New Roman"/>
          <w:b/>
          <w:bCs/>
          <w:i/>
          <w:iCs/>
          <w:color w:val="000000"/>
          <w:sz w:val="22"/>
          <w:lang w:val="en-GB" w:eastAsia="en-GB"/>
        </w:rPr>
        <w:t>yritta</w:t>
      </w:r>
      <w:r w:rsidR="009A798F" w:rsidRPr="00ED0515">
        <w:rPr>
          <w:rFonts w:eastAsia="Times New Roman" w:cs="Times New Roman"/>
          <w:b/>
          <w:bCs/>
          <w:i/>
          <w:iCs/>
          <w:color w:val="000000"/>
          <w:sz w:val="22"/>
          <w:lang w:val="en-GB" w:eastAsia="en-GB"/>
        </w:rPr>
        <w:t xml:space="preserve"> pipiens</w:t>
      </w:r>
      <w:r w:rsidR="00526715">
        <w:rPr>
          <w:noProof/>
          <w:lang w:val="de-LU" w:eastAsia="de-LU"/>
        </w:rPr>
        <w:drawing>
          <wp:inline distT="0" distB="0" distL="0" distR="0" wp14:anchorId="3F9553F8" wp14:editId="7F09F197">
            <wp:extent cx="5731510" cy="1028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8168" b="37584"/>
                    <a:stretch/>
                  </pic:blipFill>
                  <pic:spPr bwMode="auto">
                    <a:xfrm>
                      <a:off x="0" y="0"/>
                      <a:ext cx="5731510" cy="1028700"/>
                    </a:xfrm>
                    <a:prstGeom prst="rect">
                      <a:avLst/>
                    </a:prstGeom>
                    <a:ln>
                      <a:noFill/>
                    </a:ln>
                    <a:extLst>
                      <a:ext uri="{53640926-AAD7-44D8-BBD7-CCE9431645EC}">
                        <a14:shadowObscured xmlns:a14="http://schemas.microsoft.com/office/drawing/2010/main"/>
                      </a:ext>
                    </a:extLst>
                  </pic:spPr>
                </pic:pic>
              </a:graphicData>
            </a:graphic>
          </wp:inline>
        </w:drawing>
      </w:r>
    </w:p>
    <w:p w14:paraId="46328FF7" w14:textId="213B7AB1" w:rsidR="00CF48E1" w:rsidRDefault="00C84320" w:rsidP="00186566">
      <w:pPr>
        <w:rPr>
          <w:b/>
          <w:bCs/>
        </w:rPr>
      </w:pPr>
      <w:r w:rsidRPr="007717BC">
        <w:rPr>
          <w:b/>
          <w:bCs/>
        </w:rPr>
        <w:t xml:space="preserve"> </w:t>
      </w:r>
    </w:p>
    <w:p w14:paraId="059EF2C8" w14:textId="77777777" w:rsidR="00AD3BD8" w:rsidRDefault="00AD3BD8" w:rsidP="00F45EF5">
      <w:pPr>
        <w:rPr>
          <w:noProof/>
        </w:rPr>
      </w:pPr>
    </w:p>
    <w:p w14:paraId="5C901847" w14:textId="0662568C" w:rsidR="00F45EF5" w:rsidRPr="000B262E" w:rsidRDefault="00F45EF5" w:rsidP="00F45EF5">
      <w:pPr>
        <w:rPr>
          <w:noProof/>
        </w:rPr>
      </w:pPr>
      <w:r w:rsidRPr="007555DC">
        <w:rPr>
          <w:b/>
          <w:noProof/>
          <w:lang w:val="de-LU" w:eastAsia="de-LU"/>
        </w:rPr>
        <mc:AlternateContent>
          <mc:Choice Requires="wps">
            <w:drawing>
              <wp:anchor distT="45720" distB="45720" distL="114300" distR="114300" simplePos="0" relativeHeight="251742208" behindDoc="0" locked="0" layoutInCell="1" allowOverlap="1" wp14:anchorId="6F0E2A86" wp14:editId="0D8244C1">
                <wp:simplePos x="0" y="0"/>
                <wp:positionH relativeFrom="column">
                  <wp:posOffset>165100</wp:posOffset>
                </wp:positionH>
                <wp:positionV relativeFrom="paragraph">
                  <wp:posOffset>260350</wp:posOffset>
                </wp:positionV>
                <wp:extent cx="420370" cy="314325"/>
                <wp:effectExtent l="0" t="0" r="0" b="9525"/>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 cy="314325"/>
                        </a:xfrm>
                        <a:prstGeom prst="rect">
                          <a:avLst/>
                        </a:prstGeom>
                        <a:solidFill>
                          <a:srgbClr val="FFFFFF"/>
                        </a:solidFill>
                        <a:ln w="9525">
                          <a:noFill/>
                          <a:miter lim="800000"/>
                          <a:headEnd/>
                          <a:tailEnd/>
                        </a:ln>
                      </wps:spPr>
                      <wps:txbx>
                        <w:txbxContent>
                          <w:p w14:paraId="64D795D9" w14:textId="77777777" w:rsidR="00C961FD" w:rsidRPr="00F3668F" w:rsidRDefault="00C961FD" w:rsidP="00F45EF5">
                            <w:r>
                              <w:t>B</w:t>
                            </w:r>
                            <w:r w:rsidRPr="00F3668F">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E2A86" id="_x0000_s1029" type="#_x0000_t202" style="position:absolute;margin-left:13pt;margin-top:20.5pt;width:33.1pt;height:24.7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" stroked="f">
                <v:textbox>
                  <w:txbxContent>
                    <w:p w14:paraId="64D795D9" w14:textId="77777777" w:rsidR="00C961FD" w:rsidRPr="00F3668F" w:rsidRDefault="00C961FD" w:rsidP="00F45EF5">
                      <w:r>
                        <w:t>B</w:t>
                      </w:r>
                      <w:r w:rsidRPr="00F3668F">
                        <w:t>)</w:t>
                      </w:r>
                    </w:p>
                  </w:txbxContent>
                </v:textbox>
              </v:shape>
            </w:pict>
          </mc:Fallback>
        </mc:AlternateContent>
      </w:r>
      <w:r w:rsidRPr="0091056A">
        <w:rPr>
          <w:noProof/>
          <w:lang w:val="de-LU" w:eastAsia="de-LU"/>
        </w:rPr>
        <w:drawing>
          <wp:anchor distT="0" distB="0" distL="114300" distR="114300" simplePos="0" relativeHeight="251741184" behindDoc="1" locked="0" layoutInCell="1" allowOverlap="1" wp14:anchorId="59944D25" wp14:editId="296064A7">
            <wp:simplePos x="0" y="0"/>
            <wp:positionH relativeFrom="column">
              <wp:posOffset>581025</wp:posOffset>
            </wp:positionH>
            <wp:positionV relativeFrom="paragraph">
              <wp:posOffset>123825</wp:posOffset>
            </wp:positionV>
            <wp:extent cx="2648585" cy="1811655"/>
            <wp:effectExtent l="0" t="0" r="0" b="0"/>
            <wp:wrapNone/>
            <wp:docPr id="28" name="Picture 28" descr="C:\Users\jwittische\Desktop\Projects\Syrphidae_LandGen\DAPC_MF_apriori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wittische\Desktop\Projects\Syrphidae_LandGen\DAPC_MF_apriori2.jpe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886" b="7867"/>
                    <a:stretch/>
                  </pic:blipFill>
                  <pic:spPr bwMode="auto">
                    <a:xfrm>
                      <a:off x="0" y="0"/>
                      <a:ext cx="2648585" cy="1811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247FA">
        <w:rPr>
          <w:noProof/>
          <w:lang w:val="de-LU" w:eastAsia="de-LU"/>
        </w:rPr>
        <w:drawing>
          <wp:anchor distT="0" distB="0" distL="114300" distR="114300" simplePos="0" relativeHeight="251739136" behindDoc="0" locked="0" layoutInCell="1" allowOverlap="1" wp14:anchorId="720216D5" wp14:editId="5532E41C">
            <wp:simplePos x="0" y="0"/>
            <wp:positionH relativeFrom="column">
              <wp:posOffset>3402965</wp:posOffset>
            </wp:positionH>
            <wp:positionV relativeFrom="paragraph">
              <wp:posOffset>104775</wp:posOffset>
            </wp:positionV>
            <wp:extent cx="2626360" cy="1811655"/>
            <wp:effectExtent l="0" t="0" r="2540" b="0"/>
            <wp:wrapNone/>
            <wp:docPr id="17" name="Picture 17" descr="C:\Users\jwittische\Desktop\Projects\Syrphidae_LandGen\DAPC_SP_aprior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wittische\Desktop\Projects\Syrphidae_LandGen\DAPC_SP_apriori.jpe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778" b="7934"/>
                    <a:stretch/>
                  </pic:blipFill>
                  <pic:spPr bwMode="auto">
                    <a:xfrm>
                      <a:off x="0" y="0"/>
                      <a:ext cx="2626360" cy="1811655"/>
                    </a:xfrm>
                    <a:prstGeom prst="rect">
                      <a:avLst/>
                    </a:prstGeom>
                    <a:noFill/>
                    <a:ln>
                      <a:noFill/>
                    </a:ln>
                    <a:extLst>
                      <a:ext uri="{53640926-AAD7-44D8-BBD7-CCE9431645EC}">
                        <a14:shadowObscured xmlns:a14="http://schemas.microsoft.com/office/drawing/2010/main"/>
                      </a:ext>
                    </a:extLst>
                  </pic:spPr>
                </pic:pic>
              </a:graphicData>
            </a:graphic>
          </wp:anchor>
        </w:drawing>
      </w:r>
    </w:p>
    <w:p w14:paraId="1F00490A" w14:textId="77777777" w:rsidR="00F45EF5" w:rsidRPr="000B262E" w:rsidRDefault="00F45EF5" w:rsidP="00F45EF5">
      <w:pPr>
        <w:rPr>
          <w:noProof/>
        </w:rPr>
      </w:pPr>
      <w:r>
        <w:rPr>
          <w:noProof/>
          <w:lang w:val="de-LU" w:eastAsia="de-LU"/>
        </w:rPr>
        <mc:AlternateContent>
          <mc:Choice Requires="wps">
            <w:drawing>
              <wp:anchor distT="45720" distB="45720" distL="114300" distR="114300" simplePos="0" relativeHeight="251740160" behindDoc="1" locked="0" layoutInCell="1" allowOverlap="1" wp14:anchorId="1C65F465" wp14:editId="0E5D8197">
                <wp:simplePos x="0" y="0"/>
                <wp:positionH relativeFrom="column">
                  <wp:posOffset>78106</wp:posOffset>
                </wp:positionH>
                <wp:positionV relativeFrom="paragraph">
                  <wp:posOffset>383857</wp:posOffset>
                </wp:positionV>
                <wp:extent cx="683260" cy="314325"/>
                <wp:effectExtent l="0" t="6033"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83260" cy="314325"/>
                        </a:xfrm>
                        <a:prstGeom prst="rect">
                          <a:avLst/>
                        </a:prstGeom>
                        <a:solidFill>
                          <a:srgbClr val="FFFFFF"/>
                        </a:solidFill>
                        <a:ln w="9525">
                          <a:noFill/>
                          <a:miter lim="800000"/>
                          <a:headEnd/>
                          <a:tailEnd/>
                        </a:ln>
                      </wps:spPr>
                      <wps:txbx>
                        <w:txbxContent>
                          <w:p w14:paraId="3D9C9CE5" w14:textId="77777777" w:rsidR="00C961FD" w:rsidRPr="00F3668F" w:rsidRDefault="00C961FD" w:rsidP="00F45EF5">
                            <w:pPr>
                              <w:rPr>
                                <w:sz w:val="20"/>
                              </w:rPr>
                            </w:pPr>
                            <w:r w:rsidRPr="00F3668F">
                              <w:rPr>
                                <w:sz w:val="20"/>
                              </w:rPr>
                              <w:t>Density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5F465" id="_x0000_s1030" type="#_x0000_t202" style="position:absolute;margin-left:6.15pt;margin-top:30.2pt;width:53.8pt;height:24.75pt;rotation:-90;z-index:-251576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" stroked="f">
                <v:textbox>
                  <w:txbxContent>
                    <w:p w14:paraId="3D9C9CE5" w14:textId="77777777" w:rsidR="00C961FD" w:rsidRPr="00F3668F" w:rsidRDefault="00C961FD" w:rsidP="00F45EF5">
                      <w:pPr>
                        <w:rPr>
                          <w:sz w:val="20"/>
                        </w:rPr>
                      </w:pPr>
                      <w:r w:rsidRPr="00F3668F">
                        <w:rPr>
                          <w:sz w:val="20"/>
                        </w:rPr>
                        <w:t>Density</w:t>
                      </w:r>
                    </w:p>
                  </w:txbxContent>
                </v:textbox>
              </v:shape>
            </w:pict>
          </mc:Fallback>
        </mc:AlternateContent>
      </w:r>
    </w:p>
    <w:p w14:paraId="68FED807" w14:textId="77777777" w:rsidR="00F45EF5" w:rsidRPr="000B262E" w:rsidRDefault="00F45EF5" w:rsidP="00F45EF5">
      <w:pPr>
        <w:rPr>
          <w:noProof/>
        </w:rPr>
      </w:pPr>
    </w:p>
    <w:p w14:paraId="13B264C1" w14:textId="77777777" w:rsidR="00F45EF5" w:rsidRPr="000B262E" w:rsidRDefault="00F45EF5" w:rsidP="00F45EF5">
      <w:pPr>
        <w:rPr>
          <w:noProof/>
        </w:rPr>
      </w:pPr>
      <w:r>
        <w:rPr>
          <w:noProof/>
          <w:lang w:val="de-LU" w:eastAsia="de-LU"/>
        </w:rPr>
        <mc:AlternateContent>
          <mc:Choice Requires="wps">
            <w:drawing>
              <wp:anchor distT="45720" distB="45720" distL="114300" distR="114300" simplePos="0" relativeHeight="251738112" behindDoc="1" locked="0" layoutInCell="1" allowOverlap="1" wp14:anchorId="3441287E" wp14:editId="42BB2AD0">
                <wp:simplePos x="0" y="0"/>
                <wp:positionH relativeFrom="column">
                  <wp:posOffset>2564130</wp:posOffset>
                </wp:positionH>
                <wp:positionV relativeFrom="paragraph">
                  <wp:posOffset>242570</wp:posOffset>
                </wp:positionV>
                <wp:extent cx="1696085" cy="314325"/>
                <wp:effectExtent l="0" t="0" r="0" b="95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085" cy="314325"/>
                        </a:xfrm>
                        <a:prstGeom prst="rect">
                          <a:avLst/>
                        </a:prstGeom>
                        <a:solidFill>
                          <a:srgbClr val="FFFFFF"/>
                        </a:solidFill>
                        <a:ln w="9525">
                          <a:noFill/>
                          <a:miter lim="800000"/>
                          <a:headEnd/>
                          <a:tailEnd/>
                        </a:ln>
                      </wps:spPr>
                      <wps:txbx>
                        <w:txbxContent>
                          <w:p w14:paraId="3C3BC8B8" w14:textId="77777777" w:rsidR="00C961FD" w:rsidRPr="00F3668F" w:rsidRDefault="00C961FD" w:rsidP="00F45EF5">
                            <w:pPr>
                              <w:rPr>
                                <w:sz w:val="20"/>
                              </w:rPr>
                            </w:pPr>
                            <w:r w:rsidRPr="00F3668F">
                              <w:rPr>
                                <w:sz w:val="20"/>
                              </w:rPr>
                              <w:t>Discrimination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1287E" id="_x0000_s1031" type="#_x0000_t202" style="position:absolute;margin-left:201.9pt;margin-top:19.1pt;width:133.55pt;height:24.75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" stroked="f">
                <v:textbox>
                  <w:txbxContent>
                    <w:p w14:paraId="3C3BC8B8" w14:textId="77777777" w:rsidR="00C961FD" w:rsidRPr="00F3668F" w:rsidRDefault="00C961FD" w:rsidP="00F45EF5">
                      <w:pPr>
                        <w:rPr>
                          <w:sz w:val="20"/>
                        </w:rPr>
                      </w:pPr>
                      <w:r w:rsidRPr="00F3668F">
                        <w:rPr>
                          <w:sz w:val="20"/>
                        </w:rPr>
                        <w:t>Discrimination function</w:t>
                      </w:r>
                    </w:p>
                  </w:txbxContent>
                </v:textbox>
              </v:shape>
            </w:pict>
          </mc:Fallback>
        </mc:AlternateContent>
      </w:r>
    </w:p>
    <w:p w14:paraId="1C007E9B" w14:textId="77777777" w:rsidR="00F45EF5" w:rsidRDefault="00F45EF5" w:rsidP="00186566">
      <w:pPr>
        <w:rPr>
          <w:b/>
          <w:bCs/>
        </w:rPr>
      </w:pPr>
    </w:p>
    <w:p w14:paraId="5AAAC6C1" w14:textId="66C4C8A9" w:rsidR="00026F81" w:rsidRDefault="007717BC" w:rsidP="00AD3BD8">
      <w:r w:rsidRPr="007717BC">
        <w:rPr>
          <w:b/>
          <w:bCs/>
        </w:rPr>
        <w:t>Fig</w:t>
      </w:r>
      <w:r w:rsidR="002040A9">
        <w:rPr>
          <w:b/>
          <w:bCs/>
        </w:rPr>
        <w:t>ure</w:t>
      </w:r>
      <w:r w:rsidR="00AD3BD8">
        <w:rPr>
          <w:b/>
          <w:bCs/>
        </w:rPr>
        <w:t xml:space="preserve"> 3</w:t>
      </w:r>
      <w:r w:rsidR="002040A9">
        <w:rPr>
          <w:b/>
          <w:bCs/>
        </w:rPr>
        <w:t>.</w:t>
      </w:r>
      <w:r>
        <w:rPr>
          <w:b/>
          <w:bCs/>
        </w:rPr>
        <w:t xml:space="preserve"> </w:t>
      </w:r>
      <w:r w:rsidR="00C02C3F">
        <w:t xml:space="preserve">A) </w:t>
      </w:r>
      <w:r w:rsidR="000211A1" w:rsidRPr="000211A1">
        <w:t>A</w:t>
      </w:r>
      <w:r w:rsidR="002040A9">
        <w:t>verage cluster assignment the best solution</w:t>
      </w:r>
      <w:r w:rsidR="00ED0515">
        <w:t>s</w:t>
      </w:r>
      <w:r w:rsidR="00602B8B">
        <w:t xml:space="preserve"> </w:t>
      </w:r>
      <w:r w:rsidR="002040A9" w:rsidRPr="003C3A52">
        <w:rPr>
          <w:i/>
          <w:iCs/>
        </w:rPr>
        <w:t>K</w:t>
      </w:r>
      <w:r w:rsidR="002040A9">
        <w:t>=</w:t>
      </w:r>
      <w:proofErr w:type="gramStart"/>
      <w:r w:rsidR="002040A9">
        <w:t>2</w:t>
      </w:r>
      <w:proofErr w:type="gramEnd"/>
      <w:r w:rsidR="000211A1">
        <w:t xml:space="preserve"> </w:t>
      </w:r>
      <w:r w:rsidR="003C3A52">
        <w:t xml:space="preserve">for </w:t>
      </w:r>
      <w:r w:rsidR="000C6407">
        <w:rPr>
          <w:i/>
          <w:iCs/>
        </w:rPr>
        <w:t>M. florea</w:t>
      </w:r>
      <w:r w:rsidR="00602B8B">
        <w:t>;</w:t>
      </w:r>
      <w:r w:rsidR="003C3A52">
        <w:t xml:space="preserve"> </w:t>
      </w:r>
      <w:r w:rsidR="00602B8B">
        <w:t xml:space="preserve">B) </w:t>
      </w:r>
      <w:r w:rsidR="003C3A52" w:rsidRPr="003C3A52">
        <w:rPr>
          <w:i/>
          <w:iCs/>
        </w:rPr>
        <w:t>K</w:t>
      </w:r>
      <w:r w:rsidR="003C3A52">
        <w:t xml:space="preserve">=1, </w:t>
      </w:r>
      <w:r w:rsidR="003C3A52" w:rsidRPr="003C3A52">
        <w:rPr>
          <w:i/>
          <w:iCs/>
        </w:rPr>
        <w:t>K</w:t>
      </w:r>
      <w:r w:rsidR="003C3A52">
        <w:t xml:space="preserve">=2, and </w:t>
      </w:r>
      <w:r w:rsidR="003C3A52" w:rsidRPr="003C3A52">
        <w:rPr>
          <w:i/>
          <w:iCs/>
        </w:rPr>
        <w:t>K</w:t>
      </w:r>
      <w:r w:rsidR="003C3A52">
        <w:t xml:space="preserve">=3 for </w:t>
      </w:r>
      <w:r w:rsidR="000C6407">
        <w:rPr>
          <w:i/>
          <w:iCs/>
        </w:rPr>
        <w:t>S. pipiens</w:t>
      </w:r>
      <w:r w:rsidR="00C92331">
        <w:t>.</w:t>
      </w:r>
      <w:r w:rsidR="00B41FD6">
        <w:t xml:space="preserve"> </w:t>
      </w:r>
      <w:r w:rsidR="00F45EF5">
        <w:t xml:space="preserve">B) Discrimination functions for DAPC with </w:t>
      </w:r>
      <w:r w:rsidR="00F45EF5">
        <w:rPr>
          <w:i/>
        </w:rPr>
        <w:t xml:space="preserve">a priori </w:t>
      </w:r>
      <w:r w:rsidR="00F45EF5">
        <w:t xml:space="preserve">geographic population groups; high overlap </w:t>
      </w:r>
      <w:r w:rsidR="00F45EF5" w:rsidRPr="000B262E">
        <w:t xml:space="preserve">demonstrates poor distinction between geographic populations. </w:t>
      </w:r>
      <w:r w:rsidR="00C02C3F">
        <w:t xml:space="preserve">Sample sizes ratios </w:t>
      </w:r>
      <w:proofErr w:type="gramStart"/>
      <w:r w:rsidR="00C02C3F">
        <w:t>are divided</w:t>
      </w:r>
      <w:proofErr w:type="gramEnd"/>
      <w:r w:rsidR="00C02C3F">
        <w:t xml:space="preserve"> among pop as follows: 32% (</w:t>
      </w:r>
      <w:r w:rsidR="00C02C3F">
        <w:rPr>
          <w:i/>
          <w:iCs/>
        </w:rPr>
        <w:t xml:space="preserve">M. </w:t>
      </w:r>
      <w:r w:rsidR="00C02C3F" w:rsidRPr="009D20B1">
        <w:t>florea</w:t>
      </w:r>
      <w:r w:rsidR="00C02C3F">
        <w:t xml:space="preserve">) </w:t>
      </w:r>
      <w:r w:rsidR="00C02C3F" w:rsidRPr="009D20B1">
        <w:t>and</w:t>
      </w:r>
      <w:r w:rsidR="00C02C3F">
        <w:t xml:space="preserve"> 70% (</w:t>
      </w:r>
      <w:r w:rsidR="00C02C3F">
        <w:rPr>
          <w:i/>
          <w:iCs/>
        </w:rPr>
        <w:t xml:space="preserve">S. </w:t>
      </w:r>
      <w:r w:rsidR="00C02C3F" w:rsidRPr="009D20B1">
        <w:t>pipiens</w:t>
      </w:r>
      <w:r w:rsidR="00C02C3F">
        <w:t xml:space="preserve">) </w:t>
      </w:r>
      <w:r w:rsidR="00C02C3F" w:rsidRPr="009D20B1">
        <w:t>in</w:t>
      </w:r>
      <w:r w:rsidR="00C02C3F">
        <w:t>dividuals from Luxembourg.</w:t>
      </w:r>
      <w:r w:rsidR="00AD3BD8">
        <w:br w:type="page"/>
      </w:r>
    </w:p>
    <w:p w14:paraId="28864E8C" w14:textId="04D4D325" w:rsidR="00B34036" w:rsidRDefault="00B34036" w:rsidP="001E1E6D">
      <w:pPr>
        <w:pStyle w:val="Heading1"/>
      </w:pPr>
      <w:r>
        <w:lastRenderedPageBreak/>
        <w:t>DISCUSSION</w:t>
      </w:r>
    </w:p>
    <w:p w14:paraId="73B4D68E" w14:textId="52B14FF6" w:rsidR="003D6EAF" w:rsidRPr="003D6EAF" w:rsidRDefault="003D6EAF" w:rsidP="003D6EAF">
      <w:r w:rsidRPr="003D6EAF">
        <w:t xml:space="preserve">This study aimed to </w:t>
      </w:r>
      <w:r>
        <w:t xml:space="preserve">increase our </w:t>
      </w:r>
      <w:r w:rsidRPr="003D6EAF">
        <w:t xml:space="preserve">knowledge </w:t>
      </w:r>
      <w:r>
        <w:t xml:space="preserve">about hoverfly connectivity in heavily disturbed ecological contexts. Briefly, our study showed that two species of hoverflies present remarkably high genetic connectivity across tens of kilometers of urbanized landscapes bearing </w:t>
      </w:r>
      <w:r w:rsidR="00302283">
        <w:t xml:space="preserve">potential </w:t>
      </w:r>
      <w:r>
        <w:t>natural and artificial barriers. This putatively high ability to disperse in urbanized landscapes has implications for hoverfly conservation and maintaining pollination as an ecosystem service.</w:t>
      </w:r>
    </w:p>
    <w:p w14:paraId="5A719120" w14:textId="428BB613" w:rsidR="00965DCE" w:rsidRDefault="00920AAC" w:rsidP="00920AAC">
      <w:pPr>
        <w:pStyle w:val="Heading2"/>
        <w:numPr>
          <w:ilvl w:val="1"/>
          <w:numId w:val="1"/>
        </w:numPr>
      </w:pPr>
      <w:r>
        <w:t xml:space="preserve"> </w:t>
      </w:r>
      <w:proofErr w:type="gramStart"/>
      <w:r>
        <w:t xml:space="preserve">|  </w:t>
      </w:r>
      <w:r w:rsidR="00BD6B63">
        <w:t>High</w:t>
      </w:r>
      <w:proofErr w:type="gramEnd"/>
      <w:r w:rsidR="00BD6B63">
        <w:t xml:space="preserve"> l</w:t>
      </w:r>
      <w:r w:rsidRPr="00920AAC">
        <w:t>arge-scale population connectivity</w:t>
      </w:r>
    </w:p>
    <w:p w14:paraId="58F5F9CC" w14:textId="1351983E" w:rsidR="006832AD" w:rsidRDefault="00970970" w:rsidP="00056907">
      <w:r>
        <w:t xml:space="preserve">The characteristics of </w:t>
      </w:r>
      <w:r w:rsidR="00D669D7">
        <w:t xml:space="preserve">genetic structure measured in this study indicates no strong recent effect of the landscape </w:t>
      </w:r>
      <w:r w:rsidR="00042AA8">
        <w:t>on gene flow</w:t>
      </w:r>
      <w:r>
        <w:t xml:space="preserve"> </w:t>
      </w:r>
      <w:r>
        <w:rPr>
          <w:i/>
          <w:iCs/>
        </w:rPr>
        <w:t>S. pipiens</w:t>
      </w:r>
      <w:r>
        <w:t xml:space="preserve"> and </w:t>
      </w:r>
      <w:r>
        <w:rPr>
          <w:i/>
          <w:iCs/>
        </w:rPr>
        <w:t>M.</w:t>
      </w:r>
      <w:r>
        <w:t xml:space="preserve"> </w:t>
      </w:r>
      <w:r w:rsidRPr="00970970">
        <w:rPr>
          <w:i/>
          <w:iCs/>
        </w:rPr>
        <w:t>florea</w:t>
      </w:r>
      <w:r w:rsidR="00DB437A">
        <w:t xml:space="preserve"> (</w:t>
      </w:r>
      <w:r w:rsidR="009F4D9B">
        <w:t xml:space="preserve">Fig.2-3). </w:t>
      </w:r>
    </w:p>
    <w:p w14:paraId="45269FE6" w14:textId="6D30257C" w:rsidR="003D6EAF" w:rsidRDefault="009965BE" w:rsidP="00056907">
      <w:r>
        <w:t xml:space="preserve">Superficially, </w:t>
      </w:r>
      <w:r w:rsidR="00747E7F">
        <w:t xml:space="preserve">one might be tempted to conclude towards the higher number of genetic clusters. </w:t>
      </w:r>
      <w:r w:rsidR="00920804">
        <w:t>However, several elements belie this simple conclusion. First</w:t>
      </w:r>
      <w:r>
        <w:t>, the structure did not map at all on geographic origins, within or even between study areas (Fig. 2-3). This can be seen in the spatially random and mixed assignments in the STRUCTURE analys</w:t>
      </w:r>
      <w:r w:rsidR="00927A67">
        <w:t>e</w:t>
      </w:r>
      <w:r>
        <w:t>s (Fig. 2)</w:t>
      </w:r>
      <w:r w:rsidR="00927A67">
        <w:t>. Not a single cluster is restricted to a specific study area.</w:t>
      </w:r>
      <w:r>
        <w:t xml:space="preserve"> </w:t>
      </w:r>
      <w:r w:rsidR="00927A67">
        <w:t xml:space="preserve">Similarly, DAPC outcomes show very poor performance for </w:t>
      </w:r>
      <w:r w:rsidR="00927A67">
        <w:rPr>
          <w:i/>
          <w:iCs/>
        </w:rPr>
        <w:t xml:space="preserve">a priori </w:t>
      </w:r>
      <w:r w:rsidR="00927A67">
        <w:t>DAPC (Fig. 3A) where the grouping corresponds to study areas, and again assignments seem to be randomly distributed across study area</w:t>
      </w:r>
      <w:r w:rsidR="00700AB0">
        <w:t xml:space="preserve"> (Fig. 3C)</w:t>
      </w:r>
      <w:r w:rsidR="00927A67">
        <w:t xml:space="preserve">. </w:t>
      </w:r>
      <w:r>
        <w:t>Second, although both approaches partially supported the same number of clusters, the inferred clusters are very different with no apparent concordance between approaches.</w:t>
      </w:r>
      <w:r w:rsidR="00F4178A">
        <w:t xml:space="preserve"> </w:t>
      </w:r>
      <w:r w:rsidR="00F4178A">
        <w:rPr>
          <w:i/>
          <w:iCs/>
        </w:rPr>
        <w:t>De novo</w:t>
      </w:r>
      <w:r w:rsidR="00F4178A">
        <w:t xml:space="preserve"> runs selected a wide range of </w:t>
      </w:r>
      <w:r w:rsidR="00F4178A">
        <w:rPr>
          <w:i/>
          <w:iCs/>
        </w:rPr>
        <w:t>K</w:t>
      </w:r>
      <w:r w:rsidR="00F4178A">
        <w:t xml:space="preserve"> values, especially for </w:t>
      </w:r>
      <w:r w:rsidR="00F4178A">
        <w:rPr>
          <w:i/>
          <w:iCs/>
        </w:rPr>
        <w:t>M. florea</w:t>
      </w:r>
      <w:r w:rsidR="00F4178A">
        <w:t>.</w:t>
      </w:r>
      <w:r w:rsidR="00FA1914" w:rsidRPr="00FA1914">
        <w:t xml:space="preserve"> </w:t>
      </w:r>
      <w:r w:rsidR="00FA1914">
        <w:t>Finally, some performance metrics for the Bayesian analysis did select lower number of clusters (</w:t>
      </w:r>
      <w:r w:rsidR="00FA1914">
        <w:rPr>
          <w:i/>
          <w:iCs/>
        </w:rPr>
        <w:t>K</w:t>
      </w:r>
      <w:r w:rsidR="00FA1914">
        <w:t>=</w:t>
      </w:r>
      <w:proofErr w:type="gramStart"/>
      <w:r w:rsidR="00FA1914">
        <w:t>1</w:t>
      </w:r>
      <w:proofErr w:type="gramEnd"/>
      <w:r w:rsidR="00FA1914">
        <w:t xml:space="preserve"> for </w:t>
      </w:r>
      <w:r w:rsidR="00FA1914">
        <w:rPr>
          <w:i/>
          <w:iCs/>
        </w:rPr>
        <w:t xml:space="preserve">S. </w:t>
      </w:r>
      <w:r w:rsidR="00FA1914" w:rsidRPr="00FA1914">
        <w:t>pipiens</w:t>
      </w:r>
      <w:r w:rsidR="00FA1914">
        <w:t xml:space="preserve"> and </w:t>
      </w:r>
      <w:r w:rsidR="00FA1914">
        <w:rPr>
          <w:i/>
          <w:iCs/>
        </w:rPr>
        <w:t>K</w:t>
      </w:r>
      <w:r w:rsidR="00FA1914">
        <w:t xml:space="preserve">=2 for </w:t>
      </w:r>
      <w:r w:rsidR="00FA1914">
        <w:rPr>
          <w:i/>
          <w:iCs/>
        </w:rPr>
        <w:t>M. florea</w:t>
      </w:r>
      <w:r w:rsidR="00FA1914">
        <w:t>)</w:t>
      </w:r>
      <w:r w:rsidR="002F5CAD">
        <w:t xml:space="preserve"> which further highlights the likely spatial structure of those two species.</w:t>
      </w:r>
      <w:r w:rsidR="006832AD">
        <w:t xml:space="preserve"> </w:t>
      </w:r>
      <w:r w:rsidR="006B1091">
        <w:t xml:space="preserve">IBD analyses </w:t>
      </w:r>
      <w:r w:rsidR="00927A67">
        <w:t>support the conclusions drawn from structure analyses. An extremely low IBD is detected for both species when using both study areas, which denotes that local individuals (e.g., Cologne) are slightly more similar to each other. However, the significance of this relationship between genetic similarity and geographic distance is likely driven by the large number of individuals, and therefore, of pairwise measures, and high significance values should be contrasted with the low goodness-of-fit. No such relationship exist</w:t>
      </w:r>
      <w:r w:rsidR="00700AB0">
        <w:t>s</w:t>
      </w:r>
      <w:r w:rsidR="00927A67">
        <w:t xml:space="preserve"> within study areas, even when splitting pairwise indices of similarity and distance into </w:t>
      </w:r>
      <w:r w:rsidR="00927A67">
        <w:lastRenderedPageBreak/>
        <w:t>geographic distance classes.</w:t>
      </w:r>
      <w:r w:rsidR="00302283">
        <w:t xml:space="preserve"> </w:t>
      </w:r>
      <w:r w:rsidR="006832AD">
        <w:t>Taken altogether, one could conclude based on our results that there is no strong structure and that hoverflies sampled in those two study areas distant by 160km, currently belong to the same genetic population.</w:t>
      </w:r>
    </w:p>
    <w:p w14:paraId="246BC406" w14:textId="6FDF8B32" w:rsidR="008A5082" w:rsidRDefault="00700AB0" w:rsidP="00056907">
      <w:r>
        <w:t xml:space="preserve">While unexpected given the large amount of disturbance and apparent costs of dispersal in urban contexts, high genetic connectivity is not unheard of in hoverflies. </w:t>
      </w:r>
      <w:r w:rsidR="00345EE0">
        <w:t xml:space="preserve">Hoverflies usually move a few hundred meters and tall vegetation and bare soil including ploughed fields and roads can act as barriers </w:t>
      </w:r>
      <w:r w:rsidR="00345EE0">
        <w:fldChar w:fldCharType="begin"/>
      </w:r>
      <w:r w:rsidR="008B07F2">
        <w:instrText xml:space="preserve"> ADDIN ZOTERO_ITEM CSL_CITATION {"citationID":"jgTO8U0M","properties":{"formattedCitation":"(L\\uc0\\u246{}vei et al., 1998; Wratten et al., 2003)","plainCitation":"(Lövei et al., 1998; Wratten et al., 2003)","noteIndex":0},"citationItems":[{"id":13252,"uris":["http://zotero.org/users/4948104/items/MFEBMH2X"],"itemData":{"id":13252,"type":"article-journal","abstract":"Abstract: Dispersal within agricultural fields and the effects of different barriers on between-field movement of the New Zealand hover fly Melanostoma fasciatum were studied using ingested pollen as markers. Hover flies did not generally disperse more than 20 m from the pollen source. Gravid females had no significant wind-directed movement pattern whereas males significantly flew downwind. Flies tended to avoid flying over barren land: a dirt track, an asphalt road or a ploughed field all seemed to hamper hover fly dispersal equally. The implications for spatial arrangement of the flowering strips to enhance the biocontrol potential of hover flies are discussed.","container-title":"Journal of Applied Entomology","DOI":"10.1111/j.1439-0418.1998.tb01471.x","ISSN":"1439-0418","issue":"1-5","language":"en","note":"_eprint: https://onlinelibrary.wiley.com/doi/pdf/10.1111/j.1439-0418.1998.tb01471.x","page":"115-120","source":"Wiley Online Library","title":"Dispersal and effects of barriers on the movement of the New Zealand hover fly Melanostoma fasciatum (Dipt., Syrphidae) on cultivated land","volume":"122","author":[{"family":"Lövei","given":"G. L."},{"family":"Macleod","given":"A."},{"family":"Hickman","given":"J. M."}],"issued":{"date-parts":[["1998"]]}}},{"id":13255,"uris":["http://zotero.org/users/4948104/items/RIUC7Z36"],"itemData":{"id":13255,"type":"article-journal","abstract":"Field boundaries play an important role as refuges, food sources and corridors for invertebrates and vertebrates, and increasing farmland fragmentation impacts on these functions. However, hedgerows and other structures can also impede dispersal by flying insects. The current work uses the pollen of Phacelia tanacetifolia in hover fly guts as a marker to assess hover fly movement in farm landscapes. In the United Kingdom and New Zealand, Phacelia pollen was found in the guts of Ephisyrphus balteatus and Metasyrphus corollae (United Kingdom) and Melanostoma fasciatum (New Zealand) at distances up to 200 m from the source, when there were no barriers between the flowers and the traps used to catch the flies. The rate of decline over distance in the proportion of flies containing pollen was similar for the two countries. The extent to which four replicated field boundary types impeded hover fly movement was tested using post-and-wire fences, lines of poplars (Populus spp.) with gaps, dense poplars and controls (no potential barriers). Phacelia was planted on one side of each boundary, and along the centre of the control plots. The relative presence of the pollen in flies on both sides of the barriers showed that both types of poplar boundary restricted the movement of the flies, but the fence had no effect. In a separate experiment, gravid females of M. fasciatum were captured at a greater height on a shade-cloth fence than were non-gravid females and males. The implications of this work include the functioning and persistence of metapopulations and the influence of field boundaries on population recovery of beneficial invertebrates following pesticide-induced mortality. If field boundaries contribute to a temporal asynchrony between pest and natural enemy populations, this needs to be considered along with the well-established roles of boundaries as refugia for, and sources of, beneficial arthropods.","container-title":"Oecologia","DOI":"10.1007/s00442-002-1128-9","ISSN":"1432-1939","issue":"4","journalAbbreviation":"Oecologia","language":"en","page":"605-611","source":"Springer Link","title":"Field boundaries as barriers to movement of hover flies (Diptera: Syrphidae) in cultivated land","title-short":"Field boundaries as barriers to movement of hover flies (Diptera","volume":"134","author":[{"family":"Wratten","given":"Steve D."},{"family":"Bowie","given":"Mike H."},{"family":"Hickman","given":"Janice M."},{"family":"Evans","given":"Alison M."},{"family":"Sedcole","given":"J. Richard"},{"family":"Tylianakis","given":"Jason M."}],"issued":{"date-parts":[["2003",3,1]]}}}],"schema":"https://github.com/citation-style-language/schema/raw/master/csl-citation.json"} </w:instrText>
      </w:r>
      <w:r w:rsidR="00345EE0">
        <w:fldChar w:fldCharType="separate"/>
      </w:r>
      <w:r w:rsidR="00345EE0" w:rsidRPr="001E1572">
        <w:rPr>
          <w:rFonts w:cs="Times New Roman"/>
          <w:szCs w:val="24"/>
        </w:rPr>
        <w:t>(</w:t>
      </w:r>
      <w:proofErr w:type="spellStart"/>
      <w:r w:rsidR="00345EE0" w:rsidRPr="001E1572">
        <w:rPr>
          <w:rFonts w:cs="Times New Roman"/>
          <w:szCs w:val="24"/>
        </w:rPr>
        <w:t>Lövei</w:t>
      </w:r>
      <w:proofErr w:type="spellEnd"/>
      <w:r w:rsidR="00345EE0" w:rsidRPr="001E1572">
        <w:rPr>
          <w:rFonts w:cs="Times New Roman"/>
          <w:szCs w:val="24"/>
        </w:rPr>
        <w:t xml:space="preserve"> et al., 1998; Wratten et al., 2003)</w:t>
      </w:r>
      <w:r w:rsidR="00345EE0">
        <w:fldChar w:fldCharType="end"/>
      </w:r>
      <w:r w:rsidR="00345EE0">
        <w:t xml:space="preserve">. Similarly, studies investigating hoverfly richness in relation to habitat patch isolation suggest that hoverflies are significantly impacted by habitat fragmentation </w:t>
      </w:r>
      <w:r w:rsidR="00345EE0">
        <w:fldChar w:fldCharType="begin"/>
      </w:r>
      <w:r w:rsidR="008B07F2">
        <w:instrText xml:space="preserve"> ADDIN ZOTERO_ITEM CSL_CITATION {"citationID":"JjY8vHxz","properties":{"formattedCitation":"(Jauker et al., 2019; Moquet et al., 2018; Ouin et al., 2006)","plainCitation":"(Jauker et al., 2019; Moquet et al., 2018; Ouin et al., 2006)","noteIndex":0},"citationItems":[{"id":13264,"uris":["http://zotero.org/users/4948104/items/IJGB3LFI"],"itemData":{"id":13264,"type":"article-journal","abstract":"The risk of ecosystem function degradation with biodiversity loss has emerged as a major scientific concern in recent years. Possible relationships between taxonomic diversity and magnitude and stability of ecosystem processes build upon species' functional characteristics, which determine both susceptibility to environmental change and contribution to ecosystem properties. The functional diversity within communities thus provides a potential buffer against environmental disturbance, especially for properties emerging from interactions among species. In complex plant–pollinator networks, distantly related taxa spanning a great trait diversity shape network architecture. Here, we address the question of whether network properties are maintained after habitat loss by complementary contributions of phylogenetically distant pollinator taxa. We quantified contributions of wild bees and hoverflies to network structure (connectance, network specialization, specialization asymmetry) in 32 calcareous grassland fragments varying in size. Although hoverflies are often regarded less susceptible to environmental change than wild bees, species richness of both taxa was similarly affected by habitat loss. The associated loss of 80% of interactions resulted in small and tightly connected networks, which was more strongly attributed to wild bee loss than hoverfly loss. Networks in small fragments were less specialized due to equivalent losses of species and interactions in both pollinators and plants. Because wild bee and hoverfly loss contributed similarly to declining network specialization, we conclude that trait diversity among distantly related pollinators does not necessarily provide insurance against functional homogenization during community disassembly following habitat loss.","container-title":"Ecology","DOI":"10.1002/ecy.2569","ISSN":"1939-9170","issue":"2","language":"en","note":"_eprint: https://onlinelibrary.wiley.com/doi/pdf/10.1002/ecy.2569","page":"e02569","source":"Wiley Online Library","title":"Partitioning wild bee and hoverfly contributions to plant–pollinator network structure in fragmented habitats","volume":"100","author":[{"family":"Jauker","given":"Frank"},{"family":"Jauker","given":"Birgit"},{"family":"Grass","given":"Ingo"},{"family":"Steffan-Dewenter","given":"Ingolf"},{"family":"Wolters","given":"Volkmar"}],"issued":{"date-parts":[["2019"]]}}},{"id":13261,"uris":["http://zotero.org/users/4948104/items/GJCEXFR4"],"itemData":{"id":13261,"type":"article-journal","abstract":"Accumulating evidence shows that landscape fragmentation drives the observed worldwide decline in populations of pollinators, particularly in species of Lepidoptera and Hymenoptera. However, Little is known about the effects of landscape fragmentation on hoverfly (Diptera, Syrphidae) communities. Hoverflies provide varied ecosystem services: larvae contribute to waste decomposition (saprophagous species) and pest control (aphidophagous species), and adults pollinate a wide range of flowers. To determine how the diversity and quantity of resources for larvae and adults affect hoverfly abundance and species richness at three spatial scales, we recorded insect visitors of five target plant species in Belgian heathlands, habitats that have decreased considerably due to human activities. Hoverflies represented the most abundant visitors on two plant species, and the second most abundant visitors (after bumblebees) on the other target plant species. A large proportion of hoverflies observed were aphidophagous species associated with coniferous and deciduous forests. Resources for the larvae and floral resources for the adults influenced interactions among hoverflies and plants, but acted at different scales: larval habitat availability (distance to larval habitat) was relevant at the landscape scale, whereas adult resource availability (floral density) was relevant at the plot scale. Hoverfly abundance and species richness decreased with distance to larval habitat but increased with floral density. Moreover, landscape structure and composition had different effects according to hoverfly ecological traits. Landscape composition influenced aphidophagous but not saprophagous hoverflies, in that their abundance and species richness decreased with distance to forests. Maintenance of the interactions between plants and their hoverfly visitors requires complementary resources at both landscape and local scales.","container-title":"Insect Conservation and Diversity","DOI":"10.1111/icad.12245","ISSN":"1752-4598","issue":"1","language":"en","note":"_eprint: https://onlinelibrary.wiley.com/doi/pdf/10.1111/icad.12245","page":"72-87","source":"Wiley Online Library","title":"Conservation of hoverflies (Diptera, Syrphidae) requires complementary resources at the landscape and local scales","volume":"11","author":[{"family":"Moquet","given":"Laura"},{"family":"Laurent","given":"Estelle"},{"family":"Bacchetta","given":"Rossana"},{"family":"Jacquemart","given":"Anne-Laure"}],"issued":{"date-parts":[["2018"]]}}},{"id":13258,"uris":["http://zotero.org/users/4948104/items/4XAJH3S6"],"itemData":{"id":13258,"type":"article-journal","container-title":"Ecography","DOI":"10.1111/j.2006.0906-7590.04135.x","ISSN":"09067590","issue":"2","journalAbbreviation":"Ecography","language":"en","page":"183-190","source":"DOI.org (Crossref)","title":"The species-area relationship in the hoverfly (Diptera, Syrphidae) communities of forest fragments in southern France","volume":"29","author":[{"family":"Ouin","given":"Annie"},{"family":"Sarthou","given":"Jean-Pierre"},{"family":"Bouyjou","given":"Bernard"},{"family":"Deconchat","given":"Marc"},{"family":"Lacombe","given":"Jean-Paul"},{"family":"Monteil","given":"Claude"}],"issued":{"date-parts":[["2006",4]]}}}],"schema":"https://github.com/citation-style-language/schema/raw/master/csl-citation.json"} </w:instrText>
      </w:r>
      <w:r w:rsidR="00345EE0">
        <w:fldChar w:fldCharType="separate"/>
      </w:r>
      <w:r w:rsidR="00345EE0" w:rsidRPr="001E1572">
        <w:rPr>
          <w:rFonts w:cs="Times New Roman"/>
        </w:rPr>
        <w:t>(</w:t>
      </w:r>
      <w:proofErr w:type="spellStart"/>
      <w:r w:rsidR="00345EE0" w:rsidRPr="001E1572">
        <w:rPr>
          <w:rFonts w:cs="Times New Roman"/>
        </w:rPr>
        <w:t>Jauker</w:t>
      </w:r>
      <w:proofErr w:type="spellEnd"/>
      <w:r w:rsidR="00345EE0" w:rsidRPr="001E1572">
        <w:rPr>
          <w:rFonts w:cs="Times New Roman"/>
        </w:rPr>
        <w:t xml:space="preserve"> et al., 2019; Moquet et al., 2018; Ouin et al., 2006)</w:t>
      </w:r>
      <w:r w:rsidR="00345EE0">
        <w:fldChar w:fldCharType="end"/>
      </w:r>
      <w:r w:rsidR="00345EE0">
        <w:t>.</w:t>
      </w:r>
      <w:r w:rsidR="00345EE0" w:rsidRPr="001E1572">
        <w:t xml:space="preserve"> </w:t>
      </w:r>
      <w:r w:rsidR="00345EE0">
        <w:t xml:space="preserve">This had led us to expect an effect of fragmentation on genetic variation. However, other studies have highlighted the high dispersal ability of hoverfly species. Some individuals are able to cover more than 100 km in less than 3 days during migration </w:t>
      </w:r>
      <w:r w:rsidR="00345EE0">
        <w:fldChar w:fldCharType="begin"/>
      </w:r>
      <w:r w:rsidR="008B07F2">
        <w:instrText xml:space="preserve"> ADDIN ZOTERO_ITEM CSL_CITATION {"citationID":"KANwVYFr","properties":{"formattedCitation":"(Aubert et al., 1969; Aubert and Goeldlin de Tiefenau, 1981)","plainCitation":"(Aubert et al., 1969; Aubert and Goeldlin de Tiefenau, 1981)","noteIndex":0},"citationItems":[{"id":13615,"uris":["http://zotero.org/users/4948104/items/E5XL2BGV"],"itemData":{"id":13615,"type":"article-journal","container-title":"Journal of the Swiss Entomological Society","DOI":"10.5169/SEALS-401588","language":"fr","note":"medium: text/html,application/pdf,text/html\npublisher: Schweizerische Entomologische Gesellschaft","source":"DOI.org (Datacite)","title":"Essais de marquage et de reprise d'insectes migrateurs en automne 1968","URL":"https://www.e-periodica.ch/digbib/view?pid=seg-001:1969:42::377","volume":"42","author":[{"family":"Aubert","given":"Jacques"},{"family":"Goeldlin","given":"Pierre"},{"family":"Lyon","given":"Jean-Pierre"}],"accessed":{"date-parts":[["2022",10,11]]},"issued":{"date-parts":[["1969",5,15]]}}},{"id":13241,"uris":["http://zotero.org/users/4948104/items/TZV72BRD"],"itemData":{"id":13241,"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Tiefenau","given":"P."}],"accessed":{"date-parts":[["2022",7,13]]},"issued":{"date-parts":[["1981"]]}}}],"schema":"https://github.com/citation-style-language/schema/raw/master/csl-citation.json"} </w:instrText>
      </w:r>
      <w:r w:rsidR="00345EE0">
        <w:fldChar w:fldCharType="separate"/>
      </w:r>
      <w:r w:rsidR="00345EE0" w:rsidRPr="007F04FD">
        <w:rPr>
          <w:rFonts w:cs="Times New Roman"/>
        </w:rPr>
        <w:t>(Aubert et al., 1969; Aubert and Goeldlin de Tiefenau, 1981)</w:t>
      </w:r>
      <w:r w:rsidR="00345EE0">
        <w:fldChar w:fldCharType="end"/>
      </w:r>
      <w:r w:rsidR="00345EE0">
        <w:t xml:space="preserve">, and potentially more than a thousand kilometer over the whole migration season </w:t>
      </w:r>
      <w:r w:rsidR="00345EE0">
        <w:fldChar w:fldCharType="begin"/>
      </w:r>
      <w:r w:rsidR="008B07F2">
        <w:instrText xml:space="preserve"> ADDIN ZOTERO_ITEM CSL_CITATION {"citationID":"JEx6Jdjs","properties":{"formattedCitation":"(Jia et al., 2022; Ouin et al., 2011)","plainCitation":"(Jia et al., 2022; Ouin et al., 2011)","noteIndex":0},"citationItems":[{"id":13621,"uris":["http://zotero.org/users/4948104/items/V9VUSMLK"],"itemData":{"id":13621,"type":"article-journal","abstract":"Worldwide, hoverflies (Syrphidae: Diptera) provide crucial ecosystem services such as pollination and biological pest control. Although many hoverfly species exhibit migratory behavior, the spatiotemporal facets of these movement dynamics, and their ecosystem services implications are poorly understood. In this study, we use long-term (16-year) trapping records, trajectory analysis, and intrinsic (i.e., isotope, genetic, pollen) markers to describe migration patterns of the hoverfly Episyrphus balteatus in northern China. Our work reveals how E. balteatus migrate northward during spring–summer and exhibits return (long-range) migration during autumn. The extensive genetic mixing and high genetic diversity of E. balteatus populations underscore its adaptive capacity to environmental disturbances, for example, climate change. Pollen markers and molecular gut analysis further illuminate how E. balteatus visits min. 1012 flowering plant species (39 orders) over space and time. By thus delineating E. balteatus transregional movements and pollination networks, we advance our understanding of its migration ecology and facilitate the design of targeted strategies to conserve and enhance its ecosystem services.","container-title":"eLife","DOI":"10.7554/eLife.76230","ISSN":"2050-084X","note":"publisher: eLife Sciences Publications, Ltd","page":"e76230","source":"eLife","title":"Windborne migration amplifies insect-mediated pollination services","volume":"11","author":[{"family":"Jia","given":"Huiru"},{"family":"Liu","given":"Yongqiang"},{"family":"Li","given":"Xiaokang"},{"family":"Li","given":"Hui"},{"family":"Pan","given":"Yunfei"},{"family":"Hu","given":"Chaoxing"},{"family":"Zhou","given":"Xianyong"},{"family":"Wyckhuys","given":"Kris AG"},{"family":"Wu","given":"Kongming"}],"editor":[{"family":"Joo","given":"Youngsung"},{"family":"Schuman","given":"Meredith C"},{"family":"Joo","given":"Youngsung"},{"family":"Chapman","given":"Jason"},{"family":"Hu","given":"Gao"}],"issued":{"date-parts":[["2022",4,13]]}}},{"id":13616,"uris":["http://zotero.org/users/4948104/items/PIMP8AHE"],"itemData":{"id":13616,"type":"article-journal","abstract":"Deuterium δD isotopic analysis is increasingly being used to trace wildlife movement, and undoubtedly has much to offer in this respect, but questions still remain as to the feasibility and practicality of the method in ecology. Here we report our attempt to determine the geographic origin of an auxiliary hoverfly, Episyrphus balteatus, in south-western France. We used quantile regression to calculate the minimum separation distance, based on the International Atomic Energy Agency/World Meteorological Organization (IAEA/WMO) data, at which two insects could be said to originate from different latitudes with a given degree of confidence. We collected larvae in spring 2007 and 2009 to obtain the δD signal of indigenous hoverflies and we trapped adults during one complete year (from Dec. 2006 to Nov. 2007). The smallest separation distance calculated was about 1400 km in western Europe. Our results revealed greater variability in δD of adults in autumn than in spring. From this we infer an autumnal migration. Because of the presence of mountains and the Mediterranean Sea, the δD gradient in precipitation in western Europe is less clear than on the American continent, where it has been used successfully to infer geographical origins of animals under certain conditions. Despite the complications encountered in Europe, the minimum separation distance model proved a useful first step to obtain a first range of possible origins of E. balteatus and the application of the model to other arthropod species in Europe warrants investigation. Copyright © 2011 John Wiley &amp; Sons, Ltd.","container-title":"Rapid Communications in Mass Spectrometry","DOI":"10.1002/rcm.5127","ISSN":"1097-0231","issue":"19","language":"en","note":"_eprint: https://onlinelibrary.wiley.com/doi/pdf/10.1002/rcm.5127","page":"2793-2798","source":"Wiley Online Library","title":"Can deuterium stable isotope values be used to assign the geographic origin of an auxiliary hoverfly in south-western France?","volume":"25","author":[{"family":"Ouin","given":"A."},{"family":"Menozzi","given":"P."},{"family":"Coulon","given":"M."},{"family":"Hamilton","given":"A. J."},{"family":"Sarthou","given":"J. P."},{"family":"Tsafack","given":"N."},{"family":"Vialatte","given":"A."},{"family":"Ponsard","given":"S."}],"issued":{"date-parts":[["2011"]]}}}],"schema":"https://github.com/citation-style-language/schema/raw/master/csl-citation.json"} </w:instrText>
      </w:r>
      <w:r w:rsidR="00345EE0">
        <w:fldChar w:fldCharType="separate"/>
      </w:r>
      <w:r w:rsidR="00345EE0" w:rsidRPr="00F67664">
        <w:rPr>
          <w:rFonts w:cs="Times New Roman"/>
        </w:rPr>
        <w:t>(</w:t>
      </w:r>
      <w:proofErr w:type="spellStart"/>
      <w:r w:rsidR="00345EE0" w:rsidRPr="00F67664">
        <w:rPr>
          <w:rFonts w:cs="Times New Roman"/>
        </w:rPr>
        <w:t>Jia</w:t>
      </w:r>
      <w:proofErr w:type="spellEnd"/>
      <w:r w:rsidR="00345EE0" w:rsidRPr="00F67664">
        <w:rPr>
          <w:rFonts w:cs="Times New Roman"/>
        </w:rPr>
        <w:t xml:space="preserve"> et al., 2022; Ouin et al., 2011)</w:t>
      </w:r>
      <w:r w:rsidR="00345EE0">
        <w:fldChar w:fldCharType="end"/>
      </w:r>
      <w:r w:rsidR="00345EE0">
        <w:t xml:space="preserve">, especially when aided by wind </w:t>
      </w:r>
      <w:r w:rsidR="00345EE0">
        <w:fldChar w:fldCharType="begin"/>
      </w:r>
      <w:r w:rsidR="008B07F2">
        <w:instrText xml:space="preserve"> ADDIN ZOTERO_ITEM CSL_CITATION {"citationID":"cOjAGhlC","properties":{"formattedCitation":"(Gao et al., 2020; Wotton et al., 2019)","plainCitation":"(Gao et al., 2020; Wotton et al., 2019)","noteIndex":0},"citationItems":[{"id":13624,"uris":["http://zotero.org/users/4948104/items/RNHQMUUU"],"itemData":{"id":13624,"type":"article-journal","abstract":"Large migrating insects, flying at high altitude, often exhibit complex behaviour. They frequently elect to fly on winds with directions quite different from the prevailing direction, and they show a degree of common orientation, both of which facilitate transport in seasonally beneficial directions. Much less is known about the migration behaviour of smaller (10–70 mg) insects. To address this issue, we used radar to examine the high-altitude flight of hoverflies (Diptera: Syrphidae), a group of day-active, medium-sized insects commonly migrating over the UK. We found that autumn migrants, which must move south, did indeed show migration timings and orientation responses that would take them in this direction, despite the unfavourability of the prevailing winds. Evidently, these hoverfly migrants must have a compass (probably a time-compensated solar mechanism), and a means of sensing the wind direction (which may be determined with sufficient accuracy at ground level, before take-off). By contrast, hoverflies arriving in the UK in spring showed weaker orientation tendencies, and did not correct for wind drift away from their seasonally adaptive direction (northwards). However, the spring migrants necessarily come from the south (on warm southerly winds), so we surmise that complex orientation behaviour may not be so crucial for the spring movements.","container-title":"Proceedings of the Royal Society B: Biological Sciences","DOI":"10.1098/rspb.2020.0406","issue":"1928","note":"publisher: Royal Society","page":"20200406","source":"royalsocietypublishing.org (Atypon)","title":"Adaptive strategies of high-flying migratory hoverflies in response to wind currents","volume":"287","author":[{"family":"Gao","given":"Boya"},{"family":"Wotton","given":"Karl R."},{"family":"Hawkes","given":"Will L. S."},{"family":"Menz","given":"Myles H. M."},{"family":"Reynolds","given":"Don R."},{"family":"Zhai","given":"Bao-Ping"},{"family":"Hu","given":"Gao"},{"family":"Chapman","given":"Jason W."}],"issued":{"date-parts":[["2020",6,10]]}}},{"id":13182,"uris":["http://zotero.org/users/4948104/items/9569QAE4"],"itemData":{"id":13182,"type":"article-journal","abstract":"Despite the fact that migratory insects dominate aerial bioflows in terms of diversity, abundance, and biomass [1, 2, 3, 5, 6], the migration patterns of most species, and the effects of their annual fluxes between high- and low-latitude regions, are poorly known. One important group of long-range migrants that remain understudied is a suite of highly beneficial species of hoverfly in the tribe Syrphini, which we collectively term “migrant hoverflies.” Adults are key pollinators [7, 8, 9, 10] and larvae are significant biocontrol agents of aphid crop pests [11], and thus, it is important to quantify the scale of their migrations and the crucial ecosystem services they provide with respect to energy, nutrient, and biomass transport; regulation of crop pests; and pollen transfer. Such assessments cannot be made by sporadic observations of mass arrivals at ground level, because hoverflies largely migrate unnoticed high above ground. We used insect-monitoring radars [12] to show that up to 4 billion hoverflies (80 tons of biomass) travel high above southern Britain each year in seasonally adaptive directions. The long-range migrations redistribute tons of essential nutrients (nitrogen [N] and phosphorus [P]) and transport billions of pollen grains between Britain and Europe, and locally produced populations consume 6 trillion aphids and make billions of flower visits. Migrant hoverfly abundance fluctuated greatly between years, but there was no evidence of a population trend during the 10-year study period. Considering that many beneficial insects are seriously declining [7, 10, 13, 14, 15, 16, 17, 18, 19], our results demonstrate that migrant hoverflies are key to maintaining essential ecosystem services.","container-title":"Current Biology","DOI":"10.1016/j.cub.2019.05.036","ISSN":"0960-9822","issue":"13","journalAbbreviation":"Current Biology","language":"en","page":"2167-2173.e5","source":"ScienceDirect","title":"Mass Seasonal Migrations of Hoverflies Provide Extensive Pollination and Crop Protection Services","volume":"29","author":[{"family":"Wotton","given":"Karl R."},{"family":"Gao","given":"Boya"},{"family":"Menz","given":"Myles H. M."},{"family":"Morris","given":"Roger K. A."},{"family":"Ball","given":"Stuart G."},{"family":"Lim","given":"Ka S."},{"family":"Reynolds","given":"Don R."},{"family":"Hu","given":"Gao"},{"family":"Chapman","given":"Jason W."}],"issued":{"date-parts":[["2019",7,8]]}}}],"schema":"https://github.com/citation-style-language/schema/raw/master/csl-citation.json"} </w:instrText>
      </w:r>
      <w:r w:rsidR="00345EE0">
        <w:fldChar w:fldCharType="separate"/>
      </w:r>
      <w:r w:rsidR="00345EE0" w:rsidRPr="00F67664">
        <w:rPr>
          <w:rFonts w:cs="Times New Roman"/>
        </w:rPr>
        <w:t>(Gao et al., 2020; Wotton et al., 2019)</w:t>
      </w:r>
      <w:r w:rsidR="00345EE0">
        <w:fldChar w:fldCharType="end"/>
      </w:r>
      <w:r w:rsidR="00345EE0">
        <w:t xml:space="preserve">. </w:t>
      </w:r>
      <w:r w:rsidR="007B7E32">
        <w:t>Those last seven studies focused on migratory species</w:t>
      </w:r>
      <w:r w:rsidR="00A31406">
        <w:t>,</w:t>
      </w:r>
      <w:r w:rsidR="007B7E32">
        <w:t xml:space="preserve"> which have very different life history traits. Hence, we did </w:t>
      </w:r>
      <w:r w:rsidR="007E2E5D">
        <w:t>(wrongly) predict that some level of IBD within study areas because our study species are not migratory</w:t>
      </w:r>
      <w:r w:rsidR="007B7E32">
        <w:t xml:space="preserve">. </w:t>
      </w:r>
      <w:r w:rsidR="00345EE0">
        <w:t xml:space="preserve">Given the high prevalence of hoverfly species presenting a partial migration syndrome </w:t>
      </w:r>
      <w:r w:rsidR="00345EE0">
        <w:fldChar w:fldCharType="begin"/>
      </w:r>
      <w:r w:rsidR="008B07F2">
        <w:instrText xml:space="preserve"> ADDIN ZOTERO_ITEM CSL_CITATION {"citationID":"bpoRJpMj","properties":{"formattedCitation":"(Doyle et al., 2022; Menz et al., 2019; Speight, 2017)","plainCitation":"(Doyle et al., 2022; Menz et al., 2019; Speight, 2017)","noteIndex":0},"citationItems":[{"id":13628,"uris":["http://zotero.org/users/4948104/items/YYERGV2V"],"itemData":{"id":13628,"type":"article-journal","abstract":"Insects are capable of extraordinary feats of long-distance movement that have profound impacts on the function of terrestrial ecosystems. The ability to undertake these movements arose multiple times through the evolution of a suite of traits that make up the migratory syndrome, however the underlying genetic pathways involved remain poorly understood. Migratory hoverflies (Diptera: Syrphidae) are an emerging model group for studies of migration. They undertake seasonal movements in huge numbers across large parts of the globe and are important pollinators, biological control agents and decomposers. Here, we assembled a high-quality draft genome of the marmalade hoverfly (Episyrphus balteatus). We leveraged this genomic resource to undertake a genome-wide transcriptomic comparison of actively migrating Episyrphus, captured from a high mountain pass as they flew south to overwinter, with the transcriptomes of summer forms which were non-migratory. We identified 1543 genes with very strong evidence for differential expression. Interrogation of this gene set reveals a remarkable range of roles in metabolism, muscle structure and function, hormonal regulation, immunity, stress resistance, flight and feeding behaviour, longevity, reproductive diapause and sensory perception. These features of the migrant phenotype have arisen by the integration and modification of pathways such as insulin signalling for diapause and longevity, JAK/SAT for immunity, and those leading to octopamine production and fuelling to boost flight capabilities. Our results provide a powerful genomic resource for future research, and paint a comprehensive picture of global expression changes in an actively migrating insect, identifying key genomic components involved in this important life-history strategy.","container-title":"Molecular Ecology","DOI":"10.1111/mec.16588","ISSN":"1365-294X","issue":"16","language":"en","note":"_eprint: https://onlinelibrary.wiley.com/doi/pdf/10.1111/mec.16588","page":"4332-4350","source":"Wiley Online Library","title":"Genome-wide transcriptomic changes reveal the genetic pathways involved in insect migration","volume":"31","author":[{"family":"Doyle","given":"Toby"},{"family":"Jimenez-Guri","given":"Eva"},{"family":"Hawkes","given":"Will L. S."},{"family":"Massy","given":"Richard"},{"family":"Mantica","given":"Federica"},{"family":"Permanyer","given":"Jon"},{"family":"Cozzuto","given":"Luca"},{"family":"Hermoso Pulido","given":"Toni"},{"family":"Baril","given":"Tobias"},{"family":"Hayward","given":"Alex"},{"family":"Irimia","given":"Manuel"},{"family":"Chapman","given":"Jason W."},{"family":"Bass","given":"Chris"},{"family":"Wotton","given":"Karl R."}],"issued":{"date-parts":[["2022"]]}}},{"id":13626,"uris":["http://zotero.org/users/4948104/items/CN5UWC3N"],"itemData":{"id":13626,"type":"article-journal","abstract":"Partial migration, where a proportion of a population migrates, while other individuals remain resident, is widespread across most migratory lineages. However, the mechanisms driving individual differences in migratory tendency are still relatively poorly understood in most taxa, but may be influenced by morphological, physiological, and behavioral traits, controlled by phenotypic plasticity and the underlying genetic complex. Insects differ from vertebrates in that partial migration is often associated with pronounced morphological differences between migratory and resident phenotypes, such as wing presence or length. In contrast, the mechanisms influencing migratory tendency in wing-monomorphic insects is less clear. Insects are the most abundant and diverse group of terrestrial migrants, with trillions of animals moving across the globe annually, and understanding the drivers and extent of partial migration across populations will have considerable implications for ecosystem services, such as the management of pests and the conservation of threatened or beneficial species. Here, we present an overview of our current but incomplete knowledge of partial migration in insects. We discuss the factors that lead to the maintenance of partial migration within populations, and the conditions that may influence individual decision making, particularly in the context of individual fitness and reproductive tradeoffs. Finally, we highlight current gaps in knowledge and areas of future research that should prove fruitful in understanding the ecological and evolutionary drivers, and consequences of partial migration in insects.","container-title":"Frontiers in Ecology and Evolution","ISSN":"2296-701X","source":"Frontiers","title":"Mechanisms and Consequences of Partial Migration in Insects","URL":"https://www.frontiersin.org/articles/10.3389/fevo.2019.00403","volume":"7","author":[{"family":"Menz","given":"Myles H. M."},{"family":"Reynolds","given":"Don R."},{"family":"Gao","given":"Boya"},{"family":"Hu","given":"Gao"},{"family":"Chapman","given":"Jason W."},{"family":"Wotton","given":"Karl R."}],"accessed":{"date-parts":[["2022",10,12]]},"issued":{"date-parts":[["2019"]]}}},{"id":13148,"uris":["http://zotero.org/users/4948104/items/METQFKLE"],"itemData":{"id":13148,"type":"book","collection-title":"Syrph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rsidR="00345EE0">
        <w:fldChar w:fldCharType="separate"/>
      </w:r>
      <w:r w:rsidR="00345EE0" w:rsidRPr="000C6FC2">
        <w:rPr>
          <w:rFonts w:cs="Times New Roman"/>
        </w:rPr>
        <w:t>(Doyle et al., 2022; Menz et al., 2019; Speight, 2017)</w:t>
      </w:r>
      <w:r w:rsidR="00345EE0">
        <w:fldChar w:fldCharType="end"/>
      </w:r>
      <w:r w:rsidR="00345EE0">
        <w:t>, the genetic and structural pathways to efficient dispersal might also be present in non-migratory hoverflies</w:t>
      </w:r>
      <w:r w:rsidR="007E2E5D">
        <w:t xml:space="preserve"> such as </w:t>
      </w:r>
      <w:r w:rsidR="007E2E5D">
        <w:rPr>
          <w:i/>
          <w:iCs/>
        </w:rPr>
        <w:t>S. pipiens</w:t>
      </w:r>
      <w:r w:rsidR="007E2E5D">
        <w:t xml:space="preserve"> and </w:t>
      </w:r>
      <w:r w:rsidR="007E2E5D">
        <w:rPr>
          <w:i/>
          <w:iCs/>
        </w:rPr>
        <w:t>M. florea</w:t>
      </w:r>
      <w:r w:rsidR="00345EE0">
        <w:t xml:space="preserve">. Indeed, even rare non-migratory species may fly several kilometers away from their emergence sites </w:t>
      </w:r>
      <w:r w:rsidR="00345EE0">
        <w:fldChar w:fldCharType="begin"/>
      </w:r>
      <w:r w:rsidR="008B07F2">
        <w:instrText xml:space="preserve"> ADDIN ZOTERO_ITEM CSL_CITATION {"citationID":"tQNbhBsE","properties":{"formattedCitation":"(Rotheray et al., 2014)","plainCitation":"(Rotheray et al., 2014)","noteIndex":0},"citationItems":[{"id":13251,"uris":["http://zotero.org/users/4948104/items/Q9863DJ7"],"itemData":{"id":13251,"type":"article-journal","container-title":"Journal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345EE0">
        <w:fldChar w:fldCharType="separate"/>
      </w:r>
      <w:r w:rsidR="00345EE0" w:rsidRPr="00681ED5">
        <w:rPr>
          <w:rFonts w:cs="Times New Roman"/>
        </w:rPr>
        <w:t>(</w:t>
      </w:r>
      <w:proofErr w:type="spellStart"/>
      <w:r w:rsidR="00345EE0" w:rsidRPr="00681ED5">
        <w:rPr>
          <w:rFonts w:cs="Times New Roman"/>
        </w:rPr>
        <w:t>Rotheray</w:t>
      </w:r>
      <w:proofErr w:type="spellEnd"/>
      <w:r w:rsidR="00345EE0" w:rsidRPr="00681ED5">
        <w:rPr>
          <w:rFonts w:cs="Times New Roman"/>
        </w:rPr>
        <w:t xml:space="preserve"> et al., 2014)</w:t>
      </w:r>
      <w:r w:rsidR="00345EE0">
        <w:fldChar w:fldCharType="end"/>
      </w:r>
      <w:r w:rsidR="00345EE0">
        <w:t>.</w:t>
      </w:r>
      <w:r w:rsidR="00302283">
        <w:t xml:space="preserve"> </w:t>
      </w:r>
    </w:p>
    <w:p w14:paraId="3EC545E8" w14:textId="3D79A2FE" w:rsidR="00970970" w:rsidRDefault="00970970" w:rsidP="00970970">
      <w:pPr>
        <w:pStyle w:val="Heading2"/>
        <w:numPr>
          <w:ilvl w:val="1"/>
          <w:numId w:val="1"/>
        </w:numPr>
      </w:pPr>
      <w:proofErr w:type="gramStart"/>
      <w:r>
        <w:t xml:space="preserve">|  </w:t>
      </w:r>
      <w:r w:rsidRPr="00D02D82">
        <w:t>Methodological</w:t>
      </w:r>
      <w:proofErr w:type="gramEnd"/>
      <w:r w:rsidRPr="00D02D82">
        <w:t xml:space="preserve"> </w:t>
      </w:r>
      <w:r>
        <w:t>limits</w:t>
      </w:r>
      <w:r w:rsidRPr="00D02D82">
        <w:t xml:space="preserve"> and future directions</w:t>
      </w:r>
    </w:p>
    <w:p w14:paraId="6C7FD345" w14:textId="092A5FA6" w:rsidR="00F4178A" w:rsidRDefault="00DB1C7F" w:rsidP="00970970">
      <w:pPr>
        <w:rPr>
          <w:iCs/>
        </w:rPr>
      </w:pPr>
      <w:r>
        <w:t xml:space="preserve">Detecting genetic structure is rarely a straightforward endeavor and there a known limits to certain approaches. </w:t>
      </w:r>
      <w:r w:rsidR="00970970">
        <w:t xml:space="preserve">Although STRUCTURE may perform better than DAPC in some scenarios because DAPC may be sensitive to IBD, DAPC performs well for scenarios with low IBD </w:t>
      </w:r>
      <w:r w:rsidR="00970970">
        <w:fldChar w:fldCharType="begin"/>
      </w:r>
      <w:r w:rsidR="008B07F2">
        <w:instrText xml:space="preserve"> ADDIN ZOTERO_ITEM CSL_CITATION {"citationID":"UoXyTRPZ","properties":{"formattedCitation":"(Blair et al., 2012)","plainCitation":"(Blair et al., 2012)","noteIndex":0},"citationItems":[{"id":13545,"uris":["http://zotero.org/users/4948104/items/IHQEHYMI"],"itemData":{"id":13545,"type":"article-journal","abstract":"Different analytical techniques used on the same data set may lead to different conclusions about the existence and strength of genetic structure. Therefore, reliable interpretation of the results from different methods depends on the efficacy and reliability of different statistical methods. In this paper, we evaluated the performance of multiple analytical methods to detect the presence of a linear barrier dividing populations. We were specifically interested in determining if simulation conditions, such as dispersal ability and genetic equilibrium, affect the power of different analytical methods for detecting barriers. We evaluated two boundary detection methods (Monmonier’s algorithm and WOMBLING), two spatial Bayesian clustering methods (TESS and GENELAND), an aspatial clustering approach (STRUCTURE), and two recently developed, non-Bayesian clustering methods [PSMIX and discriminant analysis of principal components (DAPC)]. We found that clustering methods had higher success rates than boundary detection methods and also detected the barrier more quickly. All methods detected the barrier more quickly when dispersal was long distance in comparison to short-distance dispersal scenarios. Bayesian clustering methods performed best overall, both in terms of highest success rates and lowest time to barrier detection, with GENELAND showing the highest power. None of the methods suggested a continuous linear barrier when the data were generated under an isolation-by-distance (IBD) model. However, the clustering methods had higher potential for leading to incorrect barrier inferences under IBD unless strict criteria for successful barrier detection were implemented. Based on our findings and those of previous simulation studies, we discuss the utility of different methods for detecting linear barriers to gene flow.","container-title":"Molecular Ecology Resources","DOI":"10.1111/j.1755-0998.2012.03151.x","ISSN":"1755-0998","issue":"5","language":"en","note":"_eprint: https://onlinelibrary.wiley.com/doi/pdf/10.1111/j.1755-0998.2012.03151.x","page":"822-833","source":"Wiley Online Library","title":"A simulation-based evaluation of methods for inferring linear barriers to gene flow","volume":"12","author":[{"family":"Blair","given":"Christopher"},{"family":"Weigel","given":"Dana E."},{"family":"Balazik","given":"Matthew"},{"family":"Keeley","given":"Annika T. H."},{"family":"Walker","given":"Faith M."},{"family":"Landguth","given":"Erin"},{"family":"Cushman","given":"Sam"},{"family":"Murphy","given":"Melanie"},{"family":"Waits","given":"Lisette"},{"family":"Balkenhol","given":"Niko"}],"issued":{"date-parts":[["2012"]]}}}],"schema":"https://github.com/citation-style-language/schema/raw/master/csl-citation.json"} </w:instrText>
      </w:r>
      <w:r w:rsidR="00970970">
        <w:fldChar w:fldCharType="separate"/>
      </w:r>
      <w:r w:rsidR="00970970" w:rsidRPr="00310AC9">
        <w:rPr>
          <w:rFonts w:cs="Times New Roman"/>
        </w:rPr>
        <w:t>(Blair et al., 2012)</w:t>
      </w:r>
      <w:r w:rsidR="00970970">
        <w:fldChar w:fldCharType="end"/>
      </w:r>
      <w:r w:rsidR="00970970">
        <w:t xml:space="preserve"> which was the case in our study.</w:t>
      </w:r>
      <w:r w:rsidR="002F5CAD">
        <w:t xml:space="preserve"> There are known biases towards selecting </w:t>
      </w:r>
      <w:r w:rsidR="002F5CAD">
        <w:rPr>
          <w:i/>
          <w:iCs/>
        </w:rPr>
        <w:t>K</w:t>
      </w:r>
      <w:r w:rsidR="002F5CAD">
        <w:t xml:space="preserve">=2 when using STRUCTURE </w:t>
      </w:r>
      <w:r w:rsidR="002F5CAD">
        <w:fldChar w:fldCharType="begin"/>
      </w:r>
      <w:r w:rsidR="008B07F2">
        <w:instrText xml:space="preserve"> ADDIN ZOTERO_ITEM CSL_CITATION {"citationID":"kMlGhuZd","properties":{"formattedCitation":"(Janes et al., 2017)","plainCitation":"(Janes et al., 2017)","noteIndex":0},"citationItems":[{"id":13662,"uris":["http://zotero.org/users/4948104/items/8LQCIPY4"],"itemData":{"id":13662,"type":"article-journal","abstract":"Assessments of population genetic structure have become an increasing focus as they can provide valuable insight into patterns of migration and gene flow. structure, the most highly cited of several clustering-based methods, was developed to provide robust estimates without the need for populations to be determined a priori. structure introduces the problem of selecting the optimal number of clusters, and as a result, the ΔK method was proposed to assist in the identification of the “true” number of clusters. In our review of 1,264 studies using structure to explore population subdivision, studies that used ΔK were more likely to identify K = 2 (54%, 443/822) than studies that did not use ΔK (21%, 82/386). A troubling finding was that very few studies performed the hierarchical analysis recommended by the authors of both ΔK and structure to fully explore population subdivision. Furthermore, extensions of earlier simulations indicate that, with a representative number of markers, ΔK frequently identifies K = 2 as the top level of hierarchical structure, even when more subpopulations are present. This review suggests that many studies may have been over- or underestimating population genetic structure; both scenarios have serious consequences, particularly with respect to conservation and management. We recommend publication standards for population structure results so that readers can assess the implications of the results given their own understanding of the species biology.","container-title":"Molecular Ecology","DOI":"10.1111/mec.14187","ISSN":"1365-294X","issue":"14","language":"en","note":"_eprint: https://onlinelibrary.wiley.com/doi/pdf/10.1111/mec.14187","page":"3594-3602","source":"Wiley Online Library","title":"The K = 2 conundrum","volume":"26","author":[{"family":"Janes","given":"Jasmine K."},{"family":"Miller","given":"Joshua M."},{"family":"Dupuis","given":"Julian R."},{"family":"Malenfant","given":"René M."},{"family":"Gorrell","given":"Jamieson C."},{"family":"Cullingham","given":"Catherine I."},{"family":"Andrew","given":"Rose L."}],"issued":{"date-parts":[["2017"]]}}}],"schema":"https://github.com/citation-style-language/schema/raw/master/csl-citation.json"} </w:instrText>
      </w:r>
      <w:r w:rsidR="002F5CAD">
        <w:fldChar w:fldCharType="separate"/>
      </w:r>
      <w:r w:rsidR="002F5CAD" w:rsidRPr="002F5CAD">
        <w:rPr>
          <w:rFonts w:cs="Times New Roman"/>
        </w:rPr>
        <w:t>(Janes et al., 2017)</w:t>
      </w:r>
      <w:r w:rsidR="002F5CAD">
        <w:fldChar w:fldCharType="end"/>
      </w:r>
      <w:r w:rsidR="002F5CAD">
        <w:t>, but we are confident that we lowered this bias by using more flexible parameters in our runs and by comparing outcomes with DAPC.</w:t>
      </w:r>
      <w:r>
        <w:t xml:space="preserve"> </w:t>
      </w:r>
      <w:r w:rsidR="00FA1914">
        <w:t>The somewhat intriguing pattern displayed in the</w:t>
      </w:r>
      <w:r>
        <w:t xml:space="preserve"> DAPC</w:t>
      </w:r>
      <w:r w:rsidR="00FA1914">
        <w:t xml:space="preserve"> scatterplot for </w:t>
      </w:r>
      <w:r w:rsidR="00FA1914">
        <w:rPr>
          <w:i/>
          <w:iCs/>
        </w:rPr>
        <w:t xml:space="preserve">S. </w:t>
      </w:r>
      <w:r w:rsidR="00FA1914">
        <w:rPr>
          <w:i/>
          <w:iCs/>
        </w:rPr>
        <w:lastRenderedPageBreak/>
        <w:t>pipiens</w:t>
      </w:r>
      <w:r w:rsidR="00FA1914">
        <w:t xml:space="preserve"> disappeared when dropping other alleles. Because the structure is so low, only a few alleles may be driving the visual grouping of some observations on the first two axes. The general conclusions about clustering were maintained after removing several loci to disrupt this pattern. Therefore, we kept all loci except the one mentioned in the methods.</w:t>
      </w:r>
      <w:r>
        <w:t xml:space="preserve"> Given the large number of </w:t>
      </w:r>
      <w:r>
        <w:rPr>
          <w:i/>
          <w:iCs/>
        </w:rPr>
        <w:t xml:space="preserve">de novo </w:t>
      </w:r>
      <w:r>
        <w:t>DAPC runs we conducted, we had to choose the best number of genetic clusters programmatically,</w:t>
      </w:r>
      <w:r>
        <w:rPr>
          <w:iCs/>
        </w:rPr>
        <w:t xml:space="preserve"> based on a fixed criterion rather than using the visual “elbow in the curve” or the minimum methods. However, it is important to note that in most runs, using the visual heuristic (or minimum approach) led to much higher numbers of clusters, notably for </w:t>
      </w:r>
      <w:r>
        <w:rPr>
          <w:i/>
        </w:rPr>
        <w:t>S. pipiens</w:t>
      </w:r>
      <w:r>
        <w:rPr>
          <w:iCs/>
        </w:rPr>
        <w:t xml:space="preserve"> (Sup. Fig. 1). Such a situation where STRUCTURE selects fewer clusters than DAPC has been described for other pollinators </w:t>
      </w:r>
      <w:r>
        <w:rPr>
          <w:iCs/>
        </w:rPr>
        <w:fldChar w:fldCharType="begin"/>
      </w:r>
      <w:r w:rsidR="008B07F2">
        <w:rPr>
          <w:iCs/>
        </w:rPr>
        <w:instrText xml:space="preserve"> ADDIN ZOTERO_ITEM CSL_CITATION {"citationID":"Edqlcyn2","properties":{"formattedCitation":"(Frantine-Silva et al., 2021; Gl\\uc0\\u252{}ck et al., 2022)","plainCitation":"(Frantine-Silva et al., 2021; Glück et al., 2022)","noteIndex":0},"citationItems":[{"id":13661,"uris":["http://zotero.org/users/4948104/items/99FAYUIB"],"itemData":{"id":13661,"type":"article-journal","abstract":"Based on microsatellite markers and non-lethal sampling of orchid bee males, we assessed the genetic diversity and population structure of three species, Euglossa pleosticta, Euglossa imperialis, and Eulaema nigrita, collected from forest remnants in the Brazilian savanna biome. Among these species, El. nigrita has being acknowledged as more tolerant to savanic areas, since it is more frequently found in these habitats than the other two species. Thus, we hypothesized that species more associated with forest areas would show lower levels of genetic diversity and higher levels of population structure, since open areas could represent a barrier to the movement of these species. We observed lower levels of genetic diversity (HE) in the species highly associated with forest areas (Eg. pleosticta, HE = 0.66; Eg. imperialis, HE = 0.44) compared to El. nigrita (HE = 0.81). Concerning the genetic structure, it was only remarkable among samples of Eg. pleosticta, a species strongly associated with the forest remnants. Despite the documented dispersal capacity of euglossine bees, maintenance of the connections among forest areas in this biome seems to be critical for their conservation in the Brazilian savanna.","container-title":"Journal of Apicultural Research","DOI":"10.1080/00218839.2021.1898788","ISSN":"0021-8839","issue":"3","note":"publisher: Taylor &amp; Francis\n_eprint: https://doi.org/10.1080/00218839.2021.1898788","page":"385-395","source":"Taylor and Francis+NEJM","title":"Genetic diversity and population structure of orchid bees from the Brazilian savanna","volume":"60","author":[{"family":"Frantine-Silva","given":"Wilson"},{"family":"Augusto","given":"Solange Cristina"},{"family":"Tosta","given":"Thiago Henrique Azevedo"},{"family":"Pacheco","given":"Andressa Simas"},{"family":"Kotelok-Diniz","given":"Thais"},{"family":"Apolinário da Silva","given":"Caroline"},{"family":"Sofia","given":"Silvia Helena"}],"issued":{"date-parts":[["2021",5,27]]}}},{"id":13270,"uris":["http://zotero.org/users/4948104/items/J354TIHC"],"itemData":{"id":13270,"type":"article-journal","abstract":"Background:  The environment is a strong driver of genetic structure in many natural populations, yet often neglected in population genetic studies. This may be a particular problem in vagile species, where subtle structure cannot be explained by limitations to dispersal. Consequently, these species might falsely be considered quasi-panmictic and hence potentially mismanaged. A species this might apply to, is the buff-tailed bumble bee (Bombus terrestris), an economically important and widespread pollinator, which is considered to be quasi-panmictic at mainland continental scales. Here we aimed to (i) quantify genetic structure in 21+ populations of the buff-tailed bumble bee, sampled throughout two Eastern European countries, and (ii) analyse the degree to which structure is explained by environmental differences, habitat permeability and geographic distance. Using 12 microsatellite loci, we characterised populations of this species with Fst analyses, complemented by discriminant analysis of principal components and Bayesian clustering approaches. We then applied generalized dissimilarity modelling to simultaneously assess the informativeness of geographic distance, habitat permeability and environmental differences among populations in explaining divergence.\nResults:  Genetic structure of the buff-tailed bumble bee quantified by means of Fst was subtle and not detected by Bayesian clustering. Discriminant analysis of principal components suggested insignificant but still noticeable structure that slightly exceeded estimates obtained through Fst analyses. As expected, geographic distance and habitat permeability were not informative in explaining the spatial pattern of genetic divergence. Yet, environmental variables related to temperature, vegetation and topography were highly informative, explaining between 33 and 39% of the genetic variation observed.\nConclusions:  In contrast to previous studies reporting quasi-panmixia in continental populations of this species, we demonstrated the presence of subtle population structure related to environmental heterogeneity. Environmental data proved to be highly useful in unravelling the drivers of genetic structure in this vagile and opportunistic species. We highlight the potential of including these data to obtain a better understanding of population structure and the processes driving it in species considered to be quasi-panmictic.","container-title":"BMC Ecology and Evolution","DOI":"10.1186/s12862-022-01963-5","ISSN":"2730-7182","issue":"1","journalAbbreviation":"BMC Ecol Evo","language":"en","page":"8","source":"DOI.org (Crossref)","title":"Environmental differences explain subtle yet detectable genetic structure in a widespread pollinator","volume":"22","author":[{"family":"Glück","given":"Marcel"},{"family":"Geue","given":"Julia C."},{"family":"Thomassen","given":"Henri A."}],"issued":{"date-parts":[["2022",12]]}}}],"schema":"https://github.com/citation-style-language/schema/raw/master/csl-citation.json"} </w:instrText>
      </w:r>
      <w:r>
        <w:rPr>
          <w:iCs/>
        </w:rPr>
        <w:fldChar w:fldCharType="separate"/>
      </w:r>
      <w:r w:rsidRPr="00DB1C7F">
        <w:rPr>
          <w:rFonts w:cs="Times New Roman"/>
          <w:szCs w:val="24"/>
        </w:rPr>
        <w:t>(Frantine-Silva et al., 2021; Glück et al., 2022)</w:t>
      </w:r>
      <w:r>
        <w:rPr>
          <w:iCs/>
        </w:rPr>
        <w:fldChar w:fldCharType="end"/>
      </w:r>
      <w:r>
        <w:rPr>
          <w:iCs/>
        </w:rPr>
        <w:t>.</w:t>
      </w:r>
    </w:p>
    <w:p w14:paraId="27CFA492" w14:textId="028EDEA7" w:rsidR="006C2DDA" w:rsidRPr="006C2DDA" w:rsidRDefault="00EB4792" w:rsidP="00970970">
      <w:pPr>
        <w:rPr>
          <w:iCs/>
          <w:color w:val="FF0000"/>
        </w:rPr>
      </w:pPr>
      <w:r>
        <w:rPr>
          <w:iCs/>
          <w:color w:val="FF0000"/>
        </w:rPr>
        <w:t>Another potential issue is that b</w:t>
      </w:r>
      <w:r w:rsidR="006C2DDA" w:rsidRPr="006C2DDA">
        <w:rPr>
          <w:iCs/>
          <w:color w:val="FF0000"/>
        </w:rPr>
        <w:t xml:space="preserve">oth the IBD and the </w:t>
      </w:r>
      <w:r w:rsidR="00111378">
        <w:rPr>
          <w:iCs/>
          <w:color w:val="FF0000"/>
        </w:rPr>
        <w:t>structure detection</w:t>
      </w:r>
      <w:r w:rsidR="006C2DDA" w:rsidRPr="006C2DDA">
        <w:rPr>
          <w:iCs/>
          <w:color w:val="FF0000"/>
        </w:rPr>
        <w:t xml:space="preserve"> results c</w:t>
      </w:r>
      <w:r w:rsidR="00111378">
        <w:rPr>
          <w:iCs/>
          <w:color w:val="FF0000"/>
        </w:rPr>
        <w:t>ould</w:t>
      </w:r>
      <w:r w:rsidR="006C2DDA" w:rsidRPr="006C2DDA">
        <w:rPr>
          <w:iCs/>
          <w:color w:val="FF0000"/>
        </w:rPr>
        <w:t xml:space="preserve"> be artefacts of high effective population size. Have a look at my 2009 paper on </w:t>
      </w:r>
      <w:proofErr w:type="spellStart"/>
      <w:r w:rsidR="006C2DDA" w:rsidRPr="006C2DDA">
        <w:rPr>
          <w:iCs/>
          <w:color w:val="FF0000"/>
        </w:rPr>
        <w:t>ibd</w:t>
      </w:r>
      <w:proofErr w:type="spellEnd"/>
      <w:r w:rsidR="006C2DDA" w:rsidRPr="006C2DDA">
        <w:rPr>
          <w:iCs/>
          <w:color w:val="FF0000"/>
        </w:rPr>
        <w:t xml:space="preserve"> and structure. The higher the effective density, the lower the IBD pattern. </w:t>
      </w:r>
      <w:proofErr w:type="spellStart"/>
      <w:r w:rsidR="00111378" w:rsidRPr="00111378">
        <w:rPr>
          <w:iCs/>
        </w:rPr>
        <w:t>A</w:t>
      </w:r>
      <w:r w:rsidR="00111378">
        <w:rPr>
          <w:iCs/>
        </w:rPr>
        <w:t>Although</w:t>
      </w:r>
      <w:proofErr w:type="spellEnd"/>
      <w:r w:rsidR="00111378">
        <w:rPr>
          <w:iCs/>
        </w:rPr>
        <w:t xml:space="preserve"> simulations could help us better understand whether we could detect change rapidly, parameterization for non-model insect species with potentially huge population </w:t>
      </w:r>
      <w:proofErr w:type="spellStart"/>
      <w:r w:rsidR="00111378">
        <w:rPr>
          <w:iCs/>
        </w:rPr>
        <w:t>sizes.</w:t>
      </w:r>
      <w:r w:rsidR="006C2DDA" w:rsidRPr="00111378">
        <w:rPr>
          <w:iCs/>
        </w:rPr>
        <w:t>Similarly</w:t>
      </w:r>
      <w:proofErr w:type="spellEnd"/>
      <w:r w:rsidR="006C2DDA" w:rsidRPr="006C2DDA">
        <w:rPr>
          <w:iCs/>
          <w:color w:val="FF0000"/>
        </w:rPr>
        <w:t xml:space="preserve">, there may be an effect of the landscape but the effective population size of these things will be too large for genetic drift to have an effect (relative to the time scale of the disturbance). You could mention that relatedness-based resistance modelling might detect an effect earlier (see </w:t>
      </w:r>
      <w:proofErr w:type="spellStart"/>
      <w:r w:rsidR="006C2DDA" w:rsidRPr="006C2DDA">
        <w:rPr>
          <w:iCs/>
          <w:color w:val="FF0000"/>
        </w:rPr>
        <w:t>Landguth</w:t>
      </w:r>
      <w:proofErr w:type="spellEnd"/>
      <w:r w:rsidR="006C2DDA" w:rsidRPr="006C2DDA">
        <w:rPr>
          <w:iCs/>
          <w:color w:val="FF0000"/>
        </w:rPr>
        <w:t xml:space="preserve"> et al. (2010</w:t>
      </w:r>
      <w:proofErr w:type="gramStart"/>
      <w:r w:rsidR="006C2DDA" w:rsidRPr="006C2DDA">
        <w:rPr>
          <w:iCs/>
          <w:color w:val="FF0000"/>
        </w:rPr>
        <w:t>) )</w:t>
      </w:r>
      <w:proofErr w:type="gramEnd"/>
      <w:r w:rsidR="006C2DDA" w:rsidRPr="006C2DDA">
        <w:rPr>
          <w:iCs/>
          <w:color w:val="FF0000"/>
        </w:rPr>
        <w:t>. However, we cannot apply these methods here as not IBD to work with.</w:t>
      </w:r>
    </w:p>
    <w:p w14:paraId="165C2867" w14:textId="7C09EDE4" w:rsidR="000C4754" w:rsidRDefault="00DE7D58" w:rsidP="00DE7D58">
      <w:pPr>
        <w:pStyle w:val="Heading2"/>
        <w:numPr>
          <w:ilvl w:val="1"/>
          <w:numId w:val="1"/>
        </w:numPr>
      </w:pPr>
      <w:proofErr w:type="gramStart"/>
      <w:r>
        <w:t>|  Implications</w:t>
      </w:r>
      <w:proofErr w:type="gramEnd"/>
      <w:r>
        <w:t xml:space="preserve"> for hoverfly biodiversity and pollination services</w:t>
      </w:r>
    </w:p>
    <w:p w14:paraId="6A10F1CF" w14:textId="61C8E6B9" w:rsidR="00517AC7" w:rsidRDefault="00BE5292" w:rsidP="00682835">
      <w:r>
        <w:t xml:space="preserve">We could not use sophisticated landscape genetics models, </w:t>
      </w:r>
      <w:r w:rsidR="004F5C16">
        <w:t>however,</w:t>
      </w:r>
      <w:r>
        <w:t xml:space="preserve"> there might still be effects of the landscape on movement and on population health. Indeed, while we could not identify features associated with a hindrance on gene flow, there may be costs to dispersal </w:t>
      </w:r>
      <w:r>
        <w:fldChar w:fldCharType="begin"/>
      </w:r>
      <w:r w:rsidR="008B07F2">
        <w:instrText xml:space="preserve"> ADDIN ZOTERO_ITEM CSL_CITATION {"citationID":"lm9eHUmO","properties":{"formattedCitation":"(Bonte et al., 2012)","plainCitation":"(Bonte et al., 2012)","noteIndex":0},"citationItems":[{"id":6868,"uris":["http://zotero.org/users/4948104/items/FL3DIHXP"],"itemData":{"id":6868,"type":"article-journal","abstract":"Dispersal costs can be classiﬁed into energetic, time, risk and opportunity costs and may be levied directly or deferred during departure, transfer and settlement. They may equally be incurred during life stages before the actual dispersal event through investments in special morphologies. Because costs will eventually determine the performance of dispersing individuals and the evolution of dispersal, we here provide an extensive review on the different cost types that occur during dispersal in a wide array of organisms, ranging from micro-organisms to plants, invertebrates and vertebrates. In general, costs of transfer have been more widely documented in actively dispersing organisms, in contrast to a greater focus on costs during departure and settlement in plants and animals with a passive transfer phase. Costs related to the development of speciﬁc dispersal attributes appear to be much more prominent than previously accepted. Because costs induce trade-offs, they give rise to covariation between dispersal and other life-history traits at different scales of organismal organisation. The consequences of (i) the presence and magnitude of different costs during different phases of the dispersal process, and (ii) their internal organisation through covariation with other life-history traits, are synthesised with respect to potential consequences for species conservation and the need for development of a new generation of spatial simulation models.","container-title":"Biological Reviews","DOI":"10.1111/j.1469-185X.2011.00201.x","ISSN":"14647931","issue":"2","language":"en","page":"290-312","source":"DOI.org (Crossref)","title":"Costs of dispersal","volume":"87","author":[{"family":"Bonte","given":"Dries"},{"family":"Van Dyck","given":"Hans"},{"family":"Bullock","given":"James M."},{"family":"Coulon","given":"Aurélie"},{"family":"Delgado","given":"Maria"},{"family":"Gibbs","given":"Melanie"},{"family":"Lehouck","given":"Valerie"},{"family":"Matthysen","given":"Erik"},{"family":"Mustin","given":"Karin"},{"family":"Saastamoinen","given":"Marjo"},{"family":"Schtickzelle","given":"Nicolas"},{"family":"Stevens","given":"Virginie M."},{"family":"Vandewoestijne","given":"Sofie"},{"family":"Baguette","given":"Michel"},{"family":"Barton","given":"Kamil"},{"family":"Benton","given":"Tim G."},{"family":"Chaput-Bardy","given":"Audrey"},{"family":"Clobert","given":"Jean"},{"family":"Dytham","given":"Calvin"},{"family":"Hovestadt","given":"Thomas"},{"family":"Meier","given":"Christoph M."},{"family":"Palmer","given":"Steve C. F."},{"family":"Turlure","given":"Camille"},{"family":"Travis","given":"Justin M. J."}],"issued":{"date-parts":[["2012",5]]}}}],"schema":"https://github.com/citation-style-language/schema/raw/master/csl-citation.json"} </w:instrText>
      </w:r>
      <w:r>
        <w:fldChar w:fldCharType="separate"/>
      </w:r>
      <w:r w:rsidRPr="00F4178A">
        <w:rPr>
          <w:rFonts w:cs="Times New Roman"/>
        </w:rPr>
        <w:t>(</w:t>
      </w:r>
      <w:proofErr w:type="spellStart"/>
      <w:r w:rsidRPr="00F4178A">
        <w:rPr>
          <w:rFonts w:cs="Times New Roman"/>
        </w:rPr>
        <w:t>Bonte</w:t>
      </w:r>
      <w:proofErr w:type="spellEnd"/>
      <w:r w:rsidRPr="00F4178A">
        <w:rPr>
          <w:rFonts w:cs="Times New Roman"/>
        </w:rPr>
        <w:t xml:space="preserve"> et al., 2012)</w:t>
      </w:r>
      <w:r>
        <w:fldChar w:fldCharType="end"/>
      </w:r>
      <w:r>
        <w:t xml:space="preserve">. For example, there could be high mortality rates in some urban or peri-urban agricultural </w:t>
      </w:r>
      <w:r w:rsidR="00EE29EB">
        <w:t xml:space="preserve">habitats, which </w:t>
      </w:r>
      <w:r>
        <w:t>would likely lower population density and genetic diversity</w:t>
      </w:r>
      <w:r w:rsidR="00EE29EB">
        <w:t xml:space="preserve"> although a large number of local dispersers could offset their genetic signal.</w:t>
      </w:r>
      <w:r>
        <w:t xml:space="preserve"> Finally, a</w:t>
      </w:r>
      <w:r w:rsidR="00682835">
        <w:t>lthough we did not find</w:t>
      </w:r>
      <w:r>
        <w:t xml:space="preserve"> c</w:t>
      </w:r>
      <w:r w:rsidR="00682835">
        <w:t>onstraints on gene flow within urbanized landscapes</w:t>
      </w:r>
      <w:r>
        <w:t xml:space="preserve"> for those two species</w:t>
      </w:r>
      <w:r w:rsidR="00682835">
        <w:t>, they are likely to exist in other systems</w:t>
      </w:r>
      <w:r>
        <w:t>, including for hoverflies.</w:t>
      </w:r>
    </w:p>
    <w:p w14:paraId="140FA55E" w14:textId="203288D4" w:rsidR="006B529E" w:rsidRDefault="00A93BAB" w:rsidP="00682835">
      <w:r>
        <w:lastRenderedPageBreak/>
        <w:t>Based on our results, g</w:t>
      </w:r>
      <w:r w:rsidR="00517AC7">
        <w:t>iven proper habitats</w:t>
      </w:r>
      <w:r w:rsidR="005C38C0">
        <w:t xml:space="preserve">, hoverfly </w:t>
      </w:r>
      <w:r>
        <w:t xml:space="preserve">with similar life history traits as the ones we studied </w:t>
      </w:r>
      <w:r w:rsidR="005C38C0">
        <w:t>could quickly colonize the landscape</w:t>
      </w:r>
      <w:r>
        <w:t>. H</w:t>
      </w:r>
      <w:r w:rsidR="005C38C0">
        <w:t>abitat quality and quantity are likely more limiting that isolation between habitat patches. W</w:t>
      </w:r>
      <w:r w:rsidR="00517AC7">
        <w:t>ildflower strips distributed homoge</w:t>
      </w:r>
      <w:r w:rsidR="005C38C0">
        <w:t>n</w:t>
      </w:r>
      <w:r w:rsidR="00517AC7">
        <w:t xml:space="preserve">ously in </w:t>
      </w:r>
      <w:r w:rsidR="00910779">
        <w:t>a</w:t>
      </w:r>
      <w:r w:rsidR="005C38C0">
        <w:t>gricultural or urban</w:t>
      </w:r>
      <w:r w:rsidR="00517AC7">
        <w:t xml:space="preserve"> lands</w:t>
      </w:r>
      <w:r w:rsidR="005C38C0">
        <w:t>c</w:t>
      </w:r>
      <w:r w:rsidR="00517AC7">
        <w:t>ape</w:t>
      </w:r>
      <w:r w:rsidR="005C38C0">
        <w:t>s could support some hoverfly</w:t>
      </w:r>
      <w:r w:rsidR="0080586D">
        <w:t xml:space="preserve"> species and would foster their pollinator services and their large contribution to aphid control</w:t>
      </w:r>
      <w:r w:rsidR="005C38C0">
        <w:t xml:space="preserve">. </w:t>
      </w:r>
      <w:r w:rsidR="0080586D">
        <w:t>For some species, u</w:t>
      </w:r>
      <w:r w:rsidR="005C38C0">
        <w:t xml:space="preserve">rban </w:t>
      </w:r>
      <w:r w:rsidR="0080586D">
        <w:t xml:space="preserve">centers could act as a </w:t>
      </w:r>
      <w:r w:rsidR="005C38C0">
        <w:t xml:space="preserve">refuge </w:t>
      </w:r>
      <w:r w:rsidR="006B529E">
        <w:fldChar w:fldCharType="begin"/>
      </w:r>
      <w:r w:rsidR="008B07F2">
        <w:instrText xml:space="preserve"> ADDIN ZOTERO_ITEM CSL_CITATION {"citationID":"JqRJeyci","properties":{"formattedCitation":"(Hall et al., 2017; Theodorou et al., 2020)","plainCitation":"(Hall et al., 2017; Theodorou et al., 2020)","noteIndex":0},"citationItems":[{"id":12223,"uris":["http://zotero.org/users/4948104/items/ZZII6PGU"],"itemData":{"id":12223,"type":"article-journal","abstract":"Research on urban insect pollinators is changing views on the biological value and ecological importance of cities. The abundance and diversity of native bee species in urban landscapes that are absent in nearby rural lands evidence the biological value and ecological importance of cities and have implications for biodiversity conservation. Lagging behind this revised image of the city are urban conservation programs that historically have invested in education and outreach rather than programs designed to achieve high-priority species conservation results. We synthesized research on urban bee species diversity and abundance to determine how urban conservation could be repositioned to better align with new views on the ecological importance of urban landscapes. Due to insect pollinators’ relatively small functional requirements—habitat range, life cycle, and nesting behavior—relative to larger mammals, we argue that pollinators put high-priority and high-impact urban conservation within reach. In a rapidly urbanizing world, transforming how environmental managers view the city can improve citizen engagement and contribute to the development of more sustainable urbanization.","container-title":"Conservation Biology","DOI":"10.1111/cobi.12840","ISSN":"1523-1739","issue":"1","language":"es","note":"_eprint: https://onlinelibrary.wiley.com/doi/pdf/10.1111/cobi.12840","page":"24-29","source":"Wiley Online Library","title":"The city as a refuge for insect pollinators","volume":"31","author":[{"family":"Hall","given":"Damon M."},{"family":"Camilo","given":"Gerardo R."},{"family":"Tonietto","given":"Rebecca K."},{"family":"Ollerton","given":"Jeff"},{"family":"Ahrné","given":"Karin"},{"family":"Arduser","given":"Mike"},{"family":"Ascher","given":"John S."},{"family":"Baldock","given":"Katherine C. R."},{"family":"Fowler","given":"Robert"},{"family":"Frankie","given":"Gordon"},{"family":"Goulson","given":"Dave"},{"family":"Gunnarsson","given":"Bengt"},{"family":"Hanley","given":"Mick E."},{"family":"Jackson","given":"Janet I."},{"family":"Langellotto","given":"Gail"},{"family":"Lowenstein","given":"David"},{"family":"Minor","given":"Emily S."},{"family":"Philpott","given":"Stacy M."},{"family":"Potts","given":"Simon G."},{"family":"Sirohi","given":"Muzafar H."},{"family":"Spevak","given":"Edward M."},{"family":"Stone","given":"Graham N."},{"family":"Threlfall","given":"Caragh G."}],"issued":{"date-parts":[["2017"]]}}},{"id":13658,"uris":["http://zotero.org/users/4948104/items/PCHK6NWX"],"itemData":{"id":13658,"type":"article-journal","abstract":"Urbanisation is an important global driver of biodiversity change, negatively impacting some species groups whilst providing opportunities for others. Yet its impact on ecosystem services is poorly investigated. Here, using a replicated experimental design, we test how Central European cities impact flying insects and the ecosystem service of pollination. City sites have lower insect species richness, particularly of Diptera and Lepidoptera, than neighbouring rural sites. In contrast, Hymenoptera, especially bees, show higher species richness and flower visitation rates in cities, where our experimentally derived measure of pollination is correspondingly higher. As well as revealing facets of biodiversity (e.g. phylogenetic diversity) that correlate well with pollination, we also find that ecotones in insect-friendly green cover surrounding both urban and rural sites boost pollination. Appropriately managed cities could enhance the conservation of Hymenoptera and thereby act as hotspots for pollination services that bees provide to wild flowers and crops grown in urban settings.","container-title":"Nature Communications","DOI":"10.1038/s41467-020-14496-6","ISSN":"2041-1723","issue":"1","journalAbbreviation":"Nat Commun","language":"en","license":"2020 The Author(s)","note":"number: 1\npublisher: Nature Publishing Group","page":"576","source":"www.nature.com","title":"Urban areas as hotspots for bees and pollination but not a panacea for all insects","volume":"11","author":[{"family":"Theodorou","given":"Panagiotis"},{"family":"Radzevičiūtė","given":"Rita"},{"family":"Lentendu","given":"Guillaume"},{"family":"Kahnt","given":"Belinda"},{"family":"Husemann","given":"Martin"},{"family":"Bleidorn","given":"Christoph"},{"family":"Settele","given":"Josef"},{"family":"Schweiger","given":"Oliver"},{"family":"Grosse","given":"Ivo"},{"family":"Wubet","given":"Tesfaye"},{"family":"Murray","given":"Tomás E."},{"family":"Paxton","given":"Robert J."}],"issued":{"date-parts":[["2020",1,29]]}}}],"schema":"https://github.com/citation-style-language/schema/raw/master/csl-citation.json"} </w:instrText>
      </w:r>
      <w:r w:rsidR="006B529E">
        <w:fldChar w:fldCharType="separate"/>
      </w:r>
      <w:r w:rsidR="006B529E" w:rsidRPr="006B529E">
        <w:rPr>
          <w:rFonts w:cs="Times New Roman"/>
        </w:rPr>
        <w:t>(Hall et al., 2017; Theodorou et al., 2020)</w:t>
      </w:r>
      <w:r w:rsidR="006B529E">
        <w:fldChar w:fldCharType="end"/>
      </w:r>
      <w:r w:rsidR="006B529E">
        <w:t xml:space="preserve"> </w:t>
      </w:r>
      <w:r w:rsidR="0080586D">
        <w:t>when the surrounding landscape is unfavorable due to heavy pesticide use or lack of floral resources</w:t>
      </w:r>
      <w:r w:rsidR="005C38C0">
        <w:t>.</w:t>
      </w:r>
      <w:r w:rsidR="0080586D">
        <w:t xml:space="preserve"> </w:t>
      </w:r>
      <w:r w:rsidR="00D74552">
        <w:t xml:space="preserve">However, urban areas may not often support species-rich hoverfly communities </w:t>
      </w:r>
      <w:r w:rsidR="00D74552">
        <w:fldChar w:fldCharType="begin"/>
      </w:r>
      <w:r w:rsidR="008B07F2">
        <w:instrText xml:space="preserve"> ADDIN ZOTERO_ITEM CSL_CITATION {"citationID":"n3ukRrSe","properties":{"formattedCitation":"(Svenningsen et al., 2020, 2021)","plainCitation":"(Svenningsen et al., 2020, 2021)","noteIndex":0},"citationItems":[{"id":13426,"uris":["http://zotero.org/users/4948104/items/T8J9TSXC"],"itemData":{"id":13426,"type":"article","language":"en","publisher":"bioRxiv","source":"Zotero","title":"Contrasting impacts of urban and farmland cover on flying insect biomass","author":[{"family":"Svenningsen","given":"Cecilie"},{"family":"Bowler","given":"Diana E."},{"family":"Hecker","given":"Susanne"},{"family":"Bladt","given":"Jesper"},{"family":"Grescho","given":"Volker"},{"family":"Dam","given":"Nicole M.","non-dropping-particle":"van"},{"family":"Dauber","given":"Jens"},{"family":"Eichenberg","given":"David"},{"family":"Ejrnæs","given":"Rasmus"},{"family":"Fløjgaard","given":"Camilla"},{"family":"Frenzel","given":"Mark"},{"family":"Guldberg Frøslev","given":"Tobias"},{"family":"Hansen","given":"Anders Johannes"},{"family":"Heilmann-Clausen","given":"Jacob"},{"family":"Huang","given":"Yuanyuan"},{"family":"Colling Larsen","given":"Jonas"},{"family":"Menger","given":"Juliana"},{"family":"Liyana Binti Mat Nayan","given":"Nur"},{"family":"Pedersen","given":"Lene Bruhn"},{"family":"Richter","given":"Anett"},{"family":"Dunn","given":"Robert R."},{"family":"Tøttrup","given":"Anders P."},{"family":"Bonn","given":"Aletta"}],"issued":{"date-parts":[["2020"]]}}},{"id":13382,"uris":["http://zotero.org/users/4948104/items/AR9LBIBA"],"itemData":{"id":13382,"type":"article-journal","abstract":"Monitoring insects across space and time is challenging, due to their vast taxonomic and functional diversity. This study demonstrates how nets mounted on rooftops of cars (car nets) and DNA metabarcoding can be applied to sample flying insect richness and diversity across large spatial scales within a limited time period. During June 2018, 365 car net samples were collected by 151 volunteers during two daily time intervals on 218 routes in Denmark. Insect bulk samples were processed with a DNA metabarcoding protocol to estimate taxonomic composition, and the results were compared to known flying insect richness and occurrence data. Insect and hoverfly richness and diversity were assessed across biogeographic regions and dominant land cover types. We detected 15 out of 19 flying insect orders present in Denmark, with high proportions of especially Diptera compared to Danish estimates, and lower insect richness and diversity in urbanized areas. We detected 319 species not known for Denmark and 174 species assessed in the Danish Red List. Our results indicate that the methodology can assess the flying insect fauna at large spatial scales to a wide extent, but may be, like other methods, biased towards certain insect orders.","container-title":"Biology Letters","DOI":"10.1098/rsbl.2020.0833","issue":"3","note":"publisher: Royal Society","page":"20200833","source":"royalsocietypublishing.org (Atypon)","title":"Detecting flying insects using car nets and DNA metabarcoding","volume":"17","author":[{"family":"Svenningsen","given":"Cecilie S."},{"family":"Frøslev","given":"Tobias Guldberg"},{"family":"Bladt","given":"Jesper"},{"family":"Pedersen","given":"Lene Bruhn"},{"family":"Larsen","given":"Jonas Colling"},{"family":"Ejrnæs","given":"Rasmus"},{"family":"Fløjgaard","given":"Camilla"},{"family":"Hansen","given":"Anders Johannes"},{"family":"Heilmann-Clausen","given":"Jacob"},{"family":"Dunn","given":"Robert R."},{"family":"Tøttrup","given":"Anders P."}],"issued":{"date-parts":[["2021"]]}}}],"schema":"https://github.com/citation-style-language/schema/raw/master/csl-citation.json"} </w:instrText>
      </w:r>
      <w:r w:rsidR="00D74552">
        <w:fldChar w:fldCharType="separate"/>
      </w:r>
      <w:r w:rsidR="00D74552" w:rsidRPr="00D74552">
        <w:rPr>
          <w:rFonts w:cs="Times New Roman"/>
        </w:rPr>
        <w:t>(</w:t>
      </w:r>
      <w:proofErr w:type="spellStart"/>
      <w:r w:rsidR="00D74552" w:rsidRPr="00D74552">
        <w:rPr>
          <w:rFonts w:cs="Times New Roman"/>
        </w:rPr>
        <w:t>Svenningsen</w:t>
      </w:r>
      <w:proofErr w:type="spellEnd"/>
      <w:r w:rsidR="00D74552" w:rsidRPr="00D74552">
        <w:rPr>
          <w:rFonts w:cs="Times New Roman"/>
        </w:rPr>
        <w:t xml:space="preserve"> et al., 2020, 2021)</w:t>
      </w:r>
      <w:r w:rsidR="00D74552">
        <w:fldChar w:fldCharType="end"/>
      </w:r>
      <w:r w:rsidR="0020424C">
        <w:t xml:space="preserve">. Gene flow associated with high connectivity might not be sufficient to compensate for low urban genetic diversity and, low genetic diversity could limit resilience when facing catastrophic events or gradual environmental changes. Indeed, genetic diversity </w:t>
      </w:r>
      <w:r w:rsidR="0020424C" w:rsidRPr="004D4FD0">
        <w:t>is the raw material for evolutionary adaptatio</w:t>
      </w:r>
      <w:r w:rsidR="0020424C">
        <w:t xml:space="preserve">n necessary to overcome environmental constraints on survival and growth. The hoverfly populations we studied could be at risk such as a new disease, or the ongoing threat of climate </w:t>
      </w:r>
      <w:r w:rsidR="00EE29EB">
        <w:t>change, which</w:t>
      </w:r>
      <w:r w:rsidR="0020424C">
        <w:t xml:space="preserve"> may affect the sequential use of flower by the hoverfly community throughout the season by affecting plant phenology.</w:t>
      </w:r>
    </w:p>
    <w:p w14:paraId="73FE245B" w14:textId="1C7B4BFF" w:rsidR="00232AC8" w:rsidRPr="00682835" w:rsidRDefault="00232AC8" w:rsidP="00682835">
      <w:r>
        <w:t>Some introduced hoverflies</w:t>
      </w:r>
      <w:r w:rsidRPr="006577A9">
        <w:t xml:space="preserve"> c</w:t>
      </w:r>
      <w:r>
        <w:t>an</w:t>
      </w:r>
      <w:r w:rsidRPr="006577A9">
        <w:t xml:space="preserve"> potentially outcompete native species due to their high </w:t>
      </w:r>
      <w:proofErr w:type="spellStart"/>
      <w:r w:rsidRPr="006577A9">
        <w:t>polyphagy</w:t>
      </w:r>
      <w:proofErr w:type="spellEnd"/>
      <w:r>
        <w:t xml:space="preserve"> and dispersal abilities</w:t>
      </w:r>
      <w:r w:rsidR="00DB58C8">
        <w:t xml:space="preserve"> and understanding connectivity is key to understand, prevent, and mitigate their negative impacts</w:t>
      </w:r>
      <w:r>
        <w:t xml:space="preserve">. The high effective dispersal ability of </w:t>
      </w:r>
      <w:r>
        <w:rPr>
          <w:i/>
        </w:rPr>
        <w:t>M. florea</w:t>
      </w:r>
      <w:r>
        <w:t xml:space="preserve"> </w:t>
      </w:r>
      <w:r w:rsidRPr="00BF53CF">
        <w:t>suggested</w:t>
      </w:r>
      <w:r>
        <w:t xml:space="preserve"> in our study suggests that this</w:t>
      </w:r>
      <w:r w:rsidR="006B529E">
        <w:t xml:space="preserve"> </w:t>
      </w:r>
      <w:r w:rsidR="006B529E">
        <w:rPr>
          <w:vanish/>
        </w:rPr>
        <w:t xml:space="preserve">species could become established quickly once introduced. </w:t>
      </w:r>
      <w:r>
        <w:rPr>
          <w:i/>
        </w:rPr>
        <w:t>M. florea</w:t>
      </w:r>
      <w:r>
        <w:t xml:space="preserve"> has </w:t>
      </w:r>
      <w:r w:rsidR="006B529E">
        <w:t xml:space="preserve">already </w:t>
      </w:r>
      <w:r>
        <w:t xml:space="preserve">been introduced on the west coast of North America pre-2005 </w:t>
      </w:r>
      <w:r>
        <w:fldChar w:fldCharType="begin"/>
      </w:r>
      <w:r w:rsidR="008B07F2">
        <w:instrText xml:space="preserve"> ADDIN ZOTERO_ITEM CSL_CITATION {"citationID":"TZ7wUqSB","properties":{"formattedCitation":"(BugGuide, 2022)","plainCitation":"(BugGuide, 2022)","noteIndex":0},"citationItems":[{"id":13506,"uris":["http://zotero.org/users/4948104/items/9JWPCS56"],"itemData":{"id":13506,"type":"report","title":"Species account - Myathropa florea","URL":"https://bugguide.net/node/view/32026","author":[{"family":"BugGuide","given":""}],"accessed":{"date-parts":[["2022",9,5]]},"issued":{"date-parts":[["2022"]]}}}],"schema":"https://github.com/citation-style-language/schema/raw/master/csl-citation.json"} </w:instrText>
      </w:r>
      <w:r>
        <w:fldChar w:fldCharType="separate"/>
      </w:r>
      <w:r w:rsidRPr="00E75EAB">
        <w:rPr>
          <w:rFonts w:cs="Times New Roman"/>
        </w:rPr>
        <w:t>(</w:t>
      </w:r>
      <w:proofErr w:type="spellStart"/>
      <w:r w:rsidRPr="00E75EAB">
        <w:rPr>
          <w:rFonts w:cs="Times New Roman"/>
        </w:rPr>
        <w:t>BugGuide</w:t>
      </w:r>
      <w:proofErr w:type="spellEnd"/>
      <w:r w:rsidRPr="00E75EAB">
        <w:rPr>
          <w:rFonts w:cs="Times New Roman"/>
        </w:rPr>
        <w:t>, 2022)</w:t>
      </w:r>
      <w:r>
        <w:fldChar w:fldCharType="end"/>
      </w:r>
      <w:r>
        <w:t xml:space="preserve">, likely through the timber trade because their larvae often develop among decaying roots or in rot-holes of trees, or with associated decaying matter </w:t>
      </w:r>
      <w:r>
        <w:fldChar w:fldCharType="begin"/>
      </w:r>
      <w:r w:rsidR="008B07F2">
        <w:instrText xml:space="preserve"> ADDIN ZOTERO_ITEM CSL_CITATION {"citationID":"Zbmyxmgr","properties":{"formattedCitation":"(Rotheray, 1993)","plainCitation":"(Rotheray, 1993)","noteIndex":0},"citationItems":[{"id":13578,"uris":["http://zotero.org/users/4948104/items/IXMTMAEP"],"itemData":{"id":13578,"type":"article-journal","container-title":"Dipterists Digest","title":"Colour Guide to Hoverfly Larvae (Diptera: Syrphidae)","volume":"9","author":[{"family":"Rotheray","given":"Graham E."}],"issued":{"date-parts":[["1993"]]}}}],"schema":"https://github.com/citation-style-language/schema/raw/master/csl-citation.json"} </w:instrText>
      </w:r>
      <w:r>
        <w:fldChar w:fldCharType="separate"/>
      </w:r>
      <w:r w:rsidRPr="00691E49">
        <w:rPr>
          <w:rFonts w:cs="Times New Roman"/>
        </w:rPr>
        <w:t>(</w:t>
      </w:r>
      <w:proofErr w:type="spellStart"/>
      <w:r w:rsidRPr="00691E49">
        <w:rPr>
          <w:rFonts w:cs="Times New Roman"/>
        </w:rPr>
        <w:t>Rotheray</w:t>
      </w:r>
      <w:proofErr w:type="spellEnd"/>
      <w:r w:rsidRPr="00691E49">
        <w:rPr>
          <w:rFonts w:cs="Times New Roman"/>
        </w:rPr>
        <w:t>, 1993)</w:t>
      </w:r>
      <w:r>
        <w:fldChar w:fldCharType="end"/>
      </w:r>
      <w:r>
        <w:t xml:space="preserve">. </w:t>
      </w:r>
      <w:r w:rsidR="006B529E">
        <w:rPr>
          <w:vanish/>
        </w:rPr>
        <w:t xml:space="preserve">Unfortunately, but unsurpringsly given our conclusios, </w:t>
      </w:r>
      <w:r>
        <w:rPr>
          <w:i/>
        </w:rPr>
        <w:t>M. florea</w:t>
      </w:r>
      <w:r>
        <w:t xml:space="preserve"> has </w:t>
      </w:r>
      <w:r w:rsidR="006B529E">
        <w:t>quickly</w:t>
      </w:r>
      <w:r>
        <w:t xml:space="preserve"> spread </w:t>
      </w:r>
      <w:r w:rsidR="006B529E">
        <w:t>towards</w:t>
      </w:r>
      <w:r>
        <w:t xml:space="preserve"> the east </w:t>
      </w:r>
      <w:r w:rsidR="006B529E">
        <w:t>in its introduced range</w:t>
      </w:r>
      <w:r>
        <w:t xml:space="preserve"> </w:t>
      </w:r>
      <w:r>
        <w:fldChar w:fldCharType="begin"/>
      </w:r>
      <w:r w:rsidR="008B07F2">
        <w:instrText xml:space="preserve"> ADDIN ZOTERO_ITEM CSL_CITATION {"citationID":"4jqhcsb7","properties":{"formattedCitation":"(GBIF.org, 2022; Miranda et al., 2013)","plainCitation":"(GBIF.org, 2022; Miranda et al., 2013)","noteIndex":0},"citationItems":[{"id":13503,"uris":["http://zotero.org/users/4948104/items/3ZP5IBYA"],"itemData":{"id":13503,"type":"report","title":"Occurrence Download - Myathropa florea - North America (05 September 2022) https://doi.org/10.15468/dl.ctqqr2","URL":"https://doi.org/10.15468/dl.ctqqr2","author":[{"family":"GBIF.org","given":""}],"issued":{"date-parts":[["2022",9,5]]}}},{"id":13505,"uris":["http://zotero.org/users/4948104/items/J2F93GWZ"],"itemData":{"id":13505,"type":"article-journal","abstract":"Representatives of the conspicuous and diverse family Syrphidae are found worldwide, and adults of many species are of considerable economic importance as pollinators. Due to their relatively large size, frequently colourful appearance and conspicuous habits, most syrphid genera are readily identifiable in the field with the help of proper identification tools. We have developed an interactive photographic key that is intuitive to use yet comprehensive, covering all genera of Syrphidae in the Nearctic Region. Every page is fully illustrated, with accompanying text designed to highlight important characters. The key provides the most current classification for the family and adds 15 genera and subgenera not previously recorded or recognized for the region. Several species in the genera Chrysotoxum Meigen 1803, Leucozona Schiner 1860, Platycheirus Lepeletier &amp; Serville 1828 and Volucella Geoffroy 1762 are resurrected from synonymy. Two new synonyms are proposed: Ferdinandea dives (Osten Sacken 1877) and F. nigripes (Osten Sacken 1877) are proposed as new synonyms of F. buccata (Loew 1863).","container-title":"Canadian Journal of Arthropod Identification","ISSN":"19112173","journalAbbreviation":"CJAI","language":"en","source":"DOI.org (Crossref)","title":"Key to the Genera of Nearctic Syrphidae","volume":"23","author":[{"family":"Miranda","given":"G. F. G."},{"family":"Young","given":"A. D."},{"family":"Locke","given":"M. M."},{"family":"Marshall","given":"S. A."},{"family":"Skevington","given":"J. H."},{"family":"Thompson","given":"F. C."}],"issued":{"date-parts":[["2013"]]}}}],"schema":"https://github.com/citation-style-language/schema/raw/master/csl-citation.json"} </w:instrText>
      </w:r>
      <w:r>
        <w:fldChar w:fldCharType="separate"/>
      </w:r>
      <w:r w:rsidRPr="00E75EAB">
        <w:rPr>
          <w:rFonts w:cs="Times New Roman"/>
        </w:rPr>
        <w:t>(GBIF.org, 2022; Miranda et al., 2013)</w:t>
      </w:r>
      <w:r>
        <w:fldChar w:fldCharType="end"/>
      </w:r>
      <w:r>
        <w:t xml:space="preserve">. </w:t>
      </w:r>
      <w:r>
        <w:rPr>
          <w:i/>
        </w:rPr>
        <w:t>M. florea</w:t>
      </w:r>
      <w:r>
        <w:t xml:space="preserve"> were seen feeding on more than 10 species of flowers during the fieldwork for this study (Wittische, unpublished); many hoverflies are known to be highly polyphagous </w:t>
      </w:r>
      <w:r>
        <w:fldChar w:fldCharType="begin"/>
      </w:r>
      <w:r w:rsidR="008B07F2">
        <w:instrText xml:space="preserve"> ADDIN ZOTERO_ITEM CSL_CITATION {"citationID":"LD2r78ms","properties":{"formattedCitation":"(Branquart and Hemptinne, 2000)","plainCitation":"(Branquart and Hemptinne, 2000)","noteIndex":0},"citationItems":[{"id":13166,"uris":["http://zotero.org/users/4948104/items/4QCQKBYR"],"itemData":{"id":13166,"type":"article-journal","abstract":"Adults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(Diptera","volume":"23","author":[{"family":"Branquart","given":"Etienne"},{"family":"Hemptinne","given":"Jean-Louis"}],"issued":{"date-parts":[["2000"]]}}}],"schema":"https://github.com/citation-style-language/schema/raw/master/csl-citation.json"} </w:instrText>
      </w:r>
      <w:r>
        <w:fldChar w:fldCharType="separate"/>
      </w:r>
      <w:r w:rsidRPr="00E9629B">
        <w:rPr>
          <w:rFonts w:cs="Times New Roman"/>
        </w:rPr>
        <w:t>(</w:t>
      </w:r>
      <w:proofErr w:type="spellStart"/>
      <w:r w:rsidRPr="00E9629B">
        <w:rPr>
          <w:rFonts w:cs="Times New Roman"/>
        </w:rPr>
        <w:t>Branquart</w:t>
      </w:r>
      <w:proofErr w:type="spellEnd"/>
      <w:r w:rsidRPr="00E9629B">
        <w:rPr>
          <w:rFonts w:cs="Times New Roman"/>
        </w:rPr>
        <w:t xml:space="preserve"> and </w:t>
      </w:r>
      <w:proofErr w:type="spellStart"/>
      <w:r w:rsidRPr="00E9629B">
        <w:rPr>
          <w:rFonts w:cs="Times New Roman"/>
        </w:rPr>
        <w:t>Hemptinne</w:t>
      </w:r>
      <w:proofErr w:type="spellEnd"/>
      <w:r w:rsidRPr="00E9629B">
        <w:rPr>
          <w:rFonts w:cs="Times New Roman"/>
        </w:rPr>
        <w:t>, 2000)</w:t>
      </w:r>
      <w:r>
        <w:fldChar w:fldCharType="end"/>
      </w:r>
      <w:r>
        <w:t xml:space="preserve">. Furthermore, given a similar climatic niche, widespread larval habitat, high dispersal ability and its tolerance for disturbance and urbanization suggested by our study, we expect </w:t>
      </w:r>
      <w:r>
        <w:rPr>
          <w:i/>
        </w:rPr>
        <w:t>M. florea</w:t>
      </w:r>
      <w:r>
        <w:t xml:space="preserve"> to spread further East in North America. </w:t>
      </w:r>
      <w:proofErr w:type="spellStart"/>
      <w:r>
        <w:rPr>
          <w:i/>
        </w:rPr>
        <w:t>Merodon</w:t>
      </w:r>
      <w:proofErr w:type="spellEnd"/>
      <w:r>
        <w:rPr>
          <w:i/>
        </w:rPr>
        <w:t xml:space="preserve"> </w:t>
      </w:r>
      <w:proofErr w:type="spellStart"/>
      <w:r w:rsidRPr="006809BE">
        <w:rPr>
          <w:i/>
        </w:rPr>
        <w:t>equestris</w:t>
      </w:r>
      <w:proofErr w:type="spellEnd"/>
      <w:r>
        <w:t xml:space="preserve"> is a European species now present in East Asia, North America, and Oceania </w:t>
      </w:r>
      <w:r>
        <w:fldChar w:fldCharType="begin"/>
      </w:r>
      <w:r w:rsidR="008B07F2">
        <w:instrText xml:space="preserve"> ADDIN ZOTERO_ITEM CSL_CITATION {"citationID":"dQjxP9lB","properties":{"formattedCitation":"(Hong et al., 2012; Thompson, 2008)","plainCitation":"(Hong et al., 2012; Thompson, 2008)","noteIndex":0},"citationItems":[{"id":13584,"uris":["http://zotero.org/users/4948104/items/RZI7A9Y3"],"itemData":{"id":13584,"type":"article-journal","abstract":"The recent increase in agricultural commodities from abroad and travelers due to the economic growth and globalization in Korea has resulted in an increase in invasive alien insect species establishing in Korea. When “alien” is defined as species introduced after the beginning of the Greater Korean Empire Era (1897), 171 insect species are considered invasive alien species. On average, 0.85 alien insect species have become established each year for the last 40years, and 76.6% of the alien insect species are economic agricultural pests. The annual invasion rate and the pest interceptions from imported cut flowers, planting material, and vegetables have been increasing rapidly. Traveler's baggage is an important pathway for fruit flies. Most of the alien pests that were first found in Japan were confirmed in Korea at least 3years later until the 1990s, but the pattern has been reversed since the 2000s. Thus, continuous information sharing with neighboring countries such as Japan and China is needed to develop a system for early detection and prompt action against invading insect species. Thus, we introduce and summarize the present status of invasive alien insect species in Korea.","container-title":"Journal of Asia-Pacific Entomology","DOI":"10.1016/j.aspen.2012.06.003","ISSN":"1226-8615","issue":"4","journalAbbreviation":"Journal of Asia-Pacific Entomology","language":"en","page":"521-532","source":"ScienceDirect","title":"The status quo of invasive alien insect species and plant quarantine in Korea","volume":"15","author":[{"family":"Hong","given":"Ki-Jeong"},{"family":"Lee","given":"Jong-Ho"},{"family":"Lee","given":"Gwan-Seok"},{"family":"Lee","given":"Seunghwan"}],"issued":{"date-parts":[["2012",12,1]]}}},{"id":13583,"uris":["http://zotero.org/users/4948104/items/8XZ789FX"],"itemData":{"id":13583,"type":"article-journal","abstract":"A key to the New Zealand flower fly genera is presented; one new genus (Anu Thompson, type una Thompson) and one new species (Anu una Thompson)) are described. A checklist of the flower flies of New Zealand is also included.","container-title":"Zootaxa","DOI":"10.11646/zootaxa.1716.1.1","ISSN":"1175-5334, 1175-5326","issue":"1","journalAbbreviation":"Zootaxa","language":"en","page":"1","source":"DOI.org (Crossref)","title":"A conspectus of New Zealand flower flies (Diptera: Syrphidae) with the description of a new genus and species","title-short":"A conspectus of New Zealand flower flies (Diptera","volume":"1716","author":[{"family":"Thompson","given":"F. Christian"}],"issued":{"date-parts":[["2008",2,29]]}}}],"schema":"https://github.com/citation-style-language/schema/raw/master/csl-citation.json"} </w:instrText>
      </w:r>
      <w:r>
        <w:fldChar w:fldCharType="separate"/>
      </w:r>
      <w:r w:rsidRPr="006809BE">
        <w:rPr>
          <w:rFonts w:cs="Times New Roman"/>
        </w:rPr>
        <w:t>(Hong et al., 2012; Thompson, 2008)</w:t>
      </w:r>
      <w:r>
        <w:fldChar w:fldCharType="end"/>
      </w:r>
      <w:r>
        <w:t xml:space="preserve"> and is a major pest of daffodils. </w:t>
      </w:r>
      <w:proofErr w:type="spellStart"/>
      <w:r>
        <w:rPr>
          <w:i/>
        </w:rPr>
        <w:t>Eristalis</w:t>
      </w:r>
      <w:proofErr w:type="spellEnd"/>
      <w:r>
        <w:rPr>
          <w:i/>
        </w:rPr>
        <w:t xml:space="preserve"> </w:t>
      </w:r>
      <w:proofErr w:type="spellStart"/>
      <w:r>
        <w:rPr>
          <w:i/>
        </w:rPr>
        <w:t>tenax</w:t>
      </w:r>
      <w:proofErr w:type="spellEnd"/>
      <w:r>
        <w:t xml:space="preserve">, another European species, is a strong competitor due to its </w:t>
      </w:r>
      <w:proofErr w:type="spellStart"/>
      <w:r>
        <w:t>polyphagy</w:t>
      </w:r>
      <w:proofErr w:type="spellEnd"/>
      <w:r>
        <w:t xml:space="preserve">, strong dispersal and aggressive territorial behavior towards other pollinators </w:t>
      </w:r>
      <w:r>
        <w:fldChar w:fldCharType="begin"/>
      </w:r>
      <w:r w:rsidR="008B07F2">
        <w:instrText xml:space="preserve"> ADDIN ZOTERO_ITEM CSL_CITATION {"citationID":"CYI21csp","properties":{"formattedCitation":"(Wellington and Fitzpatrick, 1981)","plainCitation":"(Wellington and Fitzpatrick, 1981)","noteIndex":0},"citationItems":[{"id":13586,"uris":["http://zotero.org/users/4948104/items/637G6J6D"],"itemData":{"id":13586,"type":"article-journal","abstract":"When male drone flies (Eristalis tenax (L.)) of the spring and summer generations stop dispersing, they settle within individual home ranges that provide them with sheltering, resting, basking, grooming, feeding, and mating sites. Away from its mating place, a resident male rarely responds to other insects. On its mating site, however, it is territorial, attacking alien species, such as bees, wasps, and butterflies, as well as conspecific intruders. Territorial duty is demanding, and resident males take rest periods outside their territories whenever they can. When prevented from doing so, either by sky conditions which confine them to the territory, or by crowding which eliminates many neutral sites, they become increasingly aggressive. Males on open, horizontal territories (e.g., in flowerbeds) are more likely to notice intruders, and therefore are more liable to attack them, than males on vertical territories (e.g., on broad-leaved shrubs). The aggressiveness of E. tenax has social and ecological ramifications beyond its own species, since bees may stop foraging and aphidophagous syrphids may not oviposit in places where drone flies are exceptionally active., Après sa période de dispersion, le mâle de la mouche Eristalis tenax (L.) issu des générations printanières et estivales s’établit dans son domaine vital. Ceci lui procure des sites pour s’abriter, se reposer, prendre du soleil, faire sa toilette, se nourrir et s’accoupler. Un résident s’en prend rarement aux autres insectes sauf s’il se trouve sur son site d’accouplement. Il devient alors territorial, attaquant tout intrus de son espèce et même, les abeilles, les quêpes et les papillions. Mais la défense du territoire est exigeante et les mâles doivent se reposer hors de leurs territoires. Ils deviennent plus agressifs quand ils sont restreints à leurs territoires par les conditions météorologiques ou par la rareté des sites neutres causée par l’encombrement. Les résidents des territoires horizontaux et ouverts, les plates-bandes p. ex., peuvent facilement apercevoir les intrus. Ils sont donc susceptibles de réagir plus souvent que les résidents des territoires verticaux comme les arbustes à feuilles largest L’agressivité d’E. tenax a des ramifications sociales et écologiques pour d’autres espèces. Là où ils sont très actifs, les mâles peuvent empêcher le fourragement des abeilles et l’oviposition des syrphidés aphidophages.","container-title":"The Canadian Entomologist","DOI":"10.4039/Ent113695-8","ISSN":"1918-3240, 0008-347X","issue":"8","language":"en","note":"publisher: Cambridge University Press","page":"695-704","source":"Cambridge University Press","title":"Territoriality in the drone fly, Eristalis tenax (Diptera: Syrphidae)","title-short":"TERRITORIALITY IN THE DRONE FLY, ERISTALIS TENAX (DIPTERA","volume":"113","author":[{"family":"Wellington","given":"W. G."},{"family":"Fitzpatrick","given":"Sheila M."}],"issued":{"date-parts":[["1981",8]]}}}],"schema":"https://github.com/citation-style-language/schema/raw/master/csl-citation.json"} </w:instrText>
      </w:r>
      <w:r>
        <w:fldChar w:fldCharType="separate"/>
      </w:r>
      <w:r w:rsidRPr="00E9629B">
        <w:rPr>
          <w:rFonts w:cs="Times New Roman"/>
        </w:rPr>
        <w:t>(Wellington and Fitzpatrick, 1981)</w:t>
      </w:r>
      <w:r>
        <w:fldChar w:fldCharType="end"/>
      </w:r>
      <w:r>
        <w:t xml:space="preserve">. </w:t>
      </w:r>
      <w:r>
        <w:rPr>
          <w:i/>
        </w:rPr>
        <w:t xml:space="preserve">E. </w:t>
      </w:r>
      <w:proofErr w:type="spellStart"/>
      <w:r>
        <w:rPr>
          <w:i/>
        </w:rPr>
        <w:t>tenax</w:t>
      </w:r>
      <w:proofErr w:type="spellEnd"/>
      <w:r>
        <w:rPr>
          <w:i/>
        </w:rPr>
        <w:t xml:space="preserve"> </w:t>
      </w:r>
      <w:r>
        <w:t xml:space="preserve">has spread through North America </w:t>
      </w:r>
      <w:r>
        <w:lastRenderedPageBreak/>
        <w:t xml:space="preserve">and New Zealand where they reach high abundances. Finally, </w:t>
      </w:r>
      <w:proofErr w:type="spellStart"/>
      <w:r w:rsidRPr="006577A9">
        <w:rPr>
          <w:i/>
        </w:rPr>
        <w:t>Simosyrphus</w:t>
      </w:r>
      <w:proofErr w:type="spellEnd"/>
      <w:r w:rsidRPr="006577A9">
        <w:rPr>
          <w:i/>
        </w:rPr>
        <w:t xml:space="preserve"> </w:t>
      </w:r>
      <w:proofErr w:type="spellStart"/>
      <w:r w:rsidRPr="006577A9">
        <w:rPr>
          <w:i/>
        </w:rPr>
        <w:t>grandicornis</w:t>
      </w:r>
      <w:proofErr w:type="spellEnd"/>
      <w:r>
        <w:t xml:space="preserve"> is an Australasian species which </w:t>
      </w:r>
      <w:r w:rsidRPr="006577A9">
        <w:t xml:space="preserve">has been </w:t>
      </w:r>
      <w:r>
        <w:t>introduced</w:t>
      </w:r>
      <w:r w:rsidRPr="006577A9">
        <w:t xml:space="preserve"> to Hawaii and French Polynesia where no previous hoverfly species </w:t>
      </w:r>
      <w:r>
        <w:t xml:space="preserve">occurred </w:t>
      </w:r>
      <w:r>
        <w:fldChar w:fldCharType="begin"/>
      </w:r>
      <w:r w:rsidR="008B07F2">
        <w:instrText xml:space="preserve"> ADDIN ZOTERO_ITEM CSL_CITATION {"citationID":"MxqDOSJE","properties":{"formattedCitation":"(Doyle et al., 2020)","plainCitation":"(Doyle et al., 2020)","noteIndex":0},"citationItems":[{"id":13187,"uris":["http://zotero.org/users/4948104/items/HTQGGHE6"],"itemData":{"id":13187,"type":"article-journal","abstract":"Pollinator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R."}],"issued":{"date-parts":[["2020",5,27]]}}}],"schema":"https://github.com/citation-style-language/schema/raw/master/csl-citation.json"} </w:instrText>
      </w:r>
      <w:r>
        <w:fldChar w:fldCharType="separate"/>
      </w:r>
      <w:r w:rsidRPr="00E9629B">
        <w:rPr>
          <w:rFonts w:cs="Times New Roman"/>
        </w:rPr>
        <w:t>(Doyle et al., 2020)</w:t>
      </w:r>
      <w:r>
        <w:fldChar w:fldCharType="end"/>
      </w:r>
      <w:r>
        <w:t>, which may have affected the floral and pollinator communities. The lack of knowledge about hoverfly introductions and their potential consequences on biodiversity is dire and further highlight why it is crucial to understand</w:t>
      </w:r>
      <w:r w:rsidRPr="00682835">
        <w:t xml:space="preserve"> hoverfly dispersal and their</w:t>
      </w:r>
      <w:r>
        <w:t xml:space="preserve"> population </w:t>
      </w:r>
      <w:r w:rsidRPr="00682835">
        <w:t>dynamics</w:t>
      </w:r>
      <w:r>
        <w:t>.</w:t>
      </w:r>
    </w:p>
    <w:p w14:paraId="6CE0F040" w14:textId="77777777" w:rsidR="00314DB8" w:rsidRDefault="00314DB8" w:rsidP="00314DB8"/>
    <w:p w14:paraId="60E71031" w14:textId="1A348BB9" w:rsidR="00F266AA" w:rsidRPr="003F4DD2" w:rsidRDefault="00F266AA" w:rsidP="00314DB8">
      <w:pPr>
        <w:rPr>
          <w:b/>
        </w:rPr>
      </w:pPr>
      <w:r w:rsidRPr="003F4DD2">
        <w:rPr>
          <w:b/>
        </w:rPr>
        <w:t>ACKNOWELDGEMENTS</w:t>
      </w:r>
    </w:p>
    <w:p w14:paraId="05306C96" w14:textId="0DDF0D6B" w:rsidR="00965DCE" w:rsidRPr="00B95C2C" w:rsidRDefault="00B95C2C" w:rsidP="006F501D">
      <w:r w:rsidRPr="00B95C2C">
        <w:t xml:space="preserve">We thank </w:t>
      </w:r>
      <w:proofErr w:type="spellStart"/>
      <w:r w:rsidR="00375753" w:rsidRPr="00375753">
        <w:t>Balint</w:t>
      </w:r>
      <w:proofErr w:type="spellEnd"/>
      <w:r w:rsidR="00375753" w:rsidRPr="00375753">
        <w:t xml:space="preserve"> </w:t>
      </w:r>
      <w:proofErr w:type="spellStart"/>
      <w:r w:rsidR="00375753" w:rsidRPr="00375753">
        <w:t>Andrasi</w:t>
      </w:r>
      <w:proofErr w:type="spellEnd"/>
      <w:r w:rsidR="00375753">
        <w:t xml:space="preserve">, Dylan </w:t>
      </w:r>
      <w:proofErr w:type="spellStart"/>
      <w:r w:rsidR="00375753">
        <w:t>Thissen</w:t>
      </w:r>
      <w:proofErr w:type="spellEnd"/>
      <w:r w:rsidR="00375753">
        <w:t>,</w:t>
      </w:r>
      <w:r w:rsidR="00375753" w:rsidRPr="00375753">
        <w:t xml:space="preserve"> </w:t>
      </w:r>
      <w:r w:rsidR="00375753">
        <w:t xml:space="preserve">Antonio </w:t>
      </w:r>
      <w:proofErr w:type="spellStart"/>
      <w:r w:rsidR="00375753">
        <w:t>Cruzony</w:t>
      </w:r>
      <w:proofErr w:type="spellEnd"/>
      <w:r w:rsidR="00375753">
        <w:t xml:space="preserve">, Caroline Grounds, </w:t>
      </w:r>
      <w:r w:rsidR="00375753" w:rsidRPr="00375753">
        <w:t xml:space="preserve">Fernanda Andrea Herrera </w:t>
      </w:r>
      <w:proofErr w:type="spellStart"/>
      <w:r w:rsidR="00375753" w:rsidRPr="00375753">
        <w:t>Mesías</w:t>
      </w:r>
      <w:proofErr w:type="spellEnd"/>
      <w:r w:rsidR="00375753">
        <w:t xml:space="preserve">, </w:t>
      </w:r>
      <w:r w:rsidR="00D8188A">
        <w:t xml:space="preserve">Monique Kirsch, </w:t>
      </w:r>
      <w:proofErr w:type="spellStart"/>
      <w:r w:rsidR="006C0B21">
        <w:t>Jérôme</w:t>
      </w:r>
      <w:proofErr w:type="spellEnd"/>
      <w:r w:rsidR="006C0B21">
        <w:t xml:space="preserve"> Herr, </w:t>
      </w:r>
      <w:r w:rsidRPr="00B95C2C">
        <w:t xml:space="preserve">and the other </w:t>
      </w:r>
      <w:r w:rsidR="00375753">
        <w:t>people who helped on the field or in the lab</w:t>
      </w:r>
      <w:r w:rsidRPr="00B95C2C">
        <w:t xml:space="preserve">. This study </w:t>
      </w:r>
      <w:proofErr w:type="gramStart"/>
      <w:r w:rsidRPr="00B95C2C">
        <w:t>was funded</w:t>
      </w:r>
      <w:proofErr w:type="gramEnd"/>
      <w:r w:rsidRPr="00B95C2C">
        <w:t xml:space="preserve"> by </w:t>
      </w:r>
      <w:r w:rsidR="00375753">
        <w:t>a CORE</w:t>
      </w:r>
      <w:r w:rsidR="00375753" w:rsidRPr="00B95C2C">
        <w:t xml:space="preserve"> grant</w:t>
      </w:r>
      <w:r w:rsidR="00375753">
        <w:t xml:space="preserve"> </w:t>
      </w:r>
      <w:r w:rsidR="00375753" w:rsidRPr="00375753">
        <w:t xml:space="preserve">(C20/SR/14748041) </w:t>
      </w:r>
      <w:r w:rsidR="00375753">
        <w:t xml:space="preserve">from the </w:t>
      </w:r>
      <w:r w:rsidR="00375753" w:rsidRPr="00375753">
        <w:t xml:space="preserve">Luxembourg National Research Fund </w:t>
      </w:r>
      <w:r w:rsidR="00375753">
        <w:t>(FNR). We thank the government of Luxembourg and Germany from granting us netting permits.</w:t>
      </w:r>
    </w:p>
    <w:p w14:paraId="14BEBF68" w14:textId="77777777" w:rsidR="00965DCE" w:rsidRPr="00B34036" w:rsidRDefault="00965DCE" w:rsidP="006F501D">
      <w:pPr>
        <w:rPr>
          <w:b/>
        </w:rPr>
      </w:pPr>
    </w:p>
    <w:p w14:paraId="054A7D25" w14:textId="181335DA" w:rsidR="00F622C3" w:rsidRDefault="00965DCE" w:rsidP="00F266AA">
      <w:pPr>
        <w:pStyle w:val="Heading1"/>
        <w:numPr>
          <w:ilvl w:val="0"/>
          <w:numId w:val="0"/>
        </w:numPr>
      </w:pPr>
      <w:r>
        <w:br w:type="page"/>
      </w:r>
      <w:r w:rsidR="00F622C3">
        <w:lastRenderedPageBreak/>
        <w:t>REFERENCES</w:t>
      </w:r>
    </w:p>
    <w:p w14:paraId="40DB86D7" w14:textId="77777777" w:rsidR="00147F07" w:rsidRDefault="00F622C3" w:rsidP="00147F07">
      <w:pPr>
        <w:pStyle w:val="Bibliography"/>
      </w:pPr>
      <w:r>
        <w:fldChar w:fldCharType="begin"/>
      </w:r>
      <w:r w:rsidR="00AB1444">
        <w:rPr>
          <w:lang w:val="en-GB"/>
        </w:rPr>
        <w:instrText xml:space="preserve"> ADDIN ZOTERO_BIBL {"uncited":[],"omitted":[],"custom":[]} CSL_BIBLIOGRAPHY </w:instrText>
      </w:r>
      <w:r>
        <w:fldChar w:fldCharType="separate"/>
      </w:r>
      <w:proofErr w:type="spellStart"/>
      <w:r w:rsidR="00147F07">
        <w:t>Adamack</w:t>
      </w:r>
      <w:proofErr w:type="spellEnd"/>
      <w:r w:rsidR="00147F07">
        <w:t xml:space="preserve">, A.T., Gruber, B., 2014. </w:t>
      </w:r>
      <w:proofErr w:type="spellStart"/>
      <w:r w:rsidR="00147F07">
        <w:t>PopGenReport</w:t>
      </w:r>
      <w:proofErr w:type="spellEnd"/>
      <w:r w:rsidR="00147F07">
        <w:t xml:space="preserve">: simplifying basic population genetic analyses in R. Methods Ecol. </w:t>
      </w:r>
      <w:proofErr w:type="spellStart"/>
      <w:r w:rsidR="00147F07">
        <w:t>Evol</w:t>
      </w:r>
      <w:proofErr w:type="spellEnd"/>
      <w:r w:rsidR="00147F07">
        <w:t>. 4.</w:t>
      </w:r>
    </w:p>
    <w:p w14:paraId="40D0BBAD" w14:textId="77777777" w:rsidR="00147F07" w:rsidRPr="00147F07" w:rsidRDefault="00147F07" w:rsidP="00147F07">
      <w:pPr>
        <w:pStyle w:val="Bibliography"/>
        <w:rPr>
          <w:lang w:val="fr-FR"/>
        </w:rPr>
      </w:pPr>
      <w:proofErr w:type="spellStart"/>
      <w:r>
        <w:t>Agapow</w:t>
      </w:r>
      <w:proofErr w:type="spellEnd"/>
      <w:r>
        <w:t xml:space="preserve">, P.M., Burt, A., 2001. Indices of </w:t>
      </w:r>
      <w:proofErr w:type="spellStart"/>
      <w:r>
        <w:t>multilocus</w:t>
      </w:r>
      <w:proofErr w:type="spellEnd"/>
      <w:r>
        <w:t xml:space="preserve"> linkage disequilibrium. </w:t>
      </w:r>
      <w:r w:rsidRPr="00147F07">
        <w:rPr>
          <w:lang w:val="fr-FR"/>
        </w:rPr>
        <w:t xml:space="preserve">Mol. </w:t>
      </w:r>
      <w:proofErr w:type="spellStart"/>
      <w:r w:rsidRPr="00147F07">
        <w:rPr>
          <w:lang w:val="fr-FR"/>
        </w:rPr>
        <w:t>Ecol</w:t>
      </w:r>
      <w:proofErr w:type="spellEnd"/>
      <w:r w:rsidRPr="00147F07">
        <w:rPr>
          <w:lang w:val="fr-FR"/>
        </w:rPr>
        <w:t>. Notes 1, 101–102. https://doi.org/10.1046/j.1471-8278.2000.00014.x</w:t>
      </w:r>
    </w:p>
    <w:p w14:paraId="22BC9FF6" w14:textId="77777777" w:rsidR="00147F07" w:rsidRDefault="00147F07" w:rsidP="00147F07">
      <w:pPr>
        <w:pStyle w:val="Bibliography"/>
      </w:pPr>
      <w:r w:rsidRPr="00147F07">
        <w:rPr>
          <w:lang w:val="fr-FR"/>
        </w:rPr>
        <w:t xml:space="preserve">Aubert, J., </w:t>
      </w:r>
      <w:proofErr w:type="spellStart"/>
      <w:r w:rsidRPr="00147F07">
        <w:rPr>
          <w:lang w:val="fr-FR"/>
        </w:rPr>
        <w:t>Goeldlin</w:t>
      </w:r>
      <w:proofErr w:type="spellEnd"/>
      <w:r w:rsidRPr="00147F07">
        <w:rPr>
          <w:lang w:val="fr-FR"/>
        </w:rPr>
        <w:t xml:space="preserve"> de </w:t>
      </w:r>
      <w:proofErr w:type="spellStart"/>
      <w:r w:rsidRPr="00147F07">
        <w:rPr>
          <w:lang w:val="fr-FR"/>
        </w:rPr>
        <w:t>Tiefenau</w:t>
      </w:r>
      <w:proofErr w:type="spellEnd"/>
      <w:r w:rsidRPr="00147F07">
        <w:rPr>
          <w:lang w:val="fr-FR"/>
        </w:rPr>
        <w:t xml:space="preserve">, P., 1981. Observations sur les migrations de </w:t>
      </w:r>
      <w:proofErr w:type="spellStart"/>
      <w:r w:rsidRPr="00147F07">
        <w:rPr>
          <w:lang w:val="fr-FR"/>
        </w:rPr>
        <w:t>Syrphides</w:t>
      </w:r>
      <w:proofErr w:type="spellEnd"/>
      <w:r w:rsidRPr="00147F07">
        <w:rPr>
          <w:lang w:val="fr-FR"/>
        </w:rPr>
        <w:t xml:space="preserve"> (</w:t>
      </w:r>
      <w:proofErr w:type="spellStart"/>
      <w:r w:rsidRPr="00147F07">
        <w:rPr>
          <w:lang w:val="fr-FR"/>
        </w:rPr>
        <w:t>Dipt</w:t>
      </w:r>
      <w:proofErr w:type="spellEnd"/>
      <w:r w:rsidRPr="00147F07">
        <w:rPr>
          <w:lang w:val="fr-FR"/>
        </w:rPr>
        <w:t xml:space="preserve">.) dans les Alpes de Suisse occidentale. </w:t>
      </w:r>
      <w:r>
        <w:t xml:space="preserve">J. Swiss </w:t>
      </w:r>
      <w:proofErr w:type="spellStart"/>
      <w:r>
        <w:t>Entomol</w:t>
      </w:r>
      <w:proofErr w:type="spellEnd"/>
      <w:r>
        <w:t>. Soc. 54. https://doi.org/10.5169/SEALS-402013</w:t>
      </w:r>
    </w:p>
    <w:p w14:paraId="3951581D" w14:textId="77777777" w:rsidR="00147F07" w:rsidRDefault="00147F07" w:rsidP="00147F07">
      <w:pPr>
        <w:pStyle w:val="Bibliography"/>
      </w:pPr>
      <w:r>
        <w:t xml:space="preserve">Aubert, J., </w:t>
      </w:r>
      <w:proofErr w:type="spellStart"/>
      <w:r>
        <w:t>Goeldlin</w:t>
      </w:r>
      <w:proofErr w:type="spellEnd"/>
      <w:r>
        <w:t xml:space="preserve">, P., Lyon, J.-P., 1969. </w:t>
      </w:r>
      <w:r w:rsidRPr="00147F07">
        <w:rPr>
          <w:lang w:val="fr-FR"/>
        </w:rPr>
        <w:t xml:space="preserve">Essais de marquage et de reprise d’insectes migrateurs en automne 1968. </w:t>
      </w:r>
      <w:r>
        <w:t xml:space="preserve">J. Swiss </w:t>
      </w:r>
      <w:proofErr w:type="spellStart"/>
      <w:r>
        <w:t>Entomol</w:t>
      </w:r>
      <w:proofErr w:type="spellEnd"/>
      <w:r>
        <w:t>. Soc. 42. https://doi.org/10.5169/SEALS-401588</w:t>
      </w:r>
    </w:p>
    <w:p w14:paraId="00AE2FC6" w14:textId="77777777" w:rsidR="00147F07" w:rsidRDefault="00147F07" w:rsidP="00147F07">
      <w:pPr>
        <w:pStyle w:val="Bibliography"/>
      </w:pPr>
      <w:r>
        <w:t>Bickel, D., Pape, T., Meier, R. (Eds.), 2009. Diptera Diversity: Status, Challenges and Tools. Brill.</w:t>
      </w:r>
    </w:p>
    <w:p w14:paraId="356B6D3D" w14:textId="77777777" w:rsidR="00147F07" w:rsidRDefault="00147F07" w:rsidP="00147F07">
      <w:pPr>
        <w:pStyle w:val="Bibliography"/>
      </w:pPr>
      <w:proofErr w:type="spellStart"/>
      <w:r>
        <w:t>Biesmeijer</w:t>
      </w:r>
      <w:proofErr w:type="spellEnd"/>
      <w:r>
        <w:t xml:space="preserve">, J.C., Roberts, S.P.M., </w:t>
      </w:r>
      <w:proofErr w:type="spellStart"/>
      <w:r>
        <w:t>Reemer</w:t>
      </w:r>
      <w:proofErr w:type="spellEnd"/>
      <w:r>
        <w:t xml:space="preserve">, M., </w:t>
      </w:r>
      <w:proofErr w:type="spellStart"/>
      <w:r>
        <w:t>Ohlemüller</w:t>
      </w:r>
      <w:proofErr w:type="spellEnd"/>
      <w:r>
        <w:t xml:space="preserve">, R., Edwards, M., </w:t>
      </w:r>
      <w:proofErr w:type="spellStart"/>
      <w:r>
        <w:t>Peeters</w:t>
      </w:r>
      <w:proofErr w:type="spellEnd"/>
      <w:r>
        <w:t xml:space="preserve">, T., </w:t>
      </w:r>
      <w:proofErr w:type="spellStart"/>
      <w:r>
        <w:t>Schaffers</w:t>
      </w:r>
      <w:proofErr w:type="spellEnd"/>
      <w:r>
        <w:t xml:space="preserve">, A.P., Potts, S.G., </w:t>
      </w:r>
      <w:proofErr w:type="spellStart"/>
      <w:r>
        <w:t>Kleukers</w:t>
      </w:r>
      <w:proofErr w:type="spellEnd"/>
      <w:r>
        <w:t xml:space="preserve">, R., Thomas, C.D., </w:t>
      </w:r>
      <w:proofErr w:type="spellStart"/>
      <w:r>
        <w:t>Settele</w:t>
      </w:r>
      <w:proofErr w:type="spellEnd"/>
      <w:r>
        <w:t xml:space="preserve">, J., </w:t>
      </w:r>
      <w:proofErr w:type="spellStart"/>
      <w:r>
        <w:t>Kunin</w:t>
      </w:r>
      <w:proofErr w:type="spellEnd"/>
      <w:r>
        <w:t>, W.E., 2006. Parallel Declines in Pollinators and Insect-Pollinated Plants in Britain and the Netherlands. Science 313, 351–354. https://doi.org/10.1126/science.1127863</w:t>
      </w:r>
    </w:p>
    <w:p w14:paraId="754A7A60" w14:textId="77777777" w:rsidR="00147F07" w:rsidRDefault="00147F07" w:rsidP="00147F07">
      <w:pPr>
        <w:pStyle w:val="Bibliography"/>
      </w:pPr>
      <w:r>
        <w:t xml:space="preserve">Blair, C., </w:t>
      </w:r>
      <w:proofErr w:type="spellStart"/>
      <w:r>
        <w:t>Weigel</w:t>
      </w:r>
      <w:proofErr w:type="spellEnd"/>
      <w:r>
        <w:t xml:space="preserve">, D.E., </w:t>
      </w:r>
      <w:proofErr w:type="spellStart"/>
      <w:r>
        <w:t>Balazik</w:t>
      </w:r>
      <w:proofErr w:type="spellEnd"/>
      <w:r>
        <w:t xml:space="preserve">, M., Keeley, A.T.H., Walker, F.M., </w:t>
      </w:r>
      <w:proofErr w:type="spellStart"/>
      <w:r>
        <w:t>Landguth</w:t>
      </w:r>
      <w:proofErr w:type="spellEnd"/>
      <w:r>
        <w:t xml:space="preserve">, E., Cushman, S., Murphy, M., Waits, L., </w:t>
      </w:r>
      <w:proofErr w:type="spellStart"/>
      <w:r>
        <w:t>Balkenhol</w:t>
      </w:r>
      <w:proofErr w:type="spellEnd"/>
      <w:r>
        <w:t xml:space="preserve">, N., 2012. A simulation-based evaluation of methods for inferring linear barriers to gene flow. Mol. Ecol. </w:t>
      </w:r>
      <w:proofErr w:type="spellStart"/>
      <w:r>
        <w:t>Resour</w:t>
      </w:r>
      <w:proofErr w:type="spellEnd"/>
      <w:r>
        <w:t xml:space="preserve">. </w:t>
      </w:r>
      <w:proofErr w:type="gramStart"/>
      <w:r>
        <w:t>12</w:t>
      </w:r>
      <w:proofErr w:type="gramEnd"/>
      <w:r>
        <w:t>, 822–833. https://doi.org/10.1111/j.1755-0998.2012.03151.x</w:t>
      </w:r>
    </w:p>
    <w:p w14:paraId="4545A98A" w14:textId="77777777" w:rsidR="00147F07" w:rsidRDefault="00147F07" w:rsidP="00147F07">
      <w:pPr>
        <w:pStyle w:val="Bibliography"/>
      </w:pPr>
      <w:proofErr w:type="spellStart"/>
      <w:r>
        <w:t>Bonte</w:t>
      </w:r>
      <w:proofErr w:type="spellEnd"/>
      <w:r>
        <w:t xml:space="preserve">, D., Van </w:t>
      </w:r>
      <w:proofErr w:type="spellStart"/>
      <w:r>
        <w:t>Dyck</w:t>
      </w:r>
      <w:proofErr w:type="spellEnd"/>
      <w:r>
        <w:t xml:space="preserve">, H., Bullock, J.M., </w:t>
      </w:r>
      <w:proofErr w:type="spellStart"/>
      <w:r>
        <w:t>Coulon</w:t>
      </w:r>
      <w:proofErr w:type="spellEnd"/>
      <w:r>
        <w:t xml:space="preserve">, A., Delgado, M., Gibbs, M., </w:t>
      </w:r>
      <w:proofErr w:type="spellStart"/>
      <w:r>
        <w:t>Lehouck</w:t>
      </w:r>
      <w:proofErr w:type="spellEnd"/>
      <w:r>
        <w:t xml:space="preserve">, V., </w:t>
      </w:r>
      <w:proofErr w:type="spellStart"/>
      <w:r>
        <w:t>Matthysen</w:t>
      </w:r>
      <w:proofErr w:type="spellEnd"/>
      <w:r>
        <w:t xml:space="preserve">, E., </w:t>
      </w:r>
      <w:proofErr w:type="spellStart"/>
      <w:r>
        <w:t>Mustin</w:t>
      </w:r>
      <w:proofErr w:type="spellEnd"/>
      <w:r>
        <w:t xml:space="preserve">, K., </w:t>
      </w:r>
      <w:proofErr w:type="spellStart"/>
      <w:r>
        <w:t>Saastamoinen</w:t>
      </w:r>
      <w:proofErr w:type="spellEnd"/>
      <w:r>
        <w:t xml:space="preserve">, M., </w:t>
      </w:r>
      <w:proofErr w:type="spellStart"/>
      <w:r>
        <w:t>Schtickzelle</w:t>
      </w:r>
      <w:proofErr w:type="spellEnd"/>
      <w:r>
        <w:t xml:space="preserve">, N., Stevens, V.M., </w:t>
      </w:r>
      <w:proofErr w:type="spellStart"/>
      <w:r>
        <w:t>Vandewoestijne</w:t>
      </w:r>
      <w:proofErr w:type="spellEnd"/>
      <w:r>
        <w:t xml:space="preserve">, S., Baguette, M., Barton, K., Benton, T.G., </w:t>
      </w:r>
      <w:proofErr w:type="spellStart"/>
      <w:r>
        <w:t>Chaput-Bardy</w:t>
      </w:r>
      <w:proofErr w:type="spellEnd"/>
      <w:r>
        <w:t xml:space="preserve">, A., </w:t>
      </w:r>
      <w:proofErr w:type="spellStart"/>
      <w:r>
        <w:t>Clobert</w:t>
      </w:r>
      <w:proofErr w:type="spellEnd"/>
      <w:r>
        <w:t xml:space="preserve">, J., </w:t>
      </w:r>
      <w:proofErr w:type="spellStart"/>
      <w:r>
        <w:t>Dytham</w:t>
      </w:r>
      <w:proofErr w:type="spellEnd"/>
      <w:r>
        <w:t xml:space="preserve">, C., </w:t>
      </w:r>
      <w:proofErr w:type="spellStart"/>
      <w:r>
        <w:t>Hovestadt</w:t>
      </w:r>
      <w:proofErr w:type="spellEnd"/>
      <w:r>
        <w:t xml:space="preserve">, T., Meier, C.M., Palmer, S.C.F., </w:t>
      </w:r>
      <w:proofErr w:type="spellStart"/>
      <w:r>
        <w:t>Turlure</w:t>
      </w:r>
      <w:proofErr w:type="spellEnd"/>
      <w:r>
        <w:t>, C., Travis, J.M.J., 2012. Costs of dispersal. Biol. Rev. 87, 290–312. https://doi.org/10.1111/j.1469-185X.2011.00201.x</w:t>
      </w:r>
    </w:p>
    <w:p w14:paraId="1C85E5EE" w14:textId="77777777" w:rsidR="00147F07" w:rsidRDefault="00147F07" w:rsidP="00147F07">
      <w:pPr>
        <w:pStyle w:val="Bibliography"/>
      </w:pPr>
      <w:r>
        <w:t xml:space="preserve">Bowler, D.E., Benton, T.G., 2005. Causes and consequences of animal dispersal strategies: relating individual </w:t>
      </w:r>
      <w:proofErr w:type="spellStart"/>
      <w:r>
        <w:t>behaviour</w:t>
      </w:r>
      <w:proofErr w:type="spellEnd"/>
      <w:r>
        <w:t xml:space="preserve"> to spatial dynamics. Biol. Rev. 80, 205–225. https://doi.org/10.1017/S1464793104006645</w:t>
      </w:r>
    </w:p>
    <w:p w14:paraId="57D2AA49" w14:textId="77777777" w:rsidR="00147F07" w:rsidRDefault="00147F07" w:rsidP="00147F07">
      <w:pPr>
        <w:pStyle w:val="Bibliography"/>
      </w:pPr>
      <w:proofErr w:type="spellStart"/>
      <w:r>
        <w:t>Branquart</w:t>
      </w:r>
      <w:proofErr w:type="spellEnd"/>
      <w:r>
        <w:t xml:space="preserve">, E., </w:t>
      </w:r>
      <w:proofErr w:type="spellStart"/>
      <w:r>
        <w:t>Hemptinne</w:t>
      </w:r>
      <w:proofErr w:type="spellEnd"/>
      <w:r>
        <w:t xml:space="preserve">, J.-L., 2000. Selectivity in the exploitation of floral resources by hoverflies (Diptera: </w:t>
      </w:r>
      <w:proofErr w:type="spellStart"/>
      <w:r>
        <w:t>Syrphinae</w:t>
      </w:r>
      <w:proofErr w:type="spellEnd"/>
      <w:r>
        <w:t xml:space="preserve">). </w:t>
      </w:r>
      <w:proofErr w:type="spellStart"/>
      <w:r>
        <w:t>Ecography</w:t>
      </w:r>
      <w:proofErr w:type="spellEnd"/>
      <w:r>
        <w:t xml:space="preserve"> 23, 732–742. https://doi.org/10.1111/j.1600-0587.2000.tb00316.x</w:t>
      </w:r>
    </w:p>
    <w:p w14:paraId="47DB8FA8" w14:textId="77777777" w:rsidR="00147F07" w:rsidRDefault="00147F07" w:rsidP="00147F07">
      <w:pPr>
        <w:pStyle w:val="Bibliography"/>
      </w:pPr>
      <w:r>
        <w:t xml:space="preserve">Braun, M., Herold, M., 2004. Mapping imperviousness using NDVI and linear spectral </w:t>
      </w:r>
      <w:proofErr w:type="spellStart"/>
      <w:r>
        <w:t>unmixing</w:t>
      </w:r>
      <w:proofErr w:type="spellEnd"/>
      <w:r>
        <w:t xml:space="preserve"> of ASTER data in the Cologne-Bonn region (Germany), in: Remote Sensing for Environmental Monitoring, GIS Applications, and Geology III. Presented at the Remote Sensing for Environmental Monitoring, GIS Applications, and Geology III, SPIE, pp. 274–284. https://doi.org/10.1117/12.510978</w:t>
      </w:r>
    </w:p>
    <w:p w14:paraId="4D22F167" w14:textId="77777777" w:rsidR="00147F07" w:rsidRDefault="00147F07" w:rsidP="00147F07">
      <w:pPr>
        <w:pStyle w:val="Bibliography"/>
      </w:pPr>
      <w:r>
        <w:t>Brookfield, J.F.Y., 1996. A simple new method for estimating null allele frequency from heterozygote deficiency. Mol. Ecol. 5, 453–455.</w:t>
      </w:r>
    </w:p>
    <w:p w14:paraId="5093E04C" w14:textId="77777777" w:rsidR="00147F07" w:rsidRDefault="00147F07" w:rsidP="00147F07">
      <w:pPr>
        <w:pStyle w:val="Bibliography"/>
      </w:pPr>
      <w:proofErr w:type="spellStart"/>
      <w:r>
        <w:t>Broquet</w:t>
      </w:r>
      <w:proofErr w:type="spellEnd"/>
      <w:r>
        <w:t xml:space="preserve">, T., Petit, E.J., 2009. Molecular Estimation of Dispersal for Ecology and Population Genetics. </w:t>
      </w:r>
      <w:proofErr w:type="spellStart"/>
      <w:r>
        <w:t>Annu</w:t>
      </w:r>
      <w:proofErr w:type="spellEnd"/>
      <w:r>
        <w:t xml:space="preserve">. Rev. Ecol. </w:t>
      </w:r>
      <w:proofErr w:type="spellStart"/>
      <w:r>
        <w:t>Evol</w:t>
      </w:r>
      <w:proofErr w:type="spellEnd"/>
      <w:r>
        <w:t>. Syst. 40, 193–216. https://doi.org/10.1146/annurev.ecolsys.110308.120324</w:t>
      </w:r>
    </w:p>
    <w:p w14:paraId="5410A251" w14:textId="77777777" w:rsidR="00147F07" w:rsidRDefault="00147F07" w:rsidP="00147F07">
      <w:pPr>
        <w:pStyle w:val="Bibliography"/>
      </w:pPr>
      <w:proofErr w:type="spellStart"/>
      <w:r>
        <w:t>BugGuide</w:t>
      </w:r>
      <w:proofErr w:type="spellEnd"/>
      <w:r>
        <w:t>, 2022. Species account - Myathropa florea.</w:t>
      </w:r>
    </w:p>
    <w:p w14:paraId="1D2FEE0C" w14:textId="77777777" w:rsidR="00147F07" w:rsidRDefault="00147F07" w:rsidP="00147F07">
      <w:pPr>
        <w:pStyle w:val="Bibliography"/>
      </w:pPr>
      <w:proofErr w:type="spellStart"/>
      <w:r>
        <w:t>Cayuela</w:t>
      </w:r>
      <w:proofErr w:type="spellEnd"/>
      <w:r>
        <w:t xml:space="preserve">, H., </w:t>
      </w:r>
      <w:proofErr w:type="spellStart"/>
      <w:r>
        <w:t>Rougemont</w:t>
      </w:r>
      <w:proofErr w:type="spellEnd"/>
      <w:r>
        <w:t xml:space="preserve">, Q., </w:t>
      </w:r>
      <w:proofErr w:type="spellStart"/>
      <w:r>
        <w:t>Prunier</w:t>
      </w:r>
      <w:proofErr w:type="spellEnd"/>
      <w:r>
        <w:t xml:space="preserve">, J.G., Moore, J.S., </w:t>
      </w:r>
      <w:proofErr w:type="spellStart"/>
      <w:r>
        <w:t>Clobert</w:t>
      </w:r>
      <w:proofErr w:type="spellEnd"/>
      <w:r>
        <w:t xml:space="preserve">, J., </w:t>
      </w:r>
      <w:proofErr w:type="spellStart"/>
      <w:r>
        <w:t>Besnard</w:t>
      </w:r>
      <w:proofErr w:type="spellEnd"/>
      <w:r>
        <w:t xml:space="preserve">, A., </w:t>
      </w:r>
      <w:proofErr w:type="spellStart"/>
      <w:r>
        <w:t>Bernatchez</w:t>
      </w:r>
      <w:proofErr w:type="spellEnd"/>
      <w:r>
        <w:t>, L., 2018. Demographic and genetic approaches to study dispersal in wild animal populations: A methodological review. Mol. Ecol. 27, 3976–4010. https://doi.org/10.1111/mec.14848</w:t>
      </w:r>
    </w:p>
    <w:p w14:paraId="52CBF60F" w14:textId="77777777" w:rsidR="00147F07" w:rsidRDefault="00147F07" w:rsidP="00147F07">
      <w:pPr>
        <w:pStyle w:val="Bibliography"/>
      </w:pPr>
      <w:r>
        <w:lastRenderedPageBreak/>
        <w:t xml:space="preserve">Cheng, L., Connor, T.R., Siren, J., </w:t>
      </w:r>
      <w:proofErr w:type="spellStart"/>
      <w:r>
        <w:t>Aanensen</w:t>
      </w:r>
      <w:proofErr w:type="spellEnd"/>
      <w:r>
        <w:t xml:space="preserve">, D.M., </w:t>
      </w:r>
      <w:proofErr w:type="spellStart"/>
      <w:r>
        <w:t>Corander</w:t>
      </w:r>
      <w:proofErr w:type="spellEnd"/>
      <w:r>
        <w:t xml:space="preserve">, J., 2013. Hierarchical and Spatially Explicit Clustering of DNA Sequences with BAPS Software. Mol. Biol. </w:t>
      </w:r>
      <w:proofErr w:type="spellStart"/>
      <w:r>
        <w:t>Evol</w:t>
      </w:r>
      <w:proofErr w:type="spellEnd"/>
      <w:r>
        <w:t xml:space="preserve">. </w:t>
      </w:r>
      <w:proofErr w:type="gramStart"/>
      <w:r>
        <w:t>30</w:t>
      </w:r>
      <w:proofErr w:type="gramEnd"/>
      <w:r>
        <w:t>, 1224–1228. https://doi.org/10.1093/molbev/mst028</w:t>
      </w:r>
    </w:p>
    <w:p w14:paraId="75AB8406" w14:textId="77777777" w:rsidR="00147F07" w:rsidRDefault="00147F07" w:rsidP="00147F07">
      <w:pPr>
        <w:pStyle w:val="Bibliography"/>
      </w:pPr>
      <w:proofErr w:type="spellStart"/>
      <w:r>
        <w:t>Corander</w:t>
      </w:r>
      <w:proofErr w:type="spellEnd"/>
      <w:r>
        <w:t xml:space="preserve">, J., </w:t>
      </w:r>
      <w:proofErr w:type="spellStart"/>
      <w:r>
        <w:t>Marttinen</w:t>
      </w:r>
      <w:proofErr w:type="spellEnd"/>
      <w:r>
        <w:t xml:space="preserve">, P., </w:t>
      </w:r>
      <w:proofErr w:type="spellStart"/>
      <w:r>
        <w:t>Sirén</w:t>
      </w:r>
      <w:proofErr w:type="spellEnd"/>
      <w:r>
        <w:t>, J., Tang, J., 2008. Enhanced Bayesian modelling in BAPS software for learning genetic structures of populations. BMC Bioinformatics 9, 539. https://doi.org/10.1186/1471-2105-9-539</w:t>
      </w:r>
    </w:p>
    <w:p w14:paraId="4FF4CD92" w14:textId="77777777" w:rsidR="00147F07" w:rsidRDefault="00147F07" w:rsidP="00147F07">
      <w:pPr>
        <w:pStyle w:val="Bibliography"/>
      </w:pPr>
      <w:proofErr w:type="spellStart"/>
      <w:r>
        <w:t>Culley</w:t>
      </w:r>
      <w:proofErr w:type="spellEnd"/>
      <w:r>
        <w:t xml:space="preserve">, T.M., Stamper, T.I., Stokes, R.L., </w:t>
      </w:r>
      <w:proofErr w:type="spellStart"/>
      <w:r>
        <w:t>Brzyski</w:t>
      </w:r>
      <w:proofErr w:type="spellEnd"/>
      <w:r>
        <w:t xml:space="preserve">, J.R., </w:t>
      </w:r>
      <w:proofErr w:type="spellStart"/>
      <w:r>
        <w:t>Hardiman</w:t>
      </w:r>
      <w:proofErr w:type="spellEnd"/>
      <w:r>
        <w:t xml:space="preserve">, N.A., </w:t>
      </w:r>
      <w:proofErr w:type="spellStart"/>
      <w:r>
        <w:t>Klooster</w:t>
      </w:r>
      <w:proofErr w:type="spellEnd"/>
      <w:r>
        <w:t>, M.R., Merritt, B.J., 2013. An efficient technique for primer development and application that integrates fluorescent labeling and multiplex PCR. Appl. Plant Sci. 1, 1300027. https://doi.org/10.3732/apps.1300027</w:t>
      </w:r>
    </w:p>
    <w:p w14:paraId="7D7F2962" w14:textId="77777777" w:rsidR="00147F07" w:rsidRDefault="00147F07" w:rsidP="00147F07">
      <w:pPr>
        <w:pStyle w:val="Bibliography"/>
      </w:pPr>
      <w:proofErr w:type="spellStart"/>
      <w:r>
        <w:t>Curdes</w:t>
      </w:r>
      <w:proofErr w:type="spellEnd"/>
      <w:r>
        <w:t xml:space="preserve">, G., 1998. Urban form and innovation: The case of Cologne. Urban </w:t>
      </w:r>
      <w:proofErr w:type="spellStart"/>
      <w:r>
        <w:t>Morphol</w:t>
      </w:r>
      <w:proofErr w:type="spellEnd"/>
      <w:r>
        <w:t xml:space="preserve">. </w:t>
      </w:r>
      <w:proofErr w:type="gramStart"/>
      <w:r>
        <w:t>2</w:t>
      </w:r>
      <w:proofErr w:type="gramEnd"/>
      <w:r>
        <w:t>, 11–18.</w:t>
      </w:r>
    </w:p>
    <w:p w14:paraId="1263A285" w14:textId="77777777" w:rsidR="00147F07" w:rsidRDefault="00147F07" w:rsidP="00147F07">
      <w:pPr>
        <w:pStyle w:val="Bibliography"/>
      </w:pPr>
      <w:r>
        <w:t xml:space="preserve">Davis, E.S., Murray, T.E., Fitzpatrick, </w:t>
      </w:r>
      <w:proofErr w:type="gramStart"/>
      <w:r>
        <w:t>Ú.,</w:t>
      </w:r>
      <w:proofErr w:type="gramEnd"/>
      <w:r>
        <w:t xml:space="preserve"> Brown, M.J.F., Paxton, R.J., 2010. Landscape effects on extremely fragmented populations of a rare solitary bee, </w:t>
      </w:r>
      <w:proofErr w:type="spellStart"/>
      <w:r>
        <w:t>Colletes</w:t>
      </w:r>
      <w:proofErr w:type="spellEnd"/>
      <w:r>
        <w:t xml:space="preserve"> </w:t>
      </w:r>
      <w:proofErr w:type="spellStart"/>
      <w:r>
        <w:t>floralis</w:t>
      </w:r>
      <w:proofErr w:type="spellEnd"/>
      <w:r>
        <w:t>. Mol. Ecol. 19, 4922–4935. https://doi.org/10.1111/j.1365-294X.2010.04868.x</w:t>
      </w:r>
    </w:p>
    <w:p w14:paraId="135E7CFE" w14:textId="77777777" w:rsidR="00147F07" w:rsidRDefault="00147F07" w:rsidP="00147F07">
      <w:pPr>
        <w:pStyle w:val="Bibliography"/>
      </w:pPr>
      <w:proofErr w:type="gramStart"/>
      <w:r>
        <w:t xml:space="preserve">Dicks, L.V., Abrahams, A., Atkinson, J., </w:t>
      </w:r>
      <w:proofErr w:type="spellStart"/>
      <w:r>
        <w:t>Biesmeijer</w:t>
      </w:r>
      <w:proofErr w:type="spellEnd"/>
      <w:r>
        <w:t xml:space="preserve">, J., Bourn, N., Brown, C., Brown, M.J.F., </w:t>
      </w:r>
      <w:proofErr w:type="spellStart"/>
      <w:r>
        <w:t>Carvell</w:t>
      </w:r>
      <w:proofErr w:type="spellEnd"/>
      <w:r>
        <w:t xml:space="preserve">, C., Connolly, C., </w:t>
      </w:r>
      <w:proofErr w:type="spellStart"/>
      <w:r>
        <w:t>Cresswell</w:t>
      </w:r>
      <w:proofErr w:type="spellEnd"/>
      <w:r>
        <w:t xml:space="preserve">, J.E., Croft, P., </w:t>
      </w:r>
      <w:proofErr w:type="spellStart"/>
      <w:r>
        <w:t>Darvill</w:t>
      </w:r>
      <w:proofErr w:type="spellEnd"/>
      <w:r>
        <w:t xml:space="preserve">, B., De </w:t>
      </w:r>
      <w:proofErr w:type="spellStart"/>
      <w:r>
        <w:t>Zylva</w:t>
      </w:r>
      <w:proofErr w:type="spellEnd"/>
      <w:r>
        <w:t xml:space="preserve">, P., Effingham, P., Fountain, M., Goggin, A., Harding, D., Harding, T., Hartfield, C., Heard, M.S., Heathcote, R., Heaver, D., Holland, J., Howe, M., Hughes, B., Huxley, T., </w:t>
      </w:r>
      <w:proofErr w:type="spellStart"/>
      <w:r>
        <w:t>Kunin</w:t>
      </w:r>
      <w:proofErr w:type="spellEnd"/>
      <w:r>
        <w:t xml:space="preserve">, W.E., Little, J., Mason, C., </w:t>
      </w:r>
      <w:proofErr w:type="spellStart"/>
      <w:r>
        <w:t>Memmott</w:t>
      </w:r>
      <w:proofErr w:type="spellEnd"/>
      <w:r>
        <w:t xml:space="preserve">, J., Osborne, J., Pankhurst, T., Paxton, R.J., </w:t>
      </w:r>
      <w:proofErr w:type="spellStart"/>
      <w:r>
        <w:t>Pocock</w:t>
      </w:r>
      <w:proofErr w:type="spellEnd"/>
      <w:r>
        <w:t xml:space="preserve">, M.J.O., Potts, S.G., Power, E.F., </w:t>
      </w:r>
      <w:proofErr w:type="spellStart"/>
      <w:r>
        <w:t>Raine</w:t>
      </w:r>
      <w:proofErr w:type="spellEnd"/>
      <w:r>
        <w:t xml:space="preserve">, N.E., </w:t>
      </w:r>
      <w:proofErr w:type="spellStart"/>
      <w:r>
        <w:t>Ranelagh</w:t>
      </w:r>
      <w:proofErr w:type="spellEnd"/>
      <w:r>
        <w:t xml:space="preserve">, E., Roberts, S., Saunders, R., Smith, K., Smith, R.M., Sutton, P., Tilley, L.A.N., Tinsley, A., </w:t>
      </w:r>
      <w:proofErr w:type="spellStart"/>
      <w:r>
        <w:t>Tonhasca</w:t>
      </w:r>
      <w:proofErr w:type="spellEnd"/>
      <w:r>
        <w:t xml:space="preserve">, A., </w:t>
      </w:r>
      <w:proofErr w:type="spellStart"/>
      <w:r>
        <w:t>Vanbergen</w:t>
      </w:r>
      <w:proofErr w:type="spellEnd"/>
      <w:r>
        <w:t>, A.J., Webster, S., Wilson, A., Sutherland, W.J., 2013.</w:t>
      </w:r>
      <w:proofErr w:type="gramEnd"/>
      <w:r>
        <w:t xml:space="preserve"> Identifying key knowledge needs for evidence-based conservation of wild insect pollinators: a collaborative cross-sectoral exercise. Insect </w:t>
      </w:r>
      <w:proofErr w:type="spellStart"/>
      <w:r>
        <w:t>Conserv</w:t>
      </w:r>
      <w:proofErr w:type="spellEnd"/>
      <w:r>
        <w:t xml:space="preserve">. Divers. </w:t>
      </w:r>
      <w:proofErr w:type="gramStart"/>
      <w:r>
        <w:t>6</w:t>
      </w:r>
      <w:proofErr w:type="gramEnd"/>
      <w:r>
        <w:t>, 435–446. https://doi.org/10.1111/j.1752-4598.2012.00221.x</w:t>
      </w:r>
    </w:p>
    <w:p w14:paraId="2AEDEA5A" w14:textId="77777777" w:rsidR="00147F07" w:rsidRDefault="00147F07" w:rsidP="00147F07">
      <w:pPr>
        <w:pStyle w:val="Bibliography"/>
      </w:pPr>
      <w:r>
        <w:t xml:space="preserve">Dicks, L.V., Breeze, T.D., Ngo, H.T., </w:t>
      </w:r>
      <w:proofErr w:type="spellStart"/>
      <w:r>
        <w:t>Senapathi</w:t>
      </w:r>
      <w:proofErr w:type="spellEnd"/>
      <w:r>
        <w:t xml:space="preserve">, D., An, J., </w:t>
      </w:r>
      <w:proofErr w:type="spellStart"/>
      <w:r>
        <w:t>Aizen</w:t>
      </w:r>
      <w:proofErr w:type="spellEnd"/>
      <w:r>
        <w:t xml:space="preserve">, M.A., </w:t>
      </w:r>
      <w:proofErr w:type="spellStart"/>
      <w:r>
        <w:t>Basu</w:t>
      </w:r>
      <w:proofErr w:type="spellEnd"/>
      <w:r>
        <w:t xml:space="preserve">, P., </w:t>
      </w:r>
      <w:proofErr w:type="spellStart"/>
      <w:r>
        <w:t>Buchori</w:t>
      </w:r>
      <w:proofErr w:type="spellEnd"/>
      <w:r>
        <w:t xml:space="preserve">, D., </w:t>
      </w:r>
      <w:proofErr w:type="spellStart"/>
      <w:r>
        <w:t>Galetto</w:t>
      </w:r>
      <w:proofErr w:type="spellEnd"/>
      <w:r>
        <w:t xml:space="preserve">, L., Garibaldi, L.A., </w:t>
      </w:r>
      <w:proofErr w:type="spellStart"/>
      <w:r>
        <w:t>Gemmill-Herren</w:t>
      </w:r>
      <w:proofErr w:type="spellEnd"/>
      <w:r>
        <w:t xml:space="preserve">, B., </w:t>
      </w:r>
      <w:proofErr w:type="spellStart"/>
      <w:r>
        <w:t>Howlett</w:t>
      </w:r>
      <w:proofErr w:type="spellEnd"/>
      <w:r>
        <w:t xml:space="preserve">, B.G., Imperatriz-Fonseca, V.L., Johnson, S.D., </w:t>
      </w:r>
      <w:proofErr w:type="spellStart"/>
      <w:r>
        <w:t>Kovács-Hostyánszki</w:t>
      </w:r>
      <w:proofErr w:type="spellEnd"/>
      <w:r>
        <w:t xml:space="preserve">, A., Kwon, Y.J., </w:t>
      </w:r>
      <w:proofErr w:type="spellStart"/>
      <w:r>
        <w:t>Lattorff</w:t>
      </w:r>
      <w:proofErr w:type="spellEnd"/>
      <w:r>
        <w:t xml:space="preserve">, H.M.G., </w:t>
      </w:r>
      <w:proofErr w:type="spellStart"/>
      <w:r>
        <w:t>Lungharwo</w:t>
      </w:r>
      <w:proofErr w:type="spellEnd"/>
      <w:r>
        <w:t xml:space="preserve">, T., Seymour, C.L., </w:t>
      </w:r>
      <w:proofErr w:type="spellStart"/>
      <w:r>
        <w:t>Vanbergen</w:t>
      </w:r>
      <w:proofErr w:type="spellEnd"/>
      <w:r>
        <w:t xml:space="preserve">, A.J., Potts, S.G., 2021. A global-scale expert assessment of drivers and risks associated with pollinator decline. Nat. Ecol. </w:t>
      </w:r>
      <w:proofErr w:type="spellStart"/>
      <w:r>
        <w:t>Evol</w:t>
      </w:r>
      <w:proofErr w:type="spellEnd"/>
      <w:r>
        <w:t xml:space="preserve">. </w:t>
      </w:r>
      <w:proofErr w:type="gramStart"/>
      <w:r>
        <w:t>5</w:t>
      </w:r>
      <w:proofErr w:type="gramEnd"/>
      <w:r>
        <w:t>, 1453–1461. https://doi.org/10.1038/s41559-021-01534-9</w:t>
      </w:r>
    </w:p>
    <w:p w14:paraId="04443C84" w14:textId="77777777" w:rsidR="00147F07" w:rsidRDefault="00147F07" w:rsidP="00147F07">
      <w:pPr>
        <w:pStyle w:val="Bibliography"/>
      </w:pPr>
      <w:r>
        <w:t xml:space="preserve">Doyle, T., Hawkes, W.L.S., Massy, R., </w:t>
      </w:r>
      <w:proofErr w:type="spellStart"/>
      <w:r>
        <w:t>Powney</w:t>
      </w:r>
      <w:proofErr w:type="spellEnd"/>
      <w:r>
        <w:t xml:space="preserve">, G.D., </w:t>
      </w:r>
      <w:proofErr w:type="spellStart"/>
      <w:r>
        <w:t>Menz</w:t>
      </w:r>
      <w:proofErr w:type="spellEnd"/>
      <w:r>
        <w:t>, M.H.M., Wotton, K.R., 2020. Pollination by hoverflies in the Anthropocene. Proc. R. Soc. B Biol. Sci. 287, 20200508. https://doi.org/10.1098/rspb.2020.0508</w:t>
      </w:r>
    </w:p>
    <w:p w14:paraId="48D241CF" w14:textId="77777777" w:rsidR="00147F07" w:rsidRDefault="00147F07" w:rsidP="00147F07">
      <w:pPr>
        <w:pStyle w:val="Bibliography"/>
      </w:pPr>
      <w:r>
        <w:t>Doyle, T., Jimenez-</w:t>
      </w:r>
      <w:proofErr w:type="spellStart"/>
      <w:r>
        <w:t>Guri</w:t>
      </w:r>
      <w:proofErr w:type="spellEnd"/>
      <w:r>
        <w:t xml:space="preserve">, E., Hawkes, W.L.S., Massy, R., </w:t>
      </w:r>
      <w:proofErr w:type="spellStart"/>
      <w:r>
        <w:t>Mantica</w:t>
      </w:r>
      <w:proofErr w:type="spellEnd"/>
      <w:r>
        <w:t xml:space="preserve">, F., </w:t>
      </w:r>
      <w:proofErr w:type="spellStart"/>
      <w:r>
        <w:t>Permanyer</w:t>
      </w:r>
      <w:proofErr w:type="spellEnd"/>
      <w:r>
        <w:t xml:space="preserve">, J., </w:t>
      </w:r>
      <w:proofErr w:type="spellStart"/>
      <w:r>
        <w:t>Cozzuto</w:t>
      </w:r>
      <w:proofErr w:type="spellEnd"/>
      <w:r>
        <w:t xml:space="preserve">, L., </w:t>
      </w:r>
      <w:proofErr w:type="spellStart"/>
      <w:r>
        <w:t>Hermoso</w:t>
      </w:r>
      <w:proofErr w:type="spellEnd"/>
      <w:r>
        <w:t xml:space="preserve"> Pulido, T., </w:t>
      </w:r>
      <w:proofErr w:type="spellStart"/>
      <w:r>
        <w:t>Baril</w:t>
      </w:r>
      <w:proofErr w:type="spellEnd"/>
      <w:r>
        <w:t xml:space="preserve">, T., Hayward, A., </w:t>
      </w:r>
      <w:proofErr w:type="spellStart"/>
      <w:r>
        <w:t>Irimia</w:t>
      </w:r>
      <w:proofErr w:type="spellEnd"/>
      <w:r>
        <w:t>, M., Chapman, J.W., Bass, C., Wotton, K.R., 2022. Genome-wide transcriptomic changes reveal the genetic pathways involved in insect migration. Mol. Ecol. 31, 4332–4350. https://doi.org/10.1111/mec.16588</w:t>
      </w:r>
    </w:p>
    <w:p w14:paraId="45338255" w14:textId="77777777" w:rsidR="00147F07" w:rsidRDefault="00147F07" w:rsidP="00147F07">
      <w:pPr>
        <w:pStyle w:val="Bibliography"/>
      </w:pPr>
      <w:r>
        <w:t xml:space="preserve">Dreier, S., Redhead, J.W., Warren, I.A., Bourke, A.F.G., Heard, M.S., Jordan, W.C., Sumner, S., Wang, J., </w:t>
      </w:r>
      <w:proofErr w:type="spellStart"/>
      <w:r>
        <w:t>Carvell</w:t>
      </w:r>
      <w:proofErr w:type="spellEnd"/>
      <w:r>
        <w:t xml:space="preserve">, C., 2014. Fine-scale spatial genetic structure of common and declining </w:t>
      </w:r>
      <w:proofErr w:type="gramStart"/>
      <w:r>
        <w:t>bumble bees</w:t>
      </w:r>
      <w:proofErr w:type="gramEnd"/>
      <w:r>
        <w:t xml:space="preserve"> across an agricultural landscape. Mol. Ecol. 23, 3384–3395. https://doi.org/10.1111/mec.12823</w:t>
      </w:r>
    </w:p>
    <w:p w14:paraId="641BD270" w14:textId="77777777" w:rsidR="00147F07" w:rsidRPr="00147F07" w:rsidRDefault="00147F07" w:rsidP="00147F07">
      <w:pPr>
        <w:pStyle w:val="Bibliography"/>
        <w:rPr>
          <w:lang w:val="fr-FR"/>
        </w:rPr>
      </w:pPr>
      <w:r>
        <w:t xml:space="preserve">Earl, D.A., </w:t>
      </w:r>
      <w:proofErr w:type="spellStart"/>
      <w:r>
        <w:t>vonHoldt</w:t>
      </w:r>
      <w:proofErr w:type="spellEnd"/>
      <w:r>
        <w:t xml:space="preserve">, B.M., 2012. STRUCTURE HARVESTER: a website and program for visualizing STRUCTURE output and implementing the </w:t>
      </w:r>
      <w:proofErr w:type="spellStart"/>
      <w:r>
        <w:t>Evanno</w:t>
      </w:r>
      <w:proofErr w:type="spellEnd"/>
      <w:r>
        <w:t xml:space="preserve"> method. </w:t>
      </w:r>
      <w:proofErr w:type="spellStart"/>
      <w:r w:rsidRPr="00147F07">
        <w:rPr>
          <w:lang w:val="fr-FR"/>
        </w:rPr>
        <w:t>Conserv</w:t>
      </w:r>
      <w:proofErr w:type="spellEnd"/>
      <w:r w:rsidRPr="00147F07">
        <w:rPr>
          <w:lang w:val="fr-FR"/>
        </w:rPr>
        <w:t xml:space="preserve">. Genet. </w:t>
      </w:r>
      <w:proofErr w:type="spellStart"/>
      <w:r w:rsidRPr="00147F07">
        <w:rPr>
          <w:lang w:val="fr-FR"/>
        </w:rPr>
        <w:t>Resour</w:t>
      </w:r>
      <w:proofErr w:type="spellEnd"/>
      <w:r w:rsidRPr="00147F07">
        <w:rPr>
          <w:lang w:val="fr-FR"/>
        </w:rPr>
        <w:t>. 4, 359–361. https://doi.org/10.1007/s12686-011-9548-7</w:t>
      </w:r>
    </w:p>
    <w:p w14:paraId="1A65118B" w14:textId="77777777" w:rsidR="00147F07" w:rsidRDefault="00147F07" w:rsidP="00147F07">
      <w:pPr>
        <w:pStyle w:val="Bibliography"/>
      </w:pPr>
      <w:proofErr w:type="spellStart"/>
      <w:r w:rsidRPr="00147F07">
        <w:rPr>
          <w:lang w:val="fr-FR"/>
        </w:rPr>
        <w:t>Evanno</w:t>
      </w:r>
      <w:proofErr w:type="spellEnd"/>
      <w:r w:rsidRPr="00147F07">
        <w:rPr>
          <w:lang w:val="fr-FR"/>
        </w:rPr>
        <w:t xml:space="preserve">, G., </w:t>
      </w:r>
      <w:proofErr w:type="spellStart"/>
      <w:r w:rsidRPr="00147F07">
        <w:rPr>
          <w:lang w:val="fr-FR"/>
        </w:rPr>
        <w:t>Regnaut</w:t>
      </w:r>
      <w:proofErr w:type="spellEnd"/>
      <w:r w:rsidRPr="00147F07">
        <w:rPr>
          <w:lang w:val="fr-FR"/>
        </w:rPr>
        <w:t xml:space="preserve">, S., </w:t>
      </w:r>
      <w:proofErr w:type="spellStart"/>
      <w:r w:rsidRPr="00147F07">
        <w:rPr>
          <w:lang w:val="fr-FR"/>
        </w:rPr>
        <w:t>Goudet</w:t>
      </w:r>
      <w:proofErr w:type="spellEnd"/>
      <w:r w:rsidRPr="00147F07">
        <w:rPr>
          <w:lang w:val="fr-FR"/>
        </w:rPr>
        <w:t xml:space="preserve">, J., 2005. </w:t>
      </w:r>
      <w:r>
        <w:t>Detecting the number of clusters of individuals using the software structure: a simulation study. Mol. Ecol. 14, 2611–2620.</w:t>
      </w:r>
    </w:p>
    <w:p w14:paraId="325EC8D4" w14:textId="77777777" w:rsidR="00147F07" w:rsidRPr="00147F07" w:rsidRDefault="00147F07" w:rsidP="00147F07">
      <w:pPr>
        <w:pStyle w:val="Bibliography"/>
        <w:rPr>
          <w:lang w:val="fr-FR"/>
        </w:rPr>
      </w:pPr>
      <w:r>
        <w:lastRenderedPageBreak/>
        <w:t xml:space="preserve">Frantine-Silva, W., Augusto, S.C., </w:t>
      </w:r>
      <w:proofErr w:type="spellStart"/>
      <w:r>
        <w:t>Tosta</w:t>
      </w:r>
      <w:proofErr w:type="spellEnd"/>
      <w:r>
        <w:t xml:space="preserve">, T.H.A., Pacheco, A.S., </w:t>
      </w:r>
      <w:proofErr w:type="spellStart"/>
      <w:r>
        <w:t>Kotelok-Diniz</w:t>
      </w:r>
      <w:proofErr w:type="spellEnd"/>
      <w:r>
        <w:t xml:space="preserve">, T., </w:t>
      </w:r>
      <w:proofErr w:type="spellStart"/>
      <w:r>
        <w:t>Apolinário</w:t>
      </w:r>
      <w:proofErr w:type="spellEnd"/>
      <w:r>
        <w:t xml:space="preserve"> da Silva, C., Sofia, S.H., 2021. Genetic diversity and population structure of orchid bees from the Brazilian savanna. </w:t>
      </w:r>
      <w:r w:rsidRPr="00147F07">
        <w:rPr>
          <w:lang w:val="fr-FR"/>
        </w:rPr>
        <w:t xml:space="preserve">J. </w:t>
      </w:r>
      <w:proofErr w:type="spellStart"/>
      <w:r w:rsidRPr="00147F07">
        <w:rPr>
          <w:lang w:val="fr-FR"/>
        </w:rPr>
        <w:t>Apic</w:t>
      </w:r>
      <w:proofErr w:type="spellEnd"/>
      <w:r w:rsidRPr="00147F07">
        <w:rPr>
          <w:lang w:val="fr-FR"/>
        </w:rPr>
        <w:t xml:space="preserve">. </w:t>
      </w:r>
      <w:proofErr w:type="spellStart"/>
      <w:r w:rsidRPr="00147F07">
        <w:rPr>
          <w:lang w:val="fr-FR"/>
        </w:rPr>
        <w:t>Res</w:t>
      </w:r>
      <w:proofErr w:type="spellEnd"/>
      <w:r w:rsidRPr="00147F07">
        <w:rPr>
          <w:lang w:val="fr-FR"/>
        </w:rPr>
        <w:t>. 60, 385–395. https://doi.org/10.1080/00218839.2021.1898788</w:t>
      </w:r>
    </w:p>
    <w:p w14:paraId="794B43DB" w14:textId="77777777" w:rsidR="00147F07" w:rsidRDefault="00147F07" w:rsidP="00147F07">
      <w:pPr>
        <w:pStyle w:val="Bibliography"/>
      </w:pPr>
      <w:proofErr w:type="spellStart"/>
      <w:r w:rsidRPr="00147F07">
        <w:rPr>
          <w:lang w:val="fr-FR"/>
        </w:rPr>
        <w:t>Gallai</w:t>
      </w:r>
      <w:proofErr w:type="spellEnd"/>
      <w:r w:rsidRPr="00147F07">
        <w:rPr>
          <w:lang w:val="fr-FR"/>
        </w:rPr>
        <w:t xml:space="preserve">, N., Salles, J.-M., </w:t>
      </w:r>
      <w:proofErr w:type="spellStart"/>
      <w:r w:rsidRPr="00147F07">
        <w:rPr>
          <w:lang w:val="fr-FR"/>
        </w:rPr>
        <w:t>Settele</w:t>
      </w:r>
      <w:proofErr w:type="spellEnd"/>
      <w:r w:rsidRPr="00147F07">
        <w:rPr>
          <w:lang w:val="fr-FR"/>
        </w:rPr>
        <w:t xml:space="preserve">, J., </w:t>
      </w:r>
      <w:proofErr w:type="spellStart"/>
      <w:r w:rsidRPr="00147F07">
        <w:rPr>
          <w:lang w:val="fr-FR"/>
        </w:rPr>
        <w:t>Vaissière</w:t>
      </w:r>
      <w:proofErr w:type="spellEnd"/>
      <w:r w:rsidRPr="00147F07">
        <w:rPr>
          <w:lang w:val="fr-FR"/>
        </w:rPr>
        <w:t xml:space="preserve">, B.E., 2009. </w:t>
      </w:r>
      <w:r>
        <w:t xml:space="preserve">Economic valuation of the vulnerability of world agriculture confronted with pollinator decline. Ecol. Econ. </w:t>
      </w:r>
      <w:proofErr w:type="gramStart"/>
      <w:r>
        <w:t>68</w:t>
      </w:r>
      <w:proofErr w:type="gramEnd"/>
      <w:r>
        <w:t>, 810–821. https://doi.org/10.1016/j.ecolecon.2008.06.014</w:t>
      </w:r>
    </w:p>
    <w:p w14:paraId="57771667" w14:textId="77777777" w:rsidR="00147F07" w:rsidRDefault="00147F07" w:rsidP="00147F07">
      <w:pPr>
        <w:pStyle w:val="Bibliography"/>
      </w:pPr>
      <w:proofErr w:type="gramStart"/>
      <w:r>
        <w:t>Gao</w:t>
      </w:r>
      <w:proofErr w:type="gramEnd"/>
      <w:r>
        <w:t xml:space="preserve">, B., Wotton, K.R., Hawkes, W.L.S., </w:t>
      </w:r>
      <w:proofErr w:type="spellStart"/>
      <w:r>
        <w:t>Menz</w:t>
      </w:r>
      <w:proofErr w:type="spellEnd"/>
      <w:r>
        <w:t xml:space="preserve">, M.H.M., Reynolds, D.R., </w:t>
      </w:r>
      <w:proofErr w:type="spellStart"/>
      <w:r>
        <w:t>Zhai</w:t>
      </w:r>
      <w:proofErr w:type="spellEnd"/>
      <w:r>
        <w:t>, B.-P., Hu, G., Chapman, J.W., 2020. Adaptive strategies of high-flying migratory hoverflies in response to wind currents. Proc. R. Soc. B Biol. Sci. 287, 20200406. https://doi.org/10.1098/rspb.2020.0406</w:t>
      </w:r>
    </w:p>
    <w:p w14:paraId="0EA3525A" w14:textId="77777777" w:rsidR="00147F07" w:rsidRDefault="00147F07" w:rsidP="00147F07">
      <w:pPr>
        <w:pStyle w:val="Bibliography"/>
      </w:pPr>
      <w:r>
        <w:t>GBIF.org, 2022. Occurrence Download - Myathropa florea - North America (05 September 2022) https://doi.org/10.15468/dl.ctqqr2.</w:t>
      </w:r>
    </w:p>
    <w:p w14:paraId="2A9AED83" w14:textId="77777777" w:rsidR="00147F07" w:rsidRDefault="00147F07" w:rsidP="00147F07">
      <w:pPr>
        <w:pStyle w:val="Bibliography"/>
      </w:pPr>
      <w:r>
        <w:t xml:space="preserve">Gill, R.J., </w:t>
      </w:r>
      <w:proofErr w:type="spellStart"/>
      <w:r>
        <w:t>Baldock</w:t>
      </w:r>
      <w:proofErr w:type="spellEnd"/>
      <w:r>
        <w:t xml:space="preserve">, K.C.R., Brown, M.J.F., </w:t>
      </w:r>
      <w:proofErr w:type="spellStart"/>
      <w:r>
        <w:t>Cresswell</w:t>
      </w:r>
      <w:proofErr w:type="spellEnd"/>
      <w:r>
        <w:t xml:space="preserve">, J.E., Dicks, L.V., Fountain, M.T., Garratt, M.P.D., Gough, L.A., Heard, M.S., Holland, J.M., </w:t>
      </w:r>
      <w:proofErr w:type="spellStart"/>
      <w:r>
        <w:t>Ollerton</w:t>
      </w:r>
      <w:proofErr w:type="spellEnd"/>
      <w:r>
        <w:t xml:space="preserve">, J., Stone, G.N., Tang, C.Q., </w:t>
      </w:r>
      <w:proofErr w:type="spellStart"/>
      <w:r>
        <w:t>Vanbergen</w:t>
      </w:r>
      <w:proofErr w:type="spellEnd"/>
      <w:r>
        <w:t xml:space="preserve">, A.J., </w:t>
      </w:r>
      <w:proofErr w:type="spellStart"/>
      <w:r>
        <w:t>Vogler</w:t>
      </w:r>
      <w:proofErr w:type="spellEnd"/>
      <w:r>
        <w:t xml:space="preserve">, A.P., Woodward, G., Arce, A.N., Boatman, N.D., Brand-Hardy, R., Breeze, T.D., Green, M., Hartfield, C.M., O’Connor, R.S., Osborne, J.L., Phillips, J., Sutton, P.B., Potts, S.G., 2016. Chapter Four - Protecting an Ecosystem Service: Approaches to Understanding and Mitigating Threats to Wild Insect Pollinators, in: Woodward, G., </w:t>
      </w:r>
      <w:proofErr w:type="spellStart"/>
      <w:r>
        <w:t>Bohan</w:t>
      </w:r>
      <w:proofErr w:type="spellEnd"/>
      <w:r>
        <w:t>, D.A. (Eds.), Advances in Ecological Research, Ecosystem Services: From Biodiversity to Society, Part 2. Academic Press, pp. 135–206. https://doi.org/10.1016/bs.aecr.2015.10.007</w:t>
      </w:r>
    </w:p>
    <w:p w14:paraId="14967184" w14:textId="77777777" w:rsidR="00147F07" w:rsidRDefault="00147F07" w:rsidP="00147F07">
      <w:pPr>
        <w:pStyle w:val="Bibliography"/>
      </w:pPr>
      <w:proofErr w:type="spellStart"/>
      <w:r>
        <w:t>Glück</w:t>
      </w:r>
      <w:proofErr w:type="spellEnd"/>
      <w:r>
        <w:t xml:space="preserve">, M., </w:t>
      </w:r>
      <w:proofErr w:type="spellStart"/>
      <w:r>
        <w:t>Geue</w:t>
      </w:r>
      <w:proofErr w:type="spellEnd"/>
      <w:r>
        <w:t xml:space="preserve">, J.C., </w:t>
      </w:r>
      <w:proofErr w:type="spellStart"/>
      <w:r>
        <w:t>Thomassen</w:t>
      </w:r>
      <w:proofErr w:type="spellEnd"/>
      <w:r>
        <w:t xml:space="preserve">, H.A., 2022. Environmental differences explain subtle yet detectable genetic structure in a widespread pollinator. BMC Ecol. </w:t>
      </w:r>
      <w:proofErr w:type="spellStart"/>
      <w:r>
        <w:t>Evol</w:t>
      </w:r>
      <w:proofErr w:type="spellEnd"/>
      <w:r>
        <w:t xml:space="preserve">. </w:t>
      </w:r>
      <w:proofErr w:type="gramStart"/>
      <w:r>
        <w:t>22</w:t>
      </w:r>
      <w:proofErr w:type="gramEnd"/>
      <w:r>
        <w:t>, 8. https://doi.org/10.1186/s12862-022-01963-5</w:t>
      </w:r>
    </w:p>
    <w:p w14:paraId="6A8D8DE5" w14:textId="77777777" w:rsidR="00147F07" w:rsidRDefault="00147F07" w:rsidP="00147F07">
      <w:pPr>
        <w:pStyle w:val="Bibliography"/>
      </w:pPr>
      <w:proofErr w:type="spellStart"/>
      <w:r>
        <w:t>Goudet</w:t>
      </w:r>
      <w:proofErr w:type="spellEnd"/>
      <w:r>
        <w:t xml:space="preserve">, J., 2005. </w:t>
      </w:r>
      <w:proofErr w:type="spellStart"/>
      <w:proofErr w:type="gramStart"/>
      <w:r>
        <w:t>hierfstat</w:t>
      </w:r>
      <w:proofErr w:type="spellEnd"/>
      <w:proofErr w:type="gramEnd"/>
      <w:r>
        <w:t>, a package for R to compute and test hierarchical F‐statistics. Mol. Ecol. Notes 5, 184–186.</w:t>
      </w:r>
    </w:p>
    <w:p w14:paraId="53898C31" w14:textId="77777777" w:rsidR="00147F07" w:rsidRDefault="00147F07" w:rsidP="00147F07">
      <w:pPr>
        <w:pStyle w:val="Bibliography"/>
      </w:pPr>
      <w:r>
        <w:t xml:space="preserve">Greenleaf, S.S., Williams, N.M., </w:t>
      </w:r>
      <w:proofErr w:type="spellStart"/>
      <w:r>
        <w:t>Winfree</w:t>
      </w:r>
      <w:proofErr w:type="spellEnd"/>
      <w:r>
        <w:t xml:space="preserve">, R., </w:t>
      </w:r>
      <w:proofErr w:type="spellStart"/>
      <w:r>
        <w:t>Kremen</w:t>
      </w:r>
      <w:proofErr w:type="spellEnd"/>
      <w:r>
        <w:t xml:space="preserve">, C., 2007. Bee foraging ranges and their relationship to body size. </w:t>
      </w:r>
      <w:proofErr w:type="spellStart"/>
      <w:r>
        <w:t>Oecologia</w:t>
      </w:r>
      <w:proofErr w:type="spellEnd"/>
      <w:r>
        <w:t xml:space="preserve"> 153, 589–596. https://doi.org/10.1007/s00442-007-0752-9</w:t>
      </w:r>
    </w:p>
    <w:p w14:paraId="5ED41342" w14:textId="77777777" w:rsidR="00147F07" w:rsidRDefault="00147F07" w:rsidP="00147F07">
      <w:pPr>
        <w:pStyle w:val="Bibliography"/>
      </w:pPr>
      <w:r>
        <w:t xml:space="preserve">Hall, D.M., Camilo, G.R., </w:t>
      </w:r>
      <w:proofErr w:type="spellStart"/>
      <w:r>
        <w:t>Tonietto</w:t>
      </w:r>
      <w:proofErr w:type="spellEnd"/>
      <w:r>
        <w:t xml:space="preserve">, R.K., </w:t>
      </w:r>
      <w:proofErr w:type="spellStart"/>
      <w:r>
        <w:t>Ollerton</w:t>
      </w:r>
      <w:proofErr w:type="spellEnd"/>
      <w:r>
        <w:t xml:space="preserve">, J., </w:t>
      </w:r>
      <w:proofErr w:type="spellStart"/>
      <w:r>
        <w:t>Ahrné</w:t>
      </w:r>
      <w:proofErr w:type="spellEnd"/>
      <w:r>
        <w:t xml:space="preserve">, K., </w:t>
      </w:r>
      <w:proofErr w:type="spellStart"/>
      <w:r>
        <w:t>Arduser</w:t>
      </w:r>
      <w:proofErr w:type="spellEnd"/>
      <w:r>
        <w:t xml:space="preserve">, M., </w:t>
      </w:r>
      <w:proofErr w:type="spellStart"/>
      <w:r>
        <w:t>Ascher</w:t>
      </w:r>
      <w:proofErr w:type="spellEnd"/>
      <w:r>
        <w:t xml:space="preserve">, J.S., </w:t>
      </w:r>
      <w:proofErr w:type="spellStart"/>
      <w:r>
        <w:t>Baldock</w:t>
      </w:r>
      <w:proofErr w:type="spellEnd"/>
      <w:r>
        <w:t xml:space="preserve">, K.C.R., Fowler, R., Frankie, G., </w:t>
      </w:r>
      <w:proofErr w:type="spellStart"/>
      <w:r>
        <w:t>Goulson</w:t>
      </w:r>
      <w:proofErr w:type="spellEnd"/>
      <w:r>
        <w:t xml:space="preserve">, D., </w:t>
      </w:r>
      <w:proofErr w:type="spellStart"/>
      <w:r>
        <w:t>Gunnarsson</w:t>
      </w:r>
      <w:proofErr w:type="spellEnd"/>
      <w:r>
        <w:t xml:space="preserve">, B., Hanley, M.E., Jackson, J.I., </w:t>
      </w:r>
      <w:proofErr w:type="spellStart"/>
      <w:r>
        <w:t>Langellotto</w:t>
      </w:r>
      <w:proofErr w:type="spellEnd"/>
      <w:r>
        <w:t xml:space="preserve">, G., Lowenstein, D., Minor, E.S., Philpott, S.M., Potts, S.G., </w:t>
      </w:r>
      <w:proofErr w:type="spellStart"/>
      <w:r>
        <w:t>Sirohi</w:t>
      </w:r>
      <w:proofErr w:type="spellEnd"/>
      <w:r>
        <w:t xml:space="preserve">, M.H., </w:t>
      </w:r>
      <w:proofErr w:type="spellStart"/>
      <w:r>
        <w:t>Spevak</w:t>
      </w:r>
      <w:proofErr w:type="spellEnd"/>
      <w:r>
        <w:t xml:space="preserve">, E.M., Stone, G.N., </w:t>
      </w:r>
      <w:proofErr w:type="spellStart"/>
      <w:r>
        <w:t>Threlfall</w:t>
      </w:r>
      <w:proofErr w:type="spellEnd"/>
      <w:r>
        <w:t xml:space="preserve">, C.G., 2017. The city as a refuge for insect pollinators. </w:t>
      </w:r>
      <w:proofErr w:type="spellStart"/>
      <w:r>
        <w:t>Conserv</w:t>
      </w:r>
      <w:proofErr w:type="spellEnd"/>
      <w:r>
        <w:t>. Biol. 31, 24–29. https://doi.org/10.1111/cobi.12840</w:t>
      </w:r>
    </w:p>
    <w:p w14:paraId="08F3B48E" w14:textId="77777777" w:rsidR="00147F07" w:rsidRDefault="00147F07" w:rsidP="00147F07">
      <w:pPr>
        <w:pStyle w:val="Bibliography"/>
      </w:pPr>
      <w:r w:rsidRPr="00147F07">
        <w:rPr>
          <w:lang w:val="de-LU"/>
        </w:rPr>
        <w:t xml:space="preserve">Hallmann, C.A., Sorg, M., </w:t>
      </w:r>
      <w:proofErr w:type="spellStart"/>
      <w:r w:rsidRPr="00147F07">
        <w:rPr>
          <w:lang w:val="de-LU"/>
        </w:rPr>
        <w:t>Jongejans</w:t>
      </w:r>
      <w:proofErr w:type="spellEnd"/>
      <w:r w:rsidRPr="00147F07">
        <w:rPr>
          <w:lang w:val="de-LU"/>
        </w:rPr>
        <w:t xml:space="preserve">, E., </w:t>
      </w:r>
      <w:proofErr w:type="spellStart"/>
      <w:r w:rsidRPr="00147F07">
        <w:rPr>
          <w:lang w:val="de-LU"/>
        </w:rPr>
        <w:t>Siepel</w:t>
      </w:r>
      <w:proofErr w:type="spellEnd"/>
      <w:r w:rsidRPr="00147F07">
        <w:rPr>
          <w:lang w:val="de-LU"/>
        </w:rPr>
        <w:t xml:space="preserve">, H., </w:t>
      </w:r>
      <w:proofErr w:type="spellStart"/>
      <w:r w:rsidRPr="00147F07">
        <w:rPr>
          <w:lang w:val="de-LU"/>
        </w:rPr>
        <w:t>Hofland</w:t>
      </w:r>
      <w:proofErr w:type="spellEnd"/>
      <w:r w:rsidRPr="00147F07">
        <w:rPr>
          <w:lang w:val="de-LU"/>
        </w:rPr>
        <w:t xml:space="preserve">, N., Schwan, H., </w:t>
      </w:r>
      <w:proofErr w:type="spellStart"/>
      <w:r w:rsidRPr="00147F07">
        <w:rPr>
          <w:lang w:val="de-LU"/>
        </w:rPr>
        <w:t>Stenmans</w:t>
      </w:r>
      <w:proofErr w:type="spellEnd"/>
      <w:r w:rsidRPr="00147F07">
        <w:rPr>
          <w:lang w:val="de-LU"/>
        </w:rPr>
        <w:t xml:space="preserve">, W., Müller, A., </w:t>
      </w:r>
      <w:proofErr w:type="spellStart"/>
      <w:r w:rsidRPr="00147F07">
        <w:rPr>
          <w:lang w:val="de-LU"/>
        </w:rPr>
        <w:t>Sumser</w:t>
      </w:r>
      <w:proofErr w:type="spellEnd"/>
      <w:r w:rsidRPr="00147F07">
        <w:rPr>
          <w:lang w:val="de-LU"/>
        </w:rPr>
        <w:t xml:space="preserve">, H., </w:t>
      </w:r>
      <w:proofErr w:type="spellStart"/>
      <w:r w:rsidRPr="00147F07">
        <w:rPr>
          <w:lang w:val="de-LU"/>
        </w:rPr>
        <w:t>Hörren</w:t>
      </w:r>
      <w:proofErr w:type="spellEnd"/>
      <w:r w:rsidRPr="00147F07">
        <w:rPr>
          <w:lang w:val="de-LU"/>
        </w:rPr>
        <w:t xml:space="preserve">, T., </w:t>
      </w:r>
      <w:proofErr w:type="spellStart"/>
      <w:r w:rsidRPr="00147F07">
        <w:rPr>
          <w:lang w:val="de-LU"/>
        </w:rPr>
        <w:t>Goulson</w:t>
      </w:r>
      <w:proofErr w:type="spellEnd"/>
      <w:r w:rsidRPr="00147F07">
        <w:rPr>
          <w:lang w:val="de-LU"/>
        </w:rPr>
        <w:t xml:space="preserve">, D., </w:t>
      </w:r>
      <w:proofErr w:type="spellStart"/>
      <w:r w:rsidRPr="00147F07">
        <w:rPr>
          <w:lang w:val="de-LU"/>
        </w:rPr>
        <w:t>Kroon</w:t>
      </w:r>
      <w:proofErr w:type="spellEnd"/>
      <w:r w:rsidRPr="00147F07">
        <w:rPr>
          <w:lang w:val="de-LU"/>
        </w:rPr>
        <w:t xml:space="preserve">, H. de, 2017. </w:t>
      </w:r>
      <w:r>
        <w:t>More than 75 percent decline over 27 years in total flying insect biomass in protected areas. PLOS ONE 12, e0185809. https://doi.org/10.1371/journal.pone.0185809</w:t>
      </w:r>
    </w:p>
    <w:p w14:paraId="08625C71" w14:textId="77777777" w:rsidR="00147F07" w:rsidRDefault="00147F07" w:rsidP="00147F07">
      <w:pPr>
        <w:pStyle w:val="Bibliography"/>
      </w:pPr>
      <w:proofErr w:type="spellStart"/>
      <w:r>
        <w:t>Hodgkiss</w:t>
      </w:r>
      <w:proofErr w:type="spellEnd"/>
      <w:r>
        <w:t xml:space="preserve">, D., Brown, M.J.F., Fountain, M.T., 2018. </w:t>
      </w:r>
      <w:proofErr w:type="spellStart"/>
      <w:r>
        <w:t>Syrphine</w:t>
      </w:r>
      <w:proofErr w:type="spellEnd"/>
      <w:r>
        <w:t xml:space="preserve"> hoverflies are effective pollinators of commercial strawberry. J. </w:t>
      </w:r>
      <w:proofErr w:type="spellStart"/>
      <w:r>
        <w:t>Pollinat</w:t>
      </w:r>
      <w:proofErr w:type="spellEnd"/>
      <w:r>
        <w:t>. Ecol. 22, 55–66. https://doi.org/10.26786/1920-</w:t>
      </w:r>
      <w:proofErr w:type="gramStart"/>
      <w:r>
        <w:t>7603(</w:t>
      </w:r>
      <w:proofErr w:type="gramEnd"/>
      <w:r>
        <w:t>2018)five</w:t>
      </w:r>
    </w:p>
    <w:p w14:paraId="40811F03" w14:textId="77777777" w:rsidR="00147F07" w:rsidRDefault="00147F07" w:rsidP="00147F07">
      <w:pPr>
        <w:pStyle w:val="Bibliography"/>
      </w:pPr>
      <w:r>
        <w:t xml:space="preserve">Hong, K.-J., Lee, J.-H., Lee, G.-S., Lee, S., 2012. The status quo of invasive alien insect species and plant quarantine in Korea. J. Asia-Pac. </w:t>
      </w:r>
      <w:proofErr w:type="spellStart"/>
      <w:r>
        <w:t>Entomol</w:t>
      </w:r>
      <w:proofErr w:type="spellEnd"/>
      <w:r>
        <w:t xml:space="preserve">. </w:t>
      </w:r>
      <w:proofErr w:type="gramStart"/>
      <w:r>
        <w:t>15</w:t>
      </w:r>
      <w:proofErr w:type="gramEnd"/>
      <w:r>
        <w:t>, 521–532. https://doi.org/10.1016/j.aspen.2012.06.003</w:t>
      </w:r>
    </w:p>
    <w:p w14:paraId="348F8644" w14:textId="77777777" w:rsidR="00147F07" w:rsidRDefault="00147F07" w:rsidP="00147F07">
      <w:pPr>
        <w:pStyle w:val="Bibliography"/>
      </w:pPr>
      <w:proofErr w:type="spellStart"/>
      <w:r>
        <w:t>Hubisz</w:t>
      </w:r>
      <w:proofErr w:type="spellEnd"/>
      <w:r>
        <w:t xml:space="preserve">, M.J., </w:t>
      </w:r>
      <w:proofErr w:type="spellStart"/>
      <w:r>
        <w:t>Falush</w:t>
      </w:r>
      <w:proofErr w:type="spellEnd"/>
      <w:r>
        <w:t xml:space="preserve">, D., Stephens, M., Pritchard, J.K., 2009. Inferring weak population structure with the assistance of sample group information. Mol. Ecol. </w:t>
      </w:r>
      <w:proofErr w:type="spellStart"/>
      <w:r>
        <w:t>Resour</w:t>
      </w:r>
      <w:proofErr w:type="spellEnd"/>
      <w:r>
        <w:t xml:space="preserve">. </w:t>
      </w:r>
      <w:proofErr w:type="gramStart"/>
      <w:r>
        <w:t>9</w:t>
      </w:r>
      <w:proofErr w:type="gramEnd"/>
      <w:r>
        <w:t>, 1322–1332.</w:t>
      </w:r>
    </w:p>
    <w:p w14:paraId="011E9FD2" w14:textId="77777777" w:rsidR="00147F07" w:rsidRDefault="00147F07" w:rsidP="00147F07">
      <w:pPr>
        <w:pStyle w:val="Bibliography"/>
      </w:pPr>
      <w:r>
        <w:lastRenderedPageBreak/>
        <w:t xml:space="preserve">Jaeger, J.A.G., </w:t>
      </w:r>
      <w:proofErr w:type="spellStart"/>
      <w:r>
        <w:t>Soukup</w:t>
      </w:r>
      <w:proofErr w:type="spellEnd"/>
      <w:r>
        <w:t xml:space="preserve">, T., </w:t>
      </w:r>
      <w:proofErr w:type="spellStart"/>
      <w:r>
        <w:t>Schwick</w:t>
      </w:r>
      <w:proofErr w:type="spellEnd"/>
      <w:r>
        <w:t xml:space="preserve">, C., </w:t>
      </w:r>
      <w:proofErr w:type="spellStart"/>
      <w:r>
        <w:t>Madriñán</w:t>
      </w:r>
      <w:proofErr w:type="spellEnd"/>
      <w:r>
        <w:t xml:space="preserve">, L.F., </w:t>
      </w:r>
      <w:proofErr w:type="spellStart"/>
      <w:r>
        <w:t>Kienast</w:t>
      </w:r>
      <w:proofErr w:type="spellEnd"/>
      <w:r>
        <w:t>, F., 2016. Landscape Fragmentation in Europe, in: European Landscape Dynamics. CRC press, Boca Raton, Florida, USA, p. 42.</w:t>
      </w:r>
    </w:p>
    <w:p w14:paraId="0EE5E8D9" w14:textId="77777777" w:rsidR="00147F07" w:rsidRPr="00147F07" w:rsidRDefault="00147F07" w:rsidP="00147F07">
      <w:pPr>
        <w:pStyle w:val="Bibliography"/>
        <w:rPr>
          <w:lang w:val="de-LU"/>
        </w:rPr>
      </w:pPr>
      <w:r>
        <w:t xml:space="preserve">Janes, J.K., Miller, J.M., Dupuis, J.R., </w:t>
      </w:r>
      <w:proofErr w:type="spellStart"/>
      <w:r>
        <w:t>Malenfant</w:t>
      </w:r>
      <w:proofErr w:type="spellEnd"/>
      <w:r>
        <w:t xml:space="preserve">, R.M., </w:t>
      </w:r>
      <w:proofErr w:type="spellStart"/>
      <w:r>
        <w:t>Gorrell</w:t>
      </w:r>
      <w:proofErr w:type="spellEnd"/>
      <w:r>
        <w:t xml:space="preserve">, J.C., </w:t>
      </w:r>
      <w:proofErr w:type="spellStart"/>
      <w:r>
        <w:t>Cullingham</w:t>
      </w:r>
      <w:proofErr w:type="spellEnd"/>
      <w:r>
        <w:t xml:space="preserve">, C.I., Andrew, R.L., 2017. </w:t>
      </w:r>
      <w:r w:rsidRPr="00147F07">
        <w:rPr>
          <w:lang w:val="de-LU"/>
        </w:rPr>
        <w:t xml:space="preserve">The K = 2 </w:t>
      </w:r>
      <w:proofErr w:type="spellStart"/>
      <w:r w:rsidRPr="00147F07">
        <w:rPr>
          <w:lang w:val="de-LU"/>
        </w:rPr>
        <w:t>conundrum</w:t>
      </w:r>
      <w:proofErr w:type="spellEnd"/>
      <w:r w:rsidRPr="00147F07">
        <w:rPr>
          <w:lang w:val="de-LU"/>
        </w:rPr>
        <w:t xml:space="preserve">. Mol. </w:t>
      </w:r>
      <w:proofErr w:type="spellStart"/>
      <w:r w:rsidRPr="00147F07">
        <w:rPr>
          <w:lang w:val="de-LU"/>
        </w:rPr>
        <w:t>Ecol</w:t>
      </w:r>
      <w:proofErr w:type="spellEnd"/>
      <w:r w:rsidRPr="00147F07">
        <w:rPr>
          <w:lang w:val="de-LU"/>
        </w:rPr>
        <w:t>. 26, 3594–3602. https://doi.org/10.1111/mec.14187</w:t>
      </w:r>
    </w:p>
    <w:p w14:paraId="25229118" w14:textId="77777777" w:rsidR="00147F07" w:rsidRDefault="00147F07" w:rsidP="00147F07">
      <w:pPr>
        <w:pStyle w:val="Bibliography"/>
      </w:pPr>
      <w:proofErr w:type="spellStart"/>
      <w:r w:rsidRPr="00147F07">
        <w:rPr>
          <w:lang w:val="de-LU"/>
        </w:rPr>
        <w:t>Jauker</w:t>
      </w:r>
      <w:proofErr w:type="spellEnd"/>
      <w:r w:rsidRPr="00147F07">
        <w:rPr>
          <w:lang w:val="de-LU"/>
        </w:rPr>
        <w:t xml:space="preserve">, F., </w:t>
      </w:r>
      <w:proofErr w:type="spellStart"/>
      <w:r w:rsidRPr="00147F07">
        <w:rPr>
          <w:lang w:val="de-LU"/>
        </w:rPr>
        <w:t>Diekötter</w:t>
      </w:r>
      <w:proofErr w:type="spellEnd"/>
      <w:r w:rsidRPr="00147F07">
        <w:rPr>
          <w:lang w:val="de-LU"/>
        </w:rPr>
        <w:t xml:space="preserve">, T., Schwarzbach, F., Wolters, V., 2009. </w:t>
      </w:r>
      <w:r>
        <w:t xml:space="preserve">Pollinator dispersal in an agricultural matrix: opposing responses of wild bees and hoverflies to landscape structure and distance from main habitat. </w:t>
      </w:r>
      <w:proofErr w:type="spellStart"/>
      <w:r>
        <w:t>Landsc</w:t>
      </w:r>
      <w:proofErr w:type="spellEnd"/>
      <w:r>
        <w:t>. Ecol. 24, 547–555. https://doi.org/10.1007/s10980-009-9331-2</w:t>
      </w:r>
    </w:p>
    <w:p w14:paraId="3A2516E7" w14:textId="77777777" w:rsidR="00147F07" w:rsidRDefault="00147F07" w:rsidP="00147F07">
      <w:pPr>
        <w:pStyle w:val="Bibliography"/>
      </w:pPr>
      <w:proofErr w:type="spellStart"/>
      <w:r>
        <w:t>Jauker</w:t>
      </w:r>
      <w:proofErr w:type="spellEnd"/>
      <w:r>
        <w:t xml:space="preserve">, F., </w:t>
      </w:r>
      <w:proofErr w:type="spellStart"/>
      <w:r>
        <w:t>Jauker</w:t>
      </w:r>
      <w:proofErr w:type="spellEnd"/>
      <w:r>
        <w:t xml:space="preserve">, B., Grass, I., </w:t>
      </w:r>
      <w:proofErr w:type="spellStart"/>
      <w:r>
        <w:t>Steffan-Dewenter</w:t>
      </w:r>
      <w:proofErr w:type="spellEnd"/>
      <w:r>
        <w:t>, I., Wolters, V., 2019. Partitioning wild bee and hoverfly contributions to plant–pollinator network structure in fragmented habitats. Ecology 100, e02569. https://doi.org/10.1002/ecy.2569</w:t>
      </w:r>
    </w:p>
    <w:p w14:paraId="3BEC818F" w14:textId="77777777" w:rsidR="00147F07" w:rsidRDefault="00147F07" w:rsidP="00147F07">
      <w:pPr>
        <w:pStyle w:val="Bibliography"/>
      </w:pPr>
      <w:proofErr w:type="spellStart"/>
      <w:r>
        <w:t>Jha</w:t>
      </w:r>
      <w:proofErr w:type="spellEnd"/>
      <w:r>
        <w:t xml:space="preserve">, S., </w:t>
      </w:r>
      <w:proofErr w:type="spellStart"/>
      <w:r>
        <w:t>Kremen</w:t>
      </w:r>
      <w:proofErr w:type="spellEnd"/>
      <w:r>
        <w:t xml:space="preserve">, C., 2013. Urban land use limits regional </w:t>
      </w:r>
      <w:proofErr w:type="gramStart"/>
      <w:r>
        <w:t>bumble bee</w:t>
      </w:r>
      <w:proofErr w:type="gramEnd"/>
      <w:r>
        <w:t xml:space="preserve"> gene flow. Mol. Ecol. 22, 2483–2495. https://doi.org/10.1111/mec.12275</w:t>
      </w:r>
    </w:p>
    <w:p w14:paraId="7B3320D0" w14:textId="77777777" w:rsidR="00147F07" w:rsidRDefault="00147F07" w:rsidP="00147F07">
      <w:pPr>
        <w:pStyle w:val="Bibliography"/>
      </w:pPr>
      <w:proofErr w:type="spellStart"/>
      <w:r>
        <w:t>Jia</w:t>
      </w:r>
      <w:proofErr w:type="spellEnd"/>
      <w:r>
        <w:t xml:space="preserve">, H., Liu, Y., Li, X., Li, H., Pan, Y., Hu, C., Zhou, X., </w:t>
      </w:r>
      <w:proofErr w:type="spellStart"/>
      <w:r>
        <w:t>Wyckhuys</w:t>
      </w:r>
      <w:proofErr w:type="spellEnd"/>
      <w:r>
        <w:t xml:space="preserve">, K.A., Wu, K., 2022. Windborne migration amplifies insect-mediated pollination services. </w:t>
      </w:r>
      <w:proofErr w:type="spellStart"/>
      <w:proofErr w:type="gramStart"/>
      <w:r>
        <w:t>eLife</w:t>
      </w:r>
      <w:proofErr w:type="spellEnd"/>
      <w:proofErr w:type="gramEnd"/>
      <w:r>
        <w:t xml:space="preserve"> 11, e76230. https://doi.org/10.7554/eLife.76230</w:t>
      </w:r>
    </w:p>
    <w:p w14:paraId="737ED1E8" w14:textId="77777777" w:rsidR="00147F07" w:rsidRDefault="00147F07" w:rsidP="00147F07">
      <w:pPr>
        <w:pStyle w:val="Bibliography"/>
      </w:pPr>
      <w:proofErr w:type="spellStart"/>
      <w:r>
        <w:t>Jombart</w:t>
      </w:r>
      <w:proofErr w:type="spellEnd"/>
      <w:r>
        <w:t xml:space="preserve">, T., 2008. </w:t>
      </w:r>
      <w:proofErr w:type="spellStart"/>
      <w:r>
        <w:t>Adegenet</w:t>
      </w:r>
      <w:proofErr w:type="spellEnd"/>
      <w:r>
        <w:t xml:space="preserve">: </w:t>
      </w:r>
      <w:proofErr w:type="gramStart"/>
      <w:r>
        <w:t>A</w:t>
      </w:r>
      <w:proofErr w:type="gramEnd"/>
      <w:r>
        <w:t xml:space="preserve"> R package for the multivariate analysis of genetic markers. Bioinformatics 24, 1403–1405. https://doi.org/10.1093/bioinformatics/btn129</w:t>
      </w:r>
    </w:p>
    <w:p w14:paraId="6347A558" w14:textId="77777777" w:rsidR="00147F07" w:rsidRDefault="00147F07" w:rsidP="00147F07">
      <w:pPr>
        <w:pStyle w:val="Bibliography"/>
      </w:pPr>
      <w:proofErr w:type="spellStart"/>
      <w:r>
        <w:t>Jombart</w:t>
      </w:r>
      <w:proofErr w:type="spellEnd"/>
      <w:r>
        <w:t xml:space="preserve">, T., Ahmed, I., 2011. </w:t>
      </w:r>
      <w:proofErr w:type="spellStart"/>
      <w:proofErr w:type="gramStart"/>
      <w:r>
        <w:t>adegenet</w:t>
      </w:r>
      <w:proofErr w:type="spellEnd"/>
      <w:proofErr w:type="gramEnd"/>
      <w:r>
        <w:t xml:space="preserve"> 1.3-1: New tools for the analysis of genome-wide SNP data. Bioinformatics 27, 3070–3071. https://doi.org/10.1093/bioinformatics/btr521</w:t>
      </w:r>
    </w:p>
    <w:p w14:paraId="4E9F08BE" w14:textId="77777777" w:rsidR="00147F07" w:rsidRDefault="00147F07" w:rsidP="00147F07">
      <w:pPr>
        <w:pStyle w:val="Bibliography"/>
      </w:pPr>
      <w:proofErr w:type="spellStart"/>
      <w:r>
        <w:t>Jombart</w:t>
      </w:r>
      <w:proofErr w:type="spellEnd"/>
      <w:r>
        <w:t xml:space="preserve">, T., Collins, C., 2022. A tutorial for Discriminant Analysis of Principal Components (DAPC) using </w:t>
      </w:r>
      <w:proofErr w:type="spellStart"/>
      <w:r>
        <w:t>adegenet</w:t>
      </w:r>
      <w:proofErr w:type="spellEnd"/>
      <w:r>
        <w:t xml:space="preserve"> 2.1.6.</w:t>
      </w:r>
    </w:p>
    <w:p w14:paraId="461F50D1" w14:textId="77777777" w:rsidR="00147F07" w:rsidRDefault="00147F07" w:rsidP="00147F07">
      <w:pPr>
        <w:pStyle w:val="Bibliography"/>
      </w:pPr>
      <w:proofErr w:type="spellStart"/>
      <w:r w:rsidRPr="00147F07">
        <w:rPr>
          <w:lang w:val="fr-FR"/>
        </w:rPr>
        <w:t>Jombart</w:t>
      </w:r>
      <w:proofErr w:type="spellEnd"/>
      <w:r w:rsidRPr="00147F07">
        <w:rPr>
          <w:lang w:val="fr-FR"/>
        </w:rPr>
        <w:t xml:space="preserve">, T., Devillard, S., </w:t>
      </w:r>
      <w:proofErr w:type="spellStart"/>
      <w:r w:rsidRPr="00147F07">
        <w:rPr>
          <w:lang w:val="fr-FR"/>
        </w:rPr>
        <w:t>Balloux</w:t>
      </w:r>
      <w:proofErr w:type="spellEnd"/>
      <w:r w:rsidRPr="00147F07">
        <w:rPr>
          <w:lang w:val="fr-FR"/>
        </w:rPr>
        <w:t xml:space="preserve">, F., 2010. </w:t>
      </w:r>
      <w:r>
        <w:t>Discriminant analysis of principal components: a new method for the analysis of genetically structured populations. BMC Genet. 11, 94. https://doi.org/10.1186/1471-2156-11-94</w:t>
      </w:r>
    </w:p>
    <w:p w14:paraId="3A6C3C11" w14:textId="77777777" w:rsidR="00147F07" w:rsidRDefault="00147F07" w:rsidP="00147F07">
      <w:pPr>
        <w:pStyle w:val="Bibliography"/>
      </w:pPr>
      <w:proofErr w:type="spellStart"/>
      <w:r>
        <w:t>Jombart</w:t>
      </w:r>
      <w:proofErr w:type="spellEnd"/>
      <w:r>
        <w:t xml:space="preserve">, T., </w:t>
      </w:r>
      <w:proofErr w:type="spellStart"/>
      <w:r>
        <w:t>Pontier</w:t>
      </w:r>
      <w:proofErr w:type="spellEnd"/>
      <w:r>
        <w:t xml:space="preserve">, D., </w:t>
      </w:r>
      <w:proofErr w:type="spellStart"/>
      <w:r>
        <w:t>Dufour</w:t>
      </w:r>
      <w:proofErr w:type="spellEnd"/>
      <w:proofErr w:type="gramStart"/>
      <w:r>
        <w:t>,  a</w:t>
      </w:r>
      <w:proofErr w:type="gramEnd"/>
      <w:r>
        <w:t>-B., 2009. Genetic markers in the playground of multivariate analysis. Heredity 102, 330–341. https://doi.org/10.1038/hdy.2008.130</w:t>
      </w:r>
    </w:p>
    <w:p w14:paraId="65491F5B" w14:textId="77777777" w:rsidR="00147F07" w:rsidRPr="00147F07" w:rsidRDefault="00147F07" w:rsidP="00147F07">
      <w:pPr>
        <w:pStyle w:val="Bibliography"/>
        <w:rPr>
          <w:lang w:val="de-LU"/>
        </w:rPr>
      </w:pPr>
      <w:proofErr w:type="spellStart"/>
      <w:r>
        <w:t>Kamvar</w:t>
      </w:r>
      <w:proofErr w:type="spellEnd"/>
      <w:r>
        <w:t xml:space="preserve">, Z.N., </w:t>
      </w:r>
      <w:proofErr w:type="spellStart"/>
      <w:r>
        <w:t>Tabima</w:t>
      </w:r>
      <w:proofErr w:type="spellEnd"/>
      <w:r>
        <w:t xml:space="preserve">, J.F., </w:t>
      </w:r>
      <w:proofErr w:type="spellStart"/>
      <w:r>
        <w:t>Gr̈unwald</w:t>
      </w:r>
      <w:proofErr w:type="spellEnd"/>
      <w:r>
        <w:t xml:space="preserve">, N.J., 2014. </w:t>
      </w:r>
      <w:proofErr w:type="spellStart"/>
      <w:r>
        <w:t>Poppr</w:t>
      </w:r>
      <w:proofErr w:type="spellEnd"/>
      <w:r>
        <w:t xml:space="preserve">: An R package for genetic analysis of populations with clonal, partially clonal, and/or sexual reproduction. </w:t>
      </w:r>
      <w:proofErr w:type="spellStart"/>
      <w:r w:rsidRPr="00147F07">
        <w:rPr>
          <w:lang w:val="de-LU"/>
        </w:rPr>
        <w:t>PeerJ</w:t>
      </w:r>
      <w:proofErr w:type="spellEnd"/>
      <w:r w:rsidRPr="00147F07">
        <w:rPr>
          <w:lang w:val="de-LU"/>
        </w:rPr>
        <w:t xml:space="preserve"> 2014, 1–14. https://doi.org/10.7717/peerj.281</w:t>
      </w:r>
    </w:p>
    <w:p w14:paraId="4144D554" w14:textId="77777777" w:rsidR="00147F07" w:rsidRDefault="00147F07" w:rsidP="00147F07">
      <w:pPr>
        <w:pStyle w:val="Bibliography"/>
      </w:pPr>
      <w:proofErr w:type="spellStart"/>
      <w:r w:rsidRPr="00147F07">
        <w:rPr>
          <w:lang w:val="de-LU"/>
        </w:rPr>
        <w:t>Kleijn</w:t>
      </w:r>
      <w:proofErr w:type="spellEnd"/>
      <w:r w:rsidRPr="00147F07">
        <w:rPr>
          <w:lang w:val="de-LU"/>
        </w:rPr>
        <w:t xml:space="preserve">, D., van </w:t>
      </w:r>
      <w:proofErr w:type="spellStart"/>
      <w:r w:rsidRPr="00147F07">
        <w:rPr>
          <w:lang w:val="de-LU"/>
        </w:rPr>
        <w:t>Langevelde</w:t>
      </w:r>
      <w:proofErr w:type="spellEnd"/>
      <w:r w:rsidRPr="00147F07">
        <w:rPr>
          <w:lang w:val="de-LU"/>
        </w:rPr>
        <w:t xml:space="preserve">, F., 2006. </w:t>
      </w:r>
      <w:r>
        <w:t>Interacting effects of landscape context and habitat quality on flower visiting insects in agricultural landscapes. Basic Appl. Ecol. 7, 201–214. https://doi.org/10.1016/j.baae.2005.07.011</w:t>
      </w:r>
    </w:p>
    <w:p w14:paraId="08B8C73E" w14:textId="77777777" w:rsidR="00147F07" w:rsidRDefault="00147F07" w:rsidP="00147F07">
      <w:pPr>
        <w:pStyle w:val="Bibliography"/>
      </w:pPr>
      <w:r>
        <w:t xml:space="preserve">Klein, A.-M., </w:t>
      </w:r>
      <w:proofErr w:type="spellStart"/>
      <w:r>
        <w:t>Vaissière</w:t>
      </w:r>
      <w:proofErr w:type="spellEnd"/>
      <w:r>
        <w:t xml:space="preserve">, B.E., Cane, J.H., </w:t>
      </w:r>
      <w:proofErr w:type="spellStart"/>
      <w:r>
        <w:t>Steffan-Dewenter</w:t>
      </w:r>
      <w:proofErr w:type="spellEnd"/>
      <w:r>
        <w:t xml:space="preserve">, I., Cunningham, S.A., </w:t>
      </w:r>
      <w:proofErr w:type="spellStart"/>
      <w:r>
        <w:t>Kremen</w:t>
      </w:r>
      <w:proofErr w:type="spellEnd"/>
      <w:r>
        <w:t xml:space="preserve">, C., </w:t>
      </w:r>
      <w:proofErr w:type="spellStart"/>
      <w:r>
        <w:t>Tscharntke</w:t>
      </w:r>
      <w:proofErr w:type="spellEnd"/>
      <w:r>
        <w:t>, T., 2007. Importance of pollinators in changing landscapes for world crops. Proc. R. Soc. B Biol. Sci. 274, 303–313. https://doi.org/10.1098/rspb.2006.3721</w:t>
      </w:r>
    </w:p>
    <w:p w14:paraId="33C05331" w14:textId="77777777" w:rsidR="00147F07" w:rsidRDefault="00147F07" w:rsidP="00147F07">
      <w:pPr>
        <w:pStyle w:val="Bibliography"/>
      </w:pPr>
      <w:proofErr w:type="spellStart"/>
      <w:r>
        <w:t>Kopelman</w:t>
      </w:r>
      <w:proofErr w:type="spellEnd"/>
      <w:r>
        <w:t xml:space="preserve">, N.M., </w:t>
      </w:r>
      <w:proofErr w:type="spellStart"/>
      <w:r>
        <w:t>Mayzel</w:t>
      </w:r>
      <w:proofErr w:type="spellEnd"/>
      <w:r>
        <w:t xml:space="preserve">, J., </w:t>
      </w:r>
      <w:proofErr w:type="spellStart"/>
      <w:r>
        <w:t>Jakobsson</w:t>
      </w:r>
      <w:proofErr w:type="spellEnd"/>
      <w:r>
        <w:t xml:space="preserve">, M., Rosenberg, N.A., </w:t>
      </w:r>
      <w:proofErr w:type="spellStart"/>
      <w:r>
        <w:t>Mayrose</w:t>
      </w:r>
      <w:proofErr w:type="spellEnd"/>
      <w:r>
        <w:t xml:space="preserve">, I., 2015. </w:t>
      </w:r>
      <w:proofErr w:type="spellStart"/>
      <w:r>
        <w:t>Clumpak</w:t>
      </w:r>
      <w:proofErr w:type="spellEnd"/>
      <w:r>
        <w:t xml:space="preserve">: a program for identifying clustering modes and </w:t>
      </w:r>
      <w:proofErr w:type="gramStart"/>
      <w:r>
        <w:t>packaging population structure inferences</w:t>
      </w:r>
      <w:proofErr w:type="gramEnd"/>
      <w:r>
        <w:t xml:space="preserve"> across K. Mol. Ecol. </w:t>
      </w:r>
      <w:proofErr w:type="spellStart"/>
      <w:r>
        <w:t>Resour</w:t>
      </w:r>
      <w:proofErr w:type="spellEnd"/>
      <w:r>
        <w:t xml:space="preserve">. </w:t>
      </w:r>
      <w:proofErr w:type="gramStart"/>
      <w:r>
        <w:t>15</w:t>
      </w:r>
      <w:proofErr w:type="gramEnd"/>
      <w:r>
        <w:t>, 1179–1191. https://doi.org/10.1111/1755-0998.12387</w:t>
      </w:r>
    </w:p>
    <w:p w14:paraId="74444515" w14:textId="77777777" w:rsidR="00147F07" w:rsidRPr="00147F07" w:rsidRDefault="00147F07" w:rsidP="00147F07">
      <w:pPr>
        <w:pStyle w:val="Bibliography"/>
        <w:rPr>
          <w:lang w:val="de-LU"/>
        </w:rPr>
      </w:pPr>
      <w:r>
        <w:t xml:space="preserve">Legendre, P., Legendre, L., 2012. Numerical Ecology. </w:t>
      </w:r>
      <w:proofErr w:type="spellStart"/>
      <w:r w:rsidRPr="00147F07">
        <w:rPr>
          <w:lang w:val="de-LU"/>
        </w:rPr>
        <w:t>Elsevier</w:t>
      </w:r>
      <w:proofErr w:type="spellEnd"/>
      <w:r w:rsidRPr="00147F07">
        <w:rPr>
          <w:lang w:val="de-LU"/>
        </w:rPr>
        <w:t xml:space="preserve">, Amsterdam, </w:t>
      </w:r>
      <w:proofErr w:type="spellStart"/>
      <w:r w:rsidRPr="00147F07">
        <w:rPr>
          <w:lang w:val="de-LU"/>
        </w:rPr>
        <w:t>Netherlands</w:t>
      </w:r>
      <w:proofErr w:type="spellEnd"/>
      <w:r w:rsidRPr="00147F07">
        <w:rPr>
          <w:lang w:val="de-LU"/>
        </w:rPr>
        <w:t>.</w:t>
      </w:r>
    </w:p>
    <w:p w14:paraId="7A1B1F00" w14:textId="77777777" w:rsidR="00147F07" w:rsidRDefault="00147F07" w:rsidP="00147F07">
      <w:pPr>
        <w:pStyle w:val="Bibliography"/>
      </w:pPr>
      <w:r w:rsidRPr="00147F07">
        <w:rPr>
          <w:lang w:val="de-LU"/>
        </w:rPr>
        <w:t xml:space="preserve">Leopold, J., Schöne, M., </w:t>
      </w:r>
      <w:proofErr w:type="spellStart"/>
      <w:r w:rsidRPr="00147F07">
        <w:rPr>
          <w:lang w:val="de-LU"/>
        </w:rPr>
        <w:t>Cölln</w:t>
      </w:r>
      <w:proofErr w:type="spellEnd"/>
      <w:r w:rsidRPr="00147F07">
        <w:rPr>
          <w:lang w:val="de-LU"/>
        </w:rPr>
        <w:t xml:space="preserve">, K., 1996. Zur </w:t>
      </w:r>
      <w:proofErr w:type="spellStart"/>
      <w:r w:rsidRPr="00147F07">
        <w:rPr>
          <w:lang w:val="de-LU"/>
        </w:rPr>
        <w:t>Kenntis</w:t>
      </w:r>
      <w:proofErr w:type="spellEnd"/>
      <w:r w:rsidRPr="00147F07">
        <w:rPr>
          <w:lang w:val="de-LU"/>
        </w:rPr>
        <w:t xml:space="preserve"> der Schwebfliegen (Diptera, Syrphidae) der Stadt Köln und ihrer Randgebiete. </w:t>
      </w:r>
      <w:proofErr w:type="spellStart"/>
      <w:r>
        <w:t>Dechen</w:t>
      </w:r>
      <w:proofErr w:type="spellEnd"/>
      <w:r>
        <w:t xml:space="preserve">. - </w:t>
      </w:r>
      <w:proofErr w:type="spellStart"/>
      <w:r>
        <w:t>Beih</w:t>
      </w:r>
      <w:proofErr w:type="spellEnd"/>
      <w:r>
        <w:t>. Bonn 35, 433–458.</w:t>
      </w:r>
    </w:p>
    <w:p w14:paraId="7D81443F" w14:textId="77777777" w:rsidR="00147F07" w:rsidRPr="00147F07" w:rsidRDefault="00147F07" w:rsidP="00147F07">
      <w:pPr>
        <w:pStyle w:val="Bibliography"/>
        <w:rPr>
          <w:lang w:val="de-LU"/>
        </w:rPr>
      </w:pPr>
      <w:r>
        <w:t xml:space="preserve">Loiselle, B. a, </w:t>
      </w:r>
      <w:proofErr w:type="spellStart"/>
      <w:r>
        <w:t>Sork</w:t>
      </w:r>
      <w:proofErr w:type="spellEnd"/>
      <w:r>
        <w:t xml:space="preserve">, V.L., </w:t>
      </w:r>
      <w:proofErr w:type="spellStart"/>
      <w:r>
        <w:t>Nason</w:t>
      </w:r>
      <w:proofErr w:type="spellEnd"/>
      <w:r>
        <w:t xml:space="preserve">, J., Graham, C., 1995. Spatial Genetic Structure of a Tropical Understory Shrub. </w:t>
      </w:r>
      <w:r w:rsidRPr="00147F07">
        <w:rPr>
          <w:lang w:val="de-LU"/>
        </w:rPr>
        <w:t>Am. J. Bot. 82, 1420–1425.</w:t>
      </w:r>
    </w:p>
    <w:p w14:paraId="632431D3" w14:textId="77777777" w:rsidR="00147F07" w:rsidRDefault="00147F07" w:rsidP="00147F07">
      <w:pPr>
        <w:pStyle w:val="Bibliography"/>
      </w:pPr>
      <w:proofErr w:type="spellStart"/>
      <w:r w:rsidRPr="00147F07">
        <w:rPr>
          <w:lang w:val="de-LU"/>
        </w:rPr>
        <w:lastRenderedPageBreak/>
        <w:t>Lövei</w:t>
      </w:r>
      <w:proofErr w:type="spellEnd"/>
      <w:r w:rsidRPr="00147F07">
        <w:rPr>
          <w:lang w:val="de-LU"/>
        </w:rPr>
        <w:t xml:space="preserve">, G.L., Macleod, A., </w:t>
      </w:r>
      <w:proofErr w:type="spellStart"/>
      <w:r w:rsidRPr="00147F07">
        <w:rPr>
          <w:lang w:val="de-LU"/>
        </w:rPr>
        <w:t>Hickman</w:t>
      </w:r>
      <w:proofErr w:type="spellEnd"/>
      <w:r w:rsidRPr="00147F07">
        <w:rPr>
          <w:lang w:val="de-LU"/>
        </w:rPr>
        <w:t xml:space="preserve">, J.M., 1998. </w:t>
      </w:r>
      <w:r>
        <w:t xml:space="preserve">Dispersal and effects of barriers on the movement of the New Zealand hover fly </w:t>
      </w:r>
      <w:proofErr w:type="spellStart"/>
      <w:r>
        <w:t>Melanostoma</w:t>
      </w:r>
      <w:proofErr w:type="spellEnd"/>
      <w:r>
        <w:t xml:space="preserve"> </w:t>
      </w:r>
      <w:proofErr w:type="spellStart"/>
      <w:r>
        <w:t>fasciatum</w:t>
      </w:r>
      <w:proofErr w:type="spellEnd"/>
      <w:r>
        <w:t xml:space="preserve"> (</w:t>
      </w:r>
      <w:proofErr w:type="spellStart"/>
      <w:proofErr w:type="gramStart"/>
      <w:r>
        <w:t>Dipt</w:t>
      </w:r>
      <w:proofErr w:type="spellEnd"/>
      <w:r>
        <w:t>.,</w:t>
      </w:r>
      <w:proofErr w:type="gramEnd"/>
      <w:r>
        <w:t xml:space="preserve"> Syrphidae) on cultivated land. J. Appl. </w:t>
      </w:r>
      <w:proofErr w:type="spellStart"/>
      <w:r>
        <w:t>Entomol</w:t>
      </w:r>
      <w:proofErr w:type="spellEnd"/>
      <w:r>
        <w:t xml:space="preserve">. </w:t>
      </w:r>
      <w:proofErr w:type="gramStart"/>
      <w:r>
        <w:t>122</w:t>
      </w:r>
      <w:proofErr w:type="gramEnd"/>
      <w:r>
        <w:t>, 115–120. https://doi.org/10.1111/j.1439-0418.1998.tb01471.x</w:t>
      </w:r>
    </w:p>
    <w:p w14:paraId="7E985F1D" w14:textId="77777777" w:rsidR="00147F07" w:rsidRDefault="00147F07" w:rsidP="00147F07">
      <w:pPr>
        <w:pStyle w:val="Bibliography"/>
      </w:pPr>
      <w:r>
        <w:t xml:space="preserve">Lozier, J.D., Strange, J.P., Stewart, I.J., Cameron, S.A., 2011. Patterns of range-wide genetic variation in six North American </w:t>
      </w:r>
      <w:proofErr w:type="gramStart"/>
      <w:r>
        <w:t>bumble bee</w:t>
      </w:r>
      <w:proofErr w:type="gramEnd"/>
      <w:r>
        <w:t xml:space="preserve"> (</w:t>
      </w:r>
      <w:proofErr w:type="spellStart"/>
      <w:r>
        <w:t>Apidae</w:t>
      </w:r>
      <w:proofErr w:type="spellEnd"/>
      <w:r>
        <w:t xml:space="preserve">: </w:t>
      </w:r>
      <w:proofErr w:type="spellStart"/>
      <w:r>
        <w:t>Bombus</w:t>
      </w:r>
      <w:proofErr w:type="spellEnd"/>
      <w:r>
        <w:t>) species. Mol. Ecol. 20, 4870–4888. https://doi.org/10.1111/j.1365-294X.2011.05314.x</w:t>
      </w:r>
    </w:p>
    <w:p w14:paraId="3685D837" w14:textId="77777777" w:rsidR="00147F07" w:rsidRDefault="00147F07" w:rsidP="00147F07">
      <w:pPr>
        <w:pStyle w:val="Bibliography"/>
      </w:pPr>
      <w:r>
        <w:t xml:space="preserve">Lucas, A., </w:t>
      </w:r>
      <w:proofErr w:type="spellStart"/>
      <w:r>
        <w:t>Bodger</w:t>
      </w:r>
      <w:proofErr w:type="spellEnd"/>
      <w:r>
        <w:t xml:space="preserve">, O., </w:t>
      </w:r>
      <w:proofErr w:type="spellStart"/>
      <w:r>
        <w:t>Brosi</w:t>
      </w:r>
      <w:proofErr w:type="spellEnd"/>
      <w:r>
        <w:t xml:space="preserve">, B.J., Ford, C.R., Forman, D.W., </w:t>
      </w:r>
      <w:proofErr w:type="spellStart"/>
      <w:r>
        <w:t>Greig</w:t>
      </w:r>
      <w:proofErr w:type="spellEnd"/>
      <w:r>
        <w:t xml:space="preserve">, C., </w:t>
      </w:r>
      <w:proofErr w:type="spellStart"/>
      <w:r>
        <w:t>Hegarty</w:t>
      </w:r>
      <w:proofErr w:type="spellEnd"/>
      <w:r>
        <w:t xml:space="preserve">, M., Jones, L., </w:t>
      </w:r>
      <w:proofErr w:type="spellStart"/>
      <w:r>
        <w:t>Neyland</w:t>
      </w:r>
      <w:proofErr w:type="spellEnd"/>
      <w:r>
        <w:t xml:space="preserve">, P.J., de Vere, N., 2018. Floral resource partitioning by individuals within </w:t>
      </w:r>
      <w:proofErr w:type="spellStart"/>
      <w:r>
        <w:t>generalised</w:t>
      </w:r>
      <w:proofErr w:type="spellEnd"/>
      <w:r>
        <w:t xml:space="preserve"> hoverfly pollination networks revealed by DNA </w:t>
      </w:r>
      <w:proofErr w:type="spellStart"/>
      <w:r>
        <w:t>metabarcoding</w:t>
      </w:r>
      <w:proofErr w:type="spellEnd"/>
      <w:r>
        <w:t>. Sci. Rep. 8, 5133. https://doi.org/10.1038/s41598-018-23103-0</w:t>
      </w:r>
    </w:p>
    <w:p w14:paraId="47C49969" w14:textId="77777777" w:rsidR="00147F07" w:rsidRDefault="00147F07" w:rsidP="00147F07">
      <w:pPr>
        <w:pStyle w:val="Bibliography"/>
      </w:pPr>
      <w:r>
        <w:t>Mantel, N., 1967. Cancer research. Mantel 27, 34.</w:t>
      </w:r>
    </w:p>
    <w:p w14:paraId="5C3E2C68" w14:textId="77777777" w:rsidR="00147F07" w:rsidRDefault="00147F07" w:rsidP="00147F07">
      <w:pPr>
        <w:pStyle w:val="Bibliography"/>
      </w:pPr>
      <w:proofErr w:type="spellStart"/>
      <w:r>
        <w:t>Menz</w:t>
      </w:r>
      <w:proofErr w:type="spellEnd"/>
      <w:r>
        <w:t xml:space="preserve">, M.H.M., Reynolds, D.R., </w:t>
      </w:r>
      <w:proofErr w:type="gramStart"/>
      <w:r>
        <w:t>Gao</w:t>
      </w:r>
      <w:proofErr w:type="gramEnd"/>
      <w:r>
        <w:t xml:space="preserve">, B., Hu, G., Chapman, J.W., Wotton, K.R., 2019. Mechanisms and Consequences of Partial Migration in Insects. Front. Ecol. </w:t>
      </w:r>
      <w:proofErr w:type="spellStart"/>
      <w:r>
        <w:t>Evol</w:t>
      </w:r>
      <w:proofErr w:type="spellEnd"/>
      <w:r>
        <w:t>. 7.</w:t>
      </w:r>
    </w:p>
    <w:p w14:paraId="583A74C3" w14:textId="77777777" w:rsidR="00147F07" w:rsidRPr="00147F07" w:rsidRDefault="00147F07" w:rsidP="00147F07">
      <w:pPr>
        <w:pStyle w:val="Bibliography"/>
        <w:rPr>
          <w:lang w:val="fr-FR"/>
        </w:rPr>
      </w:pPr>
      <w:r>
        <w:t xml:space="preserve">Miller, S.A., Dykes, D.D., </w:t>
      </w:r>
      <w:proofErr w:type="spellStart"/>
      <w:r>
        <w:t>Polesky</w:t>
      </w:r>
      <w:proofErr w:type="spellEnd"/>
      <w:r>
        <w:t xml:space="preserve">, H.F., 1988. A simple salting out procedure for extracting DNA from human nucleated cells. </w:t>
      </w:r>
      <w:proofErr w:type="spellStart"/>
      <w:r w:rsidRPr="00147F07">
        <w:rPr>
          <w:lang w:val="fr-FR"/>
        </w:rPr>
        <w:t>Nucleic</w:t>
      </w:r>
      <w:proofErr w:type="spellEnd"/>
      <w:r w:rsidRPr="00147F07">
        <w:rPr>
          <w:lang w:val="fr-FR"/>
        </w:rPr>
        <w:t xml:space="preserve"> </w:t>
      </w:r>
      <w:proofErr w:type="spellStart"/>
      <w:r w:rsidRPr="00147F07">
        <w:rPr>
          <w:lang w:val="fr-FR"/>
        </w:rPr>
        <w:t>Acids</w:t>
      </w:r>
      <w:proofErr w:type="spellEnd"/>
      <w:r w:rsidRPr="00147F07">
        <w:rPr>
          <w:lang w:val="fr-FR"/>
        </w:rPr>
        <w:t xml:space="preserve"> </w:t>
      </w:r>
      <w:proofErr w:type="spellStart"/>
      <w:r w:rsidRPr="00147F07">
        <w:rPr>
          <w:lang w:val="fr-FR"/>
        </w:rPr>
        <w:t>Res</w:t>
      </w:r>
      <w:proofErr w:type="spellEnd"/>
      <w:r w:rsidRPr="00147F07">
        <w:rPr>
          <w:lang w:val="fr-FR"/>
        </w:rPr>
        <w:t>. 16, 1215.</w:t>
      </w:r>
    </w:p>
    <w:p w14:paraId="559E34A8" w14:textId="77777777" w:rsidR="00147F07" w:rsidRPr="00147F07" w:rsidRDefault="00147F07" w:rsidP="00147F07">
      <w:pPr>
        <w:pStyle w:val="Bibliography"/>
        <w:rPr>
          <w:lang w:val="fr-FR"/>
        </w:rPr>
      </w:pPr>
      <w:r w:rsidRPr="00147F07">
        <w:rPr>
          <w:lang w:val="fr-FR"/>
        </w:rPr>
        <w:t xml:space="preserve">Ministère de l’Environnement, du Climat et du Développement durable, 2022. Plan Pollinisateurs Luxembourg [WWW Document]. Plan </w:t>
      </w:r>
      <w:proofErr w:type="spellStart"/>
      <w:r w:rsidRPr="00147F07">
        <w:rPr>
          <w:lang w:val="fr-FR"/>
        </w:rPr>
        <w:t>Pollinis</w:t>
      </w:r>
      <w:proofErr w:type="spellEnd"/>
      <w:r w:rsidRPr="00147F07">
        <w:rPr>
          <w:lang w:val="fr-FR"/>
        </w:rPr>
        <w:t>. URL https://www.planpollinisateurs.lu (</w:t>
      </w:r>
      <w:proofErr w:type="spellStart"/>
      <w:r w:rsidRPr="00147F07">
        <w:rPr>
          <w:lang w:val="fr-FR"/>
        </w:rPr>
        <w:t>accessed</w:t>
      </w:r>
      <w:proofErr w:type="spellEnd"/>
      <w:r w:rsidRPr="00147F07">
        <w:rPr>
          <w:lang w:val="fr-FR"/>
        </w:rPr>
        <w:t xml:space="preserve"> 9.16.22).</w:t>
      </w:r>
    </w:p>
    <w:p w14:paraId="3156E660" w14:textId="77777777" w:rsidR="00147F07" w:rsidRDefault="00147F07" w:rsidP="00147F07">
      <w:pPr>
        <w:pStyle w:val="Bibliography"/>
      </w:pPr>
      <w:r w:rsidRPr="00147F07">
        <w:rPr>
          <w:lang w:val="fr-FR"/>
        </w:rPr>
        <w:t xml:space="preserve">Miranda, G.F.G., Young, A.D., Locke, M.M., Marshall, S.A., </w:t>
      </w:r>
      <w:proofErr w:type="spellStart"/>
      <w:r w:rsidRPr="00147F07">
        <w:rPr>
          <w:lang w:val="fr-FR"/>
        </w:rPr>
        <w:t>Skevington</w:t>
      </w:r>
      <w:proofErr w:type="spellEnd"/>
      <w:r w:rsidRPr="00147F07">
        <w:rPr>
          <w:lang w:val="fr-FR"/>
        </w:rPr>
        <w:t xml:space="preserve">, J.H., Thompson, F.C., 2013. </w:t>
      </w:r>
      <w:r>
        <w:t xml:space="preserve">Key to the Genera of Nearctic Syrphidae. Can. J. Arthropod </w:t>
      </w:r>
      <w:proofErr w:type="spellStart"/>
      <w:r>
        <w:t>Identif</w:t>
      </w:r>
      <w:proofErr w:type="spellEnd"/>
      <w:r>
        <w:t>. 23.</w:t>
      </w:r>
    </w:p>
    <w:p w14:paraId="6DD0C671" w14:textId="77777777" w:rsidR="00147F07" w:rsidRPr="00147F07" w:rsidRDefault="00147F07" w:rsidP="00147F07">
      <w:pPr>
        <w:pStyle w:val="Bibliography"/>
        <w:rPr>
          <w:lang w:val="fr-FR"/>
        </w:rPr>
      </w:pPr>
      <w:proofErr w:type="spellStart"/>
      <w:r>
        <w:t>Mitter</w:t>
      </w:r>
      <w:proofErr w:type="spellEnd"/>
      <w:r>
        <w:t xml:space="preserve">, H., Weber, G., 2011. Green Belt(s)—a Challenge for Urban Policy of Expanding Cities. </w:t>
      </w:r>
      <w:r w:rsidRPr="00147F07">
        <w:rPr>
          <w:lang w:val="fr-FR"/>
        </w:rPr>
        <w:t xml:space="preserve">Reg. </w:t>
      </w:r>
      <w:proofErr w:type="spellStart"/>
      <w:r w:rsidRPr="00147F07">
        <w:rPr>
          <w:lang w:val="fr-FR"/>
        </w:rPr>
        <w:t>Mag</w:t>
      </w:r>
      <w:proofErr w:type="spellEnd"/>
      <w:r w:rsidRPr="00147F07">
        <w:rPr>
          <w:lang w:val="fr-FR"/>
        </w:rPr>
        <w:t>. 282, 18–20. https://doi.org/10.1080/13673882.2011.9697692</w:t>
      </w:r>
    </w:p>
    <w:p w14:paraId="7D59C785" w14:textId="77777777" w:rsidR="00147F07" w:rsidRDefault="00147F07" w:rsidP="00147F07">
      <w:pPr>
        <w:pStyle w:val="Bibliography"/>
      </w:pPr>
      <w:proofErr w:type="spellStart"/>
      <w:r w:rsidRPr="00147F07">
        <w:rPr>
          <w:lang w:val="fr-FR"/>
        </w:rPr>
        <w:t>Moquet</w:t>
      </w:r>
      <w:proofErr w:type="spellEnd"/>
      <w:r w:rsidRPr="00147F07">
        <w:rPr>
          <w:lang w:val="fr-FR"/>
        </w:rPr>
        <w:t xml:space="preserve">, L., Laurent, E., </w:t>
      </w:r>
      <w:proofErr w:type="spellStart"/>
      <w:r w:rsidRPr="00147F07">
        <w:rPr>
          <w:lang w:val="fr-FR"/>
        </w:rPr>
        <w:t>Bacchetta</w:t>
      </w:r>
      <w:proofErr w:type="spellEnd"/>
      <w:r w:rsidRPr="00147F07">
        <w:rPr>
          <w:lang w:val="fr-FR"/>
        </w:rPr>
        <w:t xml:space="preserve">, R., Jacquemart, A.-L., 2018. </w:t>
      </w:r>
      <w:r>
        <w:t xml:space="preserve">Conservation of hoverflies (Diptera, Syrphidae) requires complementary resources at the landscape and local scales. Insect </w:t>
      </w:r>
      <w:proofErr w:type="spellStart"/>
      <w:r>
        <w:t>Conserv</w:t>
      </w:r>
      <w:proofErr w:type="spellEnd"/>
      <w:r>
        <w:t xml:space="preserve">. Divers. </w:t>
      </w:r>
      <w:proofErr w:type="gramStart"/>
      <w:r>
        <w:t>11</w:t>
      </w:r>
      <w:proofErr w:type="gramEnd"/>
      <w:r>
        <w:t>, 72–87. https://doi.org/10.1111/icad.12245</w:t>
      </w:r>
    </w:p>
    <w:p w14:paraId="78483DDD" w14:textId="77777777" w:rsidR="00147F07" w:rsidRDefault="00147F07" w:rsidP="00147F07">
      <w:pPr>
        <w:pStyle w:val="Bibliography"/>
      </w:pPr>
      <w:proofErr w:type="spellStart"/>
      <w:r>
        <w:t>Öckinger</w:t>
      </w:r>
      <w:proofErr w:type="spellEnd"/>
      <w:r>
        <w:t xml:space="preserve">, E., </w:t>
      </w:r>
      <w:proofErr w:type="spellStart"/>
      <w:r>
        <w:t>Schweiger</w:t>
      </w:r>
      <w:proofErr w:type="spellEnd"/>
      <w:r>
        <w:t xml:space="preserve">, O., Crist, T.O., </w:t>
      </w:r>
      <w:proofErr w:type="spellStart"/>
      <w:r>
        <w:t>Debinski</w:t>
      </w:r>
      <w:proofErr w:type="spellEnd"/>
      <w:r>
        <w:t xml:space="preserve">, D.M., Krauss, J., </w:t>
      </w:r>
      <w:proofErr w:type="spellStart"/>
      <w:r>
        <w:t>Kuussaari</w:t>
      </w:r>
      <w:proofErr w:type="spellEnd"/>
      <w:r>
        <w:t xml:space="preserve">, M., Petersen, J.D., </w:t>
      </w:r>
      <w:proofErr w:type="spellStart"/>
      <w:r>
        <w:t>Pöyry</w:t>
      </w:r>
      <w:proofErr w:type="spellEnd"/>
      <w:r>
        <w:t xml:space="preserve">, J., </w:t>
      </w:r>
      <w:proofErr w:type="spellStart"/>
      <w:r>
        <w:t>Settele</w:t>
      </w:r>
      <w:proofErr w:type="spellEnd"/>
      <w:r>
        <w:t xml:space="preserve">, J., Summerville, K.S., </w:t>
      </w:r>
      <w:proofErr w:type="spellStart"/>
      <w:r>
        <w:t>Bommarco</w:t>
      </w:r>
      <w:proofErr w:type="spellEnd"/>
      <w:r>
        <w:t xml:space="preserve">, R., 2010. Life-history traits predict species responses to habitat area and isolation: a cross-continental synthesis. Ecol. Lett. </w:t>
      </w:r>
      <w:proofErr w:type="gramStart"/>
      <w:r>
        <w:t>13</w:t>
      </w:r>
      <w:proofErr w:type="gramEnd"/>
      <w:r>
        <w:t>, 969–979. https://doi.org/10.1111/j.1461-0248.2010.01487.x</w:t>
      </w:r>
    </w:p>
    <w:p w14:paraId="067A2D91" w14:textId="77777777" w:rsidR="00147F07" w:rsidRDefault="00147F07" w:rsidP="00147F07">
      <w:pPr>
        <w:pStyle w:val="Bibliography"/>
      </w:pPr>
      <w:proofErr w:type="spellStart"/>
      <w:r>
        <w:t>Ollerton</w:t>
      </w:r>
      <w:proofErr w:type="spellEnd"/>
      <w:r>
        <w:t xml:space="preserve">, J., 2017. Pollinator Diversity: Distribution, Ecological Function, and Conservation. </w:t>
      </w:r>
      <w:proofErr w:type="spellStart"/>
      <w:r>
        <w:t>Annu</w:t>
      </w:r>
      <w:proofErr w:type="spellEnd"/>
      <w:r>
        <w:t xml:space="preserve">. Rev. Ecol. </w:t>
      </w:r>
      <w:proofErr w:type="spellStart"/>
      <w:r>
        <w:t>Evol</w:t>
      </w:r>
      <w:proofErr w:type="spellEnd"/>
      <w:r>
        <w:t>. Syst. 48, 353–376. https://doi.org/10.1146/annurev-ecolsys-110316-022919</w:t>
      </w:r>
    </w:p>
    <w:p w14:paraId="1832C4E8" w14:textId="77777777" w:rsidR="00147F07" w:rsidRDefault="00147F07" w:rsidP="00147F07">
      <w:pPr>
        <w:pStyle w:val="Bibliography"/>
      </w:pPr>
      <w:proofErr w:type="spellStart"/>
      <w:r>
        <w:t>Ollerton</w:t>
      </w:r>
      <w:proofErr w:type="spellEnd"/>
      <w:r>
        <w:t xml:space="preserve">, J., </w:t>
      </w:r>
      <w:proofErr w:type="spellStart"/>
      <w:r>
        <w:t>Winfree</w:t>
      </w:r>
      <w:proofErr w:type="spellEnd"/>
      <w:r>
        <w:t xml:space="preserve">, R., Tarrant, S., 2011. How many flowering plants </w:t>
      </w:r>
      <w:proofErr w:type="gramStart"/>
      <w:r>
        <w:t>are pollinated by animals</w:t>
      </w:r>
      <w:proofErr w:type="gramEnd"/>
      <w:r>
        <w:t xml:space="preserve">? </w:t>
      </w:r>
      <w:proofErr w:type="spellStart"/>
      <w:r>
        <w:t>Oikos</w:t>
      </w:r>
      <w:proofErr w:type="spellEnd"/>
      <w:r>
        <w:t xml:space="preserve"> 120, 321–326. https://doi.org/10.1111/j.1600-0706.2010.18644.x</w:t>
      </w:r>
    </w:p>
    <w:p w14:paraId="6EB8B8B8" w14:textId="77777777" w:rsidR="00147F07" w:rsidRDefault="00147F07" w:rsidP="00147F07">
      <w:pPr>
        <w:pStyle w:val="Bibliography"/>
      </w:pPr>
      <w:proofErr w:type="spellStart"/>
      <w:r>
        <w:t>Ouin</w:t>
      </w:r>
      <w:proofErr w:type="spellEnd"/>
      <w:r>
        <w:t xml:space="preserve">, A., </w:t>
      </w:r>
      <w:proofErr w:type="spellStart"/>
      <w:r>
        <w:t>Menozzi</w:t>
      </w:r>
      <w:proofErr w:type="spellEnd"/>
      <w:r>
        <w:t xml:space="preserve">, P., </w:t>
      </w:r>
      <w:proofErr w:type="spellStart"/>
      <w:r>
        <w:t>Coulon</w:t>
      </w:r>
      <w:proofErr w:type="spellEnd"/>
      <w:r>
        <w:t xml:space="preserve">, M., Hamilton, A.J., </w:t>
      </w:r>
      <w:proofErr w:type="spellStart"/>
      <w:r>
        <w:t>Sarthou</w:t>
      </w:r>
      <w:proofErr w:type="spellEnd"/>
      <w:r>
        <w:t xml:space="preserve">, J.P., </w:t>
      </w:r>
      <w:proofErr w:type="spellStart"/>
      <w:r>
        <w:t>Tsafack</w:t>
      </w:r>
      <w:proofErr w:type="spellEnd"/>
      <w:r>
        <w:t xml:space="preserve">, N., </w:t>
      </w:r>
      <w:proofErr w:type="spellStart"/>
      <w:r>
        <w:t>Vialatte</w:t>
      </w:r>
      <w:proofErr w:type="spellEnd"/>
      <w:r>
        <w:t xml:space="preserve">, A., </w:t>
      </w:r>
      <w:proofErr w:type="spellStart"/>
      <w:r>
        <w:t>Ponsard</w:t>
      </w:r>
      <w:proofErr w:type="spellEnd"/>
      <w:r>
        <w:t xml:space="preserve">, S., 2011. Can deuterium stable isotope values be used to assign the geographic origin of an auxiliary hoverfly in </w:t>
      </w:r>
      <w:proofErr w:type="gramStart"/>
      <w:r>
        <w:t>south-western</w:t>
      </w:r>
      <w:proofErr w:type="gramEnd"/>
      <w:r>
        <w:t xml:space="preserve"> France? Rapid </w:t>
      </w:r>
      <w:proofErr w:type="spellStart"/>
      <w:r>
        <w:t>Commun</w:t>
      </w:r>
      <w:proofErr w:type="spellEnd"/>
      <w:r>
        <w:t xml:space="preserve">. Mass </w:t>
      </w:r>
      <w:proofErr w:type="spellStart"/>
      <w:r>
        <w:t>Spectrom</w:t>
      </w:r>
      <w:proofErr w:type="spellEnd"/>
      <w:r>
        <w:t xml:space="preserve">. </w:t>
      </w:r>
      <w:proofErr w:type="gramStart"/>
      <w:r>
        <w:t>25</w:t>
      </w:r>
      <w:proofErr w:type="gramEnd"/>
      <w:r>
        <w:t>, 2793–2798. https://doi.org/10.1002/rcm.5127</w:t>
      </w:r>
    </w:p>
    <w:p w14:paraId="3F934CC6" w14:textId="77777777" w:rsidR="00147F07" w:rsidRDefault="00147F07" w:rsidP="00147F07">
      <w:pPr>
        <w:pStyle w:val="Bibliography"/>
      </w:pPr>
      <w:proofErr w:type="spellStart"/>
      <w:r>
        <w:t>Ouin</w:t>
      </w:r>
      <w:proofErr w:type="spellEnd"/>
      <w:r>
        <w:t xml:space="preserve">, A., </w:t>
      </w:r>
      <w:proofErr w:type="spellStart"/>
      <w:r>
        <w:t>Sarthou</w:t>
      </w:r>
      <w:proofErr w:type="spellEnd"/>
      <w:r>
        <w:t xml:space="preserve">, J.-P., </w:t>
      </w:r>
      <w:proofErr w:type="spellStart"/>
      <w:r>
        <w:t>Bouyjou</w:t>
      </w:r>
      <w:proofErr w:type="spellEnd"/>
      <w:r>
        <w:t xml:space="preserve">, B., </w:t>
      </w:r>
      <w:proofErr w:type="spellStart"/>
      <w:r>
        <w:t>Deconchat</w:t>
      </w:r>
      <w:proofErr w:type="spellEnd"/>
      <w:r>
        <w:t xml:space="preserve">, M., Lacombe, J.-P., </w:t>
      </w:r>
      <w:proofErr w:type="spellStart"/>
      <w:r>
        <w:t>Monteil</w:t>
      </w:r>
      <w:proofErr w:type="spellEnd"/>
      <w:r>
        <w:t xml:space="preserve">, C., 2006. The species-area relationship in the hoverfly (Diptera, Syrphidae) communities of forest fragments in southern France. </w:t>
      </w:r>
      <w:proofErr w:type="spellStart"/>
      <w:r>
        <w:t>Ecography</w:t>
      </w:r>
      <w:proofErr w:type="spellEnd"/>
      <w:r>
        <w:t xml:space="preserve"> 29, 183–190. https://doi.org/10.1111/j.2006.0906-7590.04135.x</w:t>
      </w:r>
    </w:p>
    <w:p w14:paraId="10F5315B" w14:textId="77777777" w:rsidR="00147F07" w:rsidRDefault="00147F07" w:rsidP="00147F07">
      <w:pPr>
        <w:pStyle w:val="Bibliography"/>
      </w:pPr>
      <w:proofErr w:type="spellStart"/>
      <w:r>
        <w:t>Oyler-McCance</w:t>
      </w:r>
      <w:proofErr w:type="spellEnd"/>
      <w:r>
        <w:t xml:space="preserve">, S.J., </w:t>
      </w:r>
      <w:proofErr w:type="spellStart"/>
      <w:r>
        <w:t>Fedy</w:t>
      </w:r>
      <w:proofErr w:type="spellEnd"/>
      <w:r>
        <w:t xml:space="preserve">, B.C., </w:t>
      </w:r>
      <w:proofErr w:type="spellStart"/>
      <w:r>
        <w:t>Landguth</w:t>
      </w:r>
      <w:proofErr w:type="spellEnd"/>
      <w:r>
        <w:t xml:space="preserve">, E.L., 2013. Sample design effects in landscape genetics. </w:t>
      </w:r>
      <w:proofErr w:type="spellStart"/>
      <w:r>
        <w:t>Conserv</w:t>
      </w:r>
      <w:proofErr w:type="spellEnd"/>
      <w:r>
        <w:t xml:space="preserve">. Genet. </w:t>
      </w:r>
      <w:proofErr w:type="gramStart"/>
      <w:r>
        <w:t>14</w:t>
      </w:r>
      <w:proofErr w:type="gramEnd"/>
      <w:r>
        <w:t>, 275–285. https://doi.org/10.1007/s10592-012-0415-1</w:t>
      </w:r>
    </w:p>
    <w:p w14:paraId="29733957" w14:textId="77777777" w:rsidR="00147F07" w:rsidRDefault="00147F07" w:rsidP="00147F07">
      <w:pPr>
        <w:pStyle w:val="Bibliography"/>
      </w:pPr>
      <w:proofErr w:type="spellStart"/>
      <w:r>
        <w:t>Paradis</w:t>
      </w:r>
      <w:proofErr w:type="spellEnd"/>
      <w:r>
        <w:t xml:space="preserve">, E., 2010. </w:t>
      </w:r>
      <w:proofErr w:type="spellStart"/>
      <w:r>
        <w:t>pegas</w:t>
      </w:r>
      <w:proofErr w:type="spellEnd"/>
      <w:r>
        <w:t> : an R package for population genetics with an integrated – modular approach 26, 419–420. https://doi.org/10.1093/bioinformatics/btp696</w:t>
      </w:r>
    </w:p>
    <w:p w14:paraId="446B8ACF" w14:textId="77777777" w:rsidR="00147F07" w:rsidRDefault="00147F07" w:rsidP="00147F07">
      <w:pPr>
        <w:pStyle w:val="Bibliography"/>
      </w:pPr>
      <w:proofErr w:type="spellStart"/>
      <w:r w:rsidRPr="00147F07">
        <w:rPr>
          <w:lang w:val="de-LU"/>
        </w:rPr>
        <w:t>Pekas</w:t>
      </w:r>
      <w:proofErr w:type="spellEnd"/>
      <w:r w:rsidRPr="00147F07">
        <w:rPr>
          <w:lang w:val="de-LU"/>
        </w:rPr>
        <w:t xml:space="preserve">, A., De </w:t>
      </w:r>
      <w:proofErr w:type="spellStart"/>
      <w:r w:rsidRPr="00147F07">
        <w:rPr>
          <w:lang w:val="de-LU"/>
        </w:rPr>
        <w:t>Craecker</w:t>
      </w:r>
      <w:proofErr w:type="spellEnd"/>
      <w:r w:rsidRPr="00147F07">
        <w:rPr>
          <w:lang w:val="de-LU"/>
        </w:rPr>
        <w:t xml:space="preserve">, I., </w:t>
      </w:r>
      <w:proofErr w:type="spellStart"/>
      <w:r w:rsidRPr="00147F07">
        <w:rPr>
          <w:lang w:val="de-LU"/>
        </w:rPr>
        <w:t>Boonen</w:t>
      </w:r>
      <w:proofErr w:type="spellEnd"/>
      <w:r w:rsidRPr="00147F07">
        <w:rPr>
          <w:lang w:val="de-LU"/>
        </w:rPr>
        <w:t xml:space="preserve">, S., </w:t>
      </w:r>
      <w:proofErr w:type="spellStart"/>
      <w:r w:rsidRPr="00147F07">
        <w:rPr>
          <w:lang w:val="de-LU"/>
        </w:rPr>
        <w:t>Wäckers</w:t>
      </w:r>
      <w:proofErr w:type="spellEnd"/>
      <w:r w:rsidRPr="00147F07">
        <w:rPr>
          <w:lang w:val="de-LU"/>
        </w:rPr>
        <w:t xml:space="preserve">, F.L., </w:t>
      </w:r>
      <w:proofErr w:type="spellStart"/>
      <w:r w:rsidRPr="00147F07">
        <w:rPr>
          <w:lang w:val="de-LU"/>
        </w:rPr>
        <w:t>Moerkens</w:t>
      </w:r>
      <w:proofErr w:type="spellEnd"/>
      <w:r w:rsidRPr="00147F07">
        <w:rPr>
          <w:lang w:val="de-LU"/>
        </w:rPr>
        <w:t xml:space="preserve">, R., 2020. </w:t>
      </w:r>
      <w:r>
        <w:t xml:space="preserve">One stone; two birds: concurrent pest control and pollination services provided by </w:t>
      </w:r>
      <w:proofErr w:type="spellStart"/>
      <w:r>
        <w:t>aphidophagous</w:t>
      </w:r>
      <w:proofErr w:type="spellEnd"/>
      <w:r>
        <w:t xml:space="preserve"> </w:t>
      </w:r>
      <w:r>
        <w:lastRenderedPageBreak/>
        <w:t>hoverflies. Biol. Control 149, 104328. https://doi.org/10.1016/j.biocontrol.2020.104328</w:t>
      </w:r>
    </w:p>
    <w:p w14:paraId="6CB8F69F" w14:textId="77777777" w:rsidR="00147F07" w:rsidRPr="00147F07" w:rsidRDefault="00147F07" w:rsidP="00147F07">
      <w:pPr>
        <w:pStyle w:val="Bibliography"/>
        <w:rPr>
          <w:lang w:val="de-LU"/>
        </w:rPr>
      </w:pPr>
      <w:r>
        <w:t xml:space="preserve">Potts, S., K., B., </w:t>
      </w:r>
      <w:proofErr w:type="spellStart"/>
      <w:r>
        <w:t>Bommarco</w:t>
      </w:r>
      <w:proofErr w:type="spellEnd"/>
      <w:r>
        <w:t xml:space="preserve">, R., Breeze, T., </w:t>
      </w:r>
      <w:proofErr w:type="spellStart"/>
      <w:r>
        <w:t>Carvalheiro</w:t>
      </w:r>
      <w:proofErr w:type="spellEnd"/>
      <w:r>
        <w:t xml:space="preserve">, L., </w:t>
      </w:r>
      <w:proofErr w:type="spellStart"/>
      <w:r>
        <w:t>Franzén</w:t>
      </w:r>
      <w:proofErr w:type="spellEnd"/>
      <w:r>
        <w:t xml:space="preserve">, M., González-Varo, J.P., A., H., Kleijn, D., Klein, A., </w:t>
      </w:r>
      <w:proofErr w:type="spellStart"/>
      <w:r>
        <w:t>Kunin</w:t>
      </w:r>
      <w:proofErr w:type="spellEnd"/>
      <w:r>
        <w:t xml:space="preserve">, </w:t>
      </w:r>
      <w:proofErr w:type="spellStart"/>
      <w:r>
        <w:t>Lecocq</w:t>
      </w:r>
      <w:proofErr w:type="spellEnd"/>
      <w:r>
        <w:t xml:space="preserve">, T., Lundin, O., </w:t>
      </w:r>
      <w:proofErr w:type="spellStart"/>
      <w:r>
        <w:t>Michez</w:t>
      </w:r>
      <w:proofErr w:type="spellEnd"/>
      <w:r>
        <w:t xml:space="preserve">, D., Neumann, P., A., N., </w:t>
      </w:r>
      <w:proofErr w:type="spellStart"/>
      <w:r>
        <w:t>Penev</w:t>
      </w:r>
      <w:proofErr w:type="spellEnd"/>
      <w:r>
        <w:t xml:space="preserve">, L., </w:t>
      </w:r>
      <w:proofErr w:type="spellStart"/>
      <w:r>
        <w:t>Rasmont</w:t>
      </w:r>
      <w:proofErr w:type="spellEnd"/>
      <w:r>
        <w:t xml:space="preserve">, P., </w:t>
      </w:r>
      <w:proofErr w:type="spellStart"/>
      <w:r>
        <w:t>Ratamäki</w:t>
      </w:r>
      <w:proofErr w:type="spellEnd"/>
      <w:r>
        <w:t xml:space="preserve">, O., </w:t>
      </w:r>
      <w:proofErr w:type="spellStart"/>
      <w:r>
        <w:t>Schweiger</w:t>
      </w:r>
      <w:proofErr w:type="spellEnd"/>
      <w:r>
        <w:t xml:space="preserve">, O., 2015. Status and trends of European pollinators. Key findings of the STEP project. </w:t>
      </w:r>
      <w:proofErr w:type="spellStart"/>
      <w:r w:rsidRPr="00147F07">
        <w:rPr>
          <w:lang w:val="de-LU"/>
        </w:rPr>
        <w:t>Pensoft</w:t>
      </w:r>
      <w:proofErr w:type="spellEnd"/>
      <w:r w:rsidRPr="00147F07">
        <w:rPr>
          <w:lang w:val="de-LU"/>
        </w:rPr>
        <w:t xml:space="preserve"> Publishers, Sofia, </w:t>
      </w:r>
      <w:proofErr w:type="spellStart"/>
      <w:r w:rsidRPr="00147F07">
        <w:rPr>
          <w:lang w:val="de-LU"/>
        </w:rPr>
        <w:t>Bulgaria</w:t>
      </w:r>
      <w:proofErr w:type="spellEnd"/>
      <w:r w:rsidRPr="00147F07">
        <w:rPr>
          <w:lang w:val="de-LU"/>
        </w:rPr>
        <w:t>.</w:t>
      </w:r>
    </w:p>
    <w:p w14:paraId="0EDA2049" w14:textId="77777777" w:rsidR="00147F07" w:rsidRDefault="00147F07" w:rsidP="00147F07">
      <w:pPr>
        <w:pStyle w:val="Bibliography"/>
      </w:pPr>
      <w:r w:rsidRPr="00147F07">
        <w:rPr>
          <w:lang w:val="de-LU"/>
        </w:rPr>
        <w:t xml:space="preserve">Potts, S.G., </w:t>
      </w:r>
      <w:proofErr w:type="spellStart"/>
      <w:r w:rsidRPr="00147F07">
        <w:rPr>
          <w:lang w:val="de-LU"/>
        </w:rPr>
        <w:t>Biesmeijer</w:t>
      </w:r>
      <w:proofErr w:type="spellEnd"/>
      <w:r w:rsidRPr="00147F07">
        <w:rPr>
          <w:lang w:val="de-LU"/>
        </w:rPr>
        <w:t xml:space="preserve">, J.C., Kremen, C., Neumann, P., Schweiger, O., </w:t>
      </w:r>
      <w:proofErr w:type="spellStart"/>
      <w:r w:rsidRPr="00147F07">
        <w:rPr>
          <w:lang w:val="de-LU"/>
        </w:rPr>
        <w:t>Kunin</w:t>
      </w:r>
      <w:proofErr w:type="spellEnd"/>
      <w:r w:rsidRPr="00147F07">
        <w:rPr>
          <w:lang w:val="de-LU"/>
        </w:rPr>
        <w:t xml:space="preserve">, W.E., 2010. </w:t>
      </w:r>
      <w:r>
        <w:t xml:space="preserve">Global pollinator declines: trends, impacts and drivers. Trends Ecol. </w:t>
      </w:r>
      <w:proofErr w:type="spellStart"/>
      <w:r>
        <w:t>Evol</w:t>
      </w:r>
      <w:proofErr w:type="spellEnd"/>
      <w:r>
        <w:t xml:space="preserve">. </w:t>
      </w:r>
      <w:proofErr w:type="gramStart"/>
      <w:r>
        <w:t>25</w:t>
      </w:r>
      <w:proofErr w:type="gramEnd"/>
      <w:r>
        <w:t>, 345–353. https://doi.org/10.1016/j.tree.2010.01.007</w:t>
      </w:r>
    </w:p>
    <w:p w14:paraId="611540FF" w14:textId="77777777" w:rsidR="00147F07" w:rsidRDefault="00147F07" w:rsidP="00147F07">
      <w:pPr>
        <w:pStyle w:val="Bibliography"/>
      </w:pPr>
      <w:r>
        <w:t xml:space="preserve">Pritchard, J.K., Stephens, M., Donnelly, P., 2000. Inference of Population Structure Using </w:t>
      </w:r>
      <w:proofErr w:type="spellStart"/>
      <w:r>
        <w:t>Multilocus</w:t>
      </w:r>
      <w:proofErr w:type="spellEnd"/>
      <w:r>
        <w:t xml:space="preserve"> Genotype Data.</w:t>
      </w:r>
    </w:p>
    <w:p w14:paraId="076B647C" w14:textId="77777777" w:rsidR="00147F07" w:rsidRDefault="00147F07" w:rsidP="00147F07">
      <w:pPr>
        <w:pStyle w:val="Bibliography"/>
      </w:pPr>
      <w:r>
        <w:t>R Core Team, 2022. R: A language and environment for statistical computing.</w:t>
      </w:r>
    </w:p>
    <w:p w14:paraId="3DFAA776" w14:textId="77777777" w:rsidR="00147F07" w:rsidRDefault="00147F07" w:rsidP="00147F07">
      <w:pPr>
        <w:pStyle w:val="Bibliography"/>
      </w:pPr>
      <w:proofErr w:type="gramStart"/>
      <w:r>
        <w:t xml:space="preserve">Rader, R., </w:t>
      </w:r>
      <w:proofErr w:type="spellStart"/>
      <w:r>
        <w:t>Bartomeus</w:t>
      </w:r>
      <w:proofErr w:type="spellEnd"/>
      <w:r>
        <w:t xml:space="preserve">, I., Garibaldi, L.A., Garratt, M.P.D., </w:t>
      </w:r>
      <w:proofErr w:type="spellStart"/>
      <w:r>
        <w:t>Howlett</w:t>
      </w:r>
      <w:proofErr w:type="spellEnd"/>
      <w:r>
        <w:t xml:space="preserve">, B.G., </w:t>
      </w:r>
      <w:proofErr w:type="spellStart"/>
      <w:r>
        <w:t>Winfree</w:t>
      </w:r>
      <w:proofErr w:type="spellEnd"/>
      <w:r>
        <w:t xml:space="preserve">, R., Cunningham, S.A., Mayfield, M.M., Arthur, A.D., </w:t>
      </w:r>
      <w:proofErr w:type="spellStart"/>
      <w:r>
        <w:t>Andersson</w:t>
      </w:r>
      <w:proofErr w:type="spellEnd"/>
      <w:r>
        <w:t xml:space="preserve">, G.K.S., </w:t>
      </w:r>
      <w:proofErr w:type="spellStart"/>
      <w:r>
        <w:t>Bommarco</w:t>
      </w:r>
      <w:proofErr w:type="spellEnd"/>
      <w:r>
        <w:t xml:space="preserve">, R., </w:t>
      </w:r>
      <w:proofErr w:type="spellStart"/>
      <w:r>
        <w:t>Brittain</w:t>
      </w:r>
      <w:proofErr w:type="spellEnd"/>
      <w:r>
        <w:t xml:space="preserve">, C., </w:t>
      </w:r>
      <w:proofErr w:type="spellStart"/>
      <w:r>
        <w:t>Carvalheiro</w:t>
      </w:r>
      <w:proofErr w:type="spellEnd"/>
      <w:r>
        <w:t xml:space="preserve">, L.G., </w:t>
      </w:r>
      <w:proofErr w:type="spellStart"/>
      <w:r>
        <w:t>Chacoff</w:t>
      </w:r>
      <w:proofErr w:type="spellEnd"/>
      <w:r>
        <w:t xml:space="preserve">, N.P., </w:t>
      </w:r>
      <w:proofErr w:type="spellStart"/>
      <w:r>
        <w:t>Entling</w:t>
      </w:r>
      <w:proofErr w:type="spellEnd"/>
      <w:r>
        <w:t xml:space="preserve">, M.H., Foully, B., Freitas, B.M., </w:t>
      </w:r>
      <w:proofErr w:type="spellStart"/>
      <w:r>
        <w:t>Gemmill-Herren</w:t>
      </w:r>
      <w:proofErr w:type="spellEnd"/>
      <w:r>
        <w:t xml:space="preserve">, B., </w:t>
      </w:r>
      <w:proofErr w:type="spellStart"/>
      <w:r>
        <w:t>Ghazoul</w:t>
      </w:r>
      <w:proofErr w:type="spellEnd"/>
      <w:r>
        <w:t xml:space="preserve">, J., Griffin, S.R., Gross, C.L., </w:t>
      </w:r>
      <w:proofErr w:type="spellStart"/>
      <w:r>
        <w:t>Herbertsson</w:t>
      </w:r>
      <w:proofErr w:type="spellEnd"/>
      <w:r>
        <w:t xml:space="preserve">, L., Herzog, F., </w:t>
      </w:r>
      <w:proofErr w:type="spellStart"/>
      <w:r>
        <w:t>Hipólito</w:t>
      </w:r>
      <w:proofErr w:type="spellEnd"/>
      <w:r>
        <w:t xml:space="preserve">, J., </w:t>
      </w:r>
      <w:proofErr w:type="spellStart"/>
      <w:r>
        <w:t>Jaggar</w:t>
      </w:r>
      <w:proofErr w:type="spellEnd"/>
      <w:r>
        <w:t xml:space="preserve">, S., </w:t>
      </w:r>
      <w:proofErr w:type="spellStart"/>
      <w:r>
        <w:t>Jauker</w:t>
      </w:r>
      <w:proofErr w:type="spellEnd"/>
      <w:r>
        <w:t xml:space="preserve">, F., Klein, A.-M., Kleijn, D., Krishnan, S., </w:t>
      </w:r>
      <w:proofErr w:type="spellStart"/>
      <w:r>
        <w:t>Lemos</w:t>
      </w:r>
      <w:proofErr w:type="spellEnd"/>
      <w:r>
        <w:t xml:space="preserve">, C.Q., </w:t>
      </w:r>
      <w:proofErr w:type="spellStart"/>
      <w:r>
        <w:t>Lindström</w:t>
      </w:r>
      <w:proofErr w:type="spellEnd"/>
      <w:r>
        <w:t xml:space="preserve">, S.A.M., </w:t>
      </w:r>
      <w:proofErr w:type="spellStart"/>
      <w:r>
        <w:t>Mandelik</w:t>
      </w:r>
      <w:proofErr w:type="spellEnd"/>
      <w:r>
        <w:t xml:space="preserve">, Y., Monteiro, V.M., Nelson, W., Nilsson, L., </w:t>
      </w:r>
      <w:proofErr w:type="spellStart"/>
      <w:r>
        <w:t>Pattemore</w:t>
      </w:r>
      <w:proofErr w:type="spellEnd"/>
      <w:r>
        <w:t xml:space="preserve">, D.E., de O. Pereira, N., </w:t>
      </w:r>
      <w:proofErr w:type="spellStart"/>
      <w:r>
        <w:t>Pisanty</w:t>
      </w:r>
      <w:proofErr w:type="spellEnd"/>
      <w:r>
        <w:t xml:space="preserve">, G., Potts, S.G., </w:t>
      </w:r>
      <w:proofErr w:type="spellStart"/>
      <w:r>
        <w:t>Reemer</w:t>
      </w:r>
      <w:proofErr w:type="spellEnd"/>
      <w:r>
        <w:t xml:space="preserve">, M., </w:t>
      </w:r>
      <w:proofErr w:type="spellStart"/>
      <w:r>
        <w:t>Rundlöf</w:t>
      </w:r>
      <w:proofErr w:type="spellEnd"/>
      <w:r>
        <w:t xml:space="preserve">, M., Sheffield, C.S., </w:t>
      </w:r>
      <w:proofErr w:type="spellStart"/>
      <w:r>
        <w:t>Scheper</w:t>
      </w:r>
      <w:proofErr w:type="spellEnd"/>
      <w:r>
        <w:t xml:space="preserve">, J., </w:t>
      </w:r>
      <w:proofErr w:type="spellStart"/>
      <w:r>
        <w:t>Schüepp</w:t>
      </w:r>
      <w:proofErr w:type="spellEnd"/>
      <w:r>
        <w:t xml:space="preserve">, C., Smith, H.G., Stanley, D.A., Stout, J.C., </w:t>
      </w:r>
      <w:proofErr w:type="spellStart"/>
      <w:r>
        <w:t>Szentgyörgyi</w:t>
      </w:r>
      <w:proofErr w:type="spellEnd"/>
      <w:r>
        <w:t xml:space="preserve">, H., </w:t>
      </w:r>
      <w:proofErr w:type="spellStart"/>
      <w:r>
        <w:t>Taki</w:t>
      </w:r>
      <w:proofErr w:type="spellEnd"/>
      <w:r>
        <w:t xml:space="preserve">, H., Vergara, C.H., </w:t>
      </w:r>
      <w:proofErr w:type="spellStart"/>
      <w:r>
        <w:t>Viana</w:t>
      </w:r>
      <w:proofErr w:type="spellEnd"/>
      <w:r>
        <w:t xml:space="preserve">, B.F., </w:t>
      </w:r>
      <w:proofErr w:type="spellStart"/>
      <w:r>
        <w:t>Woyciechowski</w:t>
      </w:r>
      <w:proofErr w:type="spellEnd"/>
      <w:r>
        <w:t>, M., 2016.</w:t>
      </w:r>
      <w:proofErr w:type="gramEnd"/>
      <w:r>
        <w:t xml:space="preserve"> Non-bee insects are important contributors to global crop pollination. Proc. Natl. Acad. Sci. 113, 146–151. https://doi.org/10.1073/pnas.1517092112</w:t>
      </w:r>
    </w:p>
    <w:p w14:paraId="53F73F78" w14:textId="77777777" w:rsidR="00147F07" w:rsidRPr="00147F07" w:rsidRDefault="00147F07" w:rsidP="00147F07">
      <w:pPr>
        <w:pStyle w:val="Bibliography"/>
        <w:rPr>
          <w:lang w:val="de-LU"/>
        </w:rPr>
      </w:pPr>
      <w:proofErr w:type="spellStart"/>
      <w:r>
        <w:t>Rands</w:t>
      </w:r>
      <w:proofErr w:type="spellEnd"/>
      <w:r>
        <w:t xml:space="preserve">, S.A., 2014. Landscape fragmentation and pollinator movement within agricultural environments: a modelling framework for exploring foraging and movement ecology. </w:t>
      </w:r>
      <w:proofErr w:type="spellStart"/>
      <w:r w:rsidRPr="00147F07">
        <w:rPr>
          <w:lang w:val="de-LU"/>
        </w:rPr>
        <w:t>PeerJ</w:t>
      </w:r>
      <w:proofErr w:type="spellEnd"/>
      <w:r w:rsidRPr="00147F07">
        <w:rPr>
          <w:lang w:val="de-LU"/>
        </w:rPr>
        <w:t xml:space="preserve"> 2, e269. https://doi.org/10.7717/peerj.269</w:t>
      </w:r>
    </w:p>
    <w:p w14:paraId="4F4AC41F" w14:textId="77777777" w:rsidR="00147F07" w:rsidRDefault="00147F07" w:rsidP="00147F07">
      <w:pPr>
        <w:pStyle w:val="Bibliography"/>
      </w:pPr>
      <w:r w:rsidRPr="00147F07">
        <w:rPr>
          <w:lang w:val="de-LU"/>
        </w:rPr>
        <w:t xml:space="preserve">Raymond, L., </w:t>
      </w:r>
      <w:proofErr w:type="spellStart"/>
      <w:r w:rsidRPr="00147F07">
        <w:rPr>
          <w:lang w:val="de-LU"/>
        </w:rPr>
        <w:t>Plantegenest</w:t>
      </w:r>
      <w:proofErr w:type="spellEnd"/>
      <w:r w:rsidRPr="00147F07">
        <w:rPr>
          <w:lang w:val="de-LU"/>
        </w:rPr>
        <w:t xml:space="preserve">, M., </w:t>
      </w:r>
      <w:proofErr w:type="spellStart"/>
      <w:r w:rsidRPr="00147F07">
        <w:rPr>
          <w:lang w:val="de-LU"/>
        </w:rPr>
        <w:t>Vialatte</w:t>
      </w:r>
      <w:proofErr w:type="spellEnd"/>
      <w:r w:rsidRPr="00147F07">
        <w:rPr>
          <w:lang w:val="de-LU"/>
        </w:rPr>
        <w:t xml:space="preserve">, A., 2013. </w:t>
      </w:r>
      <w:r>
        <w:t>Migration and dispersal may drive to high genetic variation and significant genetic mixing: the case of two agriculturally important, continental hoverflies (</w:t>
      </w:r>
      <w:proofErr w:type="spellStart"/>
      <w:r>
        <w:t>Episyrphus</w:t>
      </w:r>
      <w:proofErr w:type="spellEnd"/>
      <w:r>
        <w:t xml:space="preserve"> </w:t>
      </w:r>
      <w:proofErr w:type="spellStart"/>
      <w:r>
        <w:t>balteatus</w:t>
      </w:r>
      <w:proofErr w:type="spellEnd"/>
      <w:r>
        <w:t xml:space="preserve"> and </w:t>
      </w:r>
      <w:proofErr w:type="spellStart"/>
      <w:r>
        <w:t>Sphaerophoria</w:t>
      </w:r>
      <w:proofErr w:type="spellEnd"/>
      <w:r>
        <w:t xml:space="preserve"> </w:t>
      </w:r>
      <w:proofErr w:type="spellStart"/>
      <w:r>
        <w:t>scripta</w:t>
      </w:r>
      <w:proofErr w:type="spellEnd"/>
      <w:r>
        <w:t>). Mol. Ecol. 22, 5329–5339. https://doi.org/10.1111/mec.12483</w:t>
      </w:r>
    </w:p>
    <w:p w14:paraId="0252B7D3" w14:textId="77777777" w:rsidR="00147F07" w:rsidRDefault="00147F07" w:rsidP="00147F07">
      <w:pPr>
        <w:pStyle w:val="Bibliography"/>
      </w:pPr>
      <w:proofErr w:type="gramStart"/>
      <w:r>
        <w:t xml:space="preserve">Reilly, J.R., </w:t>
      </w:r>
      <w:proofErr w:type="spellStart"/>
      <w:r>
        <w:t>Artz</w:t>
      </w:r>
      <w:proofErr w:type="spellEnd"/>
      <w:r>
        <w:t xml:space="preserve">, D.R., </w:t>
      </w:r>
      <w:proofErr w:type="spellStart"/>
      <w:r>
        <w:t>Biddinger</w:t>
      </w:r>
      <w:proofErr w:type="spellEnd"/>
      <w:r>
        <w:t xml:space="preserve">, D., </w:t>
      </w:r>
      <w:proofErr w:type="spellStart"/>
      <w:r>
        <w:t>Bobiwash</w:t>
      </w:r>
      <w:proofErr w:type="spellEnd"/>
      <w:r>
        <w:t xml:space="preserve">, K., Boyle, N.K., </w:t>
      </w:r>
      <w:proofErr w:type="spellStart"/>
      <w:r>
        <w:t>Brittain</w:t>
      </w:r>
      <w:proofErr w:type="spellEnd"/>
      <w:r>
        <w:t xml:space="preserve">, C., Brokaw, J., Campbell, J.W., Daniels, J., Elle, E., Ellis, J.D., Fleischer, S.J., Gibbs, J., Gillespie, R.L., </w:t>
      </w:r>
      <w:proofErr w:type="spellStart"/>
      <w:r>
        <w:t>Gundersen</w:t>
      </w:r>
      <w:proofErr w:type="spellEnd"/>
      <w:r>
        <w:t xml:space="preserve">, K.B., Gut, L., Hoffman, G., Joshi, N., Lundin, O., Mason, K., </w:t>
      </w:r>
      <w:proofErr w:type="spellStart"/>
      <w:r>
        <w:t>McGrady</w:t>
      </w:r>
      <w:proofErr w:type="spellEnd"/>
      <w:r>
        <w:t xml:space="preserve">, C.M., Peterson, S.S., Pitts-Singer, T.L., Rao, S., Rothwell, N., Rowe, L., Ward, K.L., Williams, N.M., Wilson, J.K., Isaacs, R., </w:t>
      </w:r>
      <w:proofErr w:type="spellStart"/>
      <w:r>
        <w:t>Winfree</w:t>
      </w:r>
      <w:proofErr w:type="spellEnd"/>
      <w:r>
        <w:t>, R., 2020.</w:t>
      </w:r>
      <w:proofErr w:type="gramEnd"/>
      <w:r>
        <w:t xml:space="preserve"> Crop production in the USA </w:t>
      </w:r>
      <w:proofErr w:type="gramStart"/>
      <w:r>
        <w:t>is frequently limited</w:t>
      </w:r>
      <w:proofErr w:type="gramEnd"/>
      <w:r>
        <w:t xml:space="preserve"> by a lack of pollinators. Proc. R. Soc. B Biol. Sci. 287, 20200922. https://doi.org/10.1098/rspb.2020.0922</w:t>
      </w:r>
    </w:p>
    <w:p w14:paraId="3A62D5F8" w14:textId="77777777" w:rsidR="00147F07" w:rsidRDefault="00147F07" w:rsidP="00147F07">
      <w:pPr>
        <w:pStyle w:val="Bibliography"/>
      </w:pPr>
      <w:proofErr w:type="spellStart"/>
      <w:r>
        <w:t>Rotheray</w:t>
      </w:r>
      <w:proofErr w:type="spellEnd"/>
      <w:r>
        <w:t xml:space="preserve">, E.L., </w:t>
      </w:r>
      <w:proofErr w:type="spellStart"/>
      <w:r>
        <w:t>Bussière</w:t>
      </w:r>
      <w:proofErr w:type="spellEnd"/>
      <w:r>
        <w:t xml:space="preserve">, L.F., Moore, P., Bergstrom, L., </w:t>
      </w:r>
      <w:proofErr w:type="spellStart"/>
      <w:r>
        <w:t>Goulson</w:t>
      </w:r>
      <w:proofErr w:type="spellEnd"/>
      <w:r>
        <w:t xml:space="preserve">, D., 2014. Mark recapture estimates of dispersal ability and observations on the territorial </w:t>
      </w:r>
      <w:proofErr w:type="spellStart"/>
      <w:r>
        <w:t>behaviour</w:t>
      </w:r>
      <w:proofErr w:type="spellEnd"/>
      <w:r>
        <w:t xml:space="preserve"> of the rare hoverfly, </w:t>
      </w:r>
      <w:proofErr w:type="spellStart"/>
      <w:r>
        <w:t>Hammerschmidtia</w:t>
      </w:r>
      <w:proofErr w:type="spellEnd"/>
      <w:r>
        <w:t xml:space="preserve"> </w:t>
      </w:r>
      <w:proofErr w:type="spellStart"/>
      <w:r>
        <w:t>ferruginea</w:t>
      </w:r>
      <w:proofErr w:type="spellEnd"/>
      <w:r>
        <w:t xml:space="preserve"> (Diptera, Syrphidae). J. Insect </w:t>
      </w:r>
      <w:proofErr w:type="spellStart"/>
      <w:r>
        <w:t>Conserv</w:t>
      </w:r>
      <w:proofErr w:type="spellEnd"/>
      <w:r>
        <w:t xml:space="preserve">. </w:t>
      </w:r>
      <w:proofErr w:type="gramStart"/>
      <w:r>
        <w:t>18</w:t>
      </w:r>
      <w:proofErr w:type="gramEnd"/>
      <w:r>
        <w:t>, 179–188. https://doi.org/10.1007/s10841-014-9627-7</w:t>
      </w:r>
    </w:p>
    <w:p w14:paraId="7CB76D66" w14:textId="77777777" w:rsidR="00147F07" w:rsidRDefault="00147F07" w:rsidP="00147F07">
      <w:pPr>
        <w:pStyle w:val="Bibliography"/>
      </w:pPr>
      <w:proofErr w:type="spellStart"/>
      <w:r>
        <w:t>Rotheray</w:t>
      </w:r>
      <w:proofErr w:type="spellEnd"/>
      <w:r>
        <w:t xml:space="preserve">, G.E., 1993. </w:t>
      </w:r>
      <w:proofErr w:type="spellStart"/>
      <w:r>
        <w:t>Colour</w:t>
      </w:r>
      <w:proofErr w:type="spellEnd"/>
      <w:r>
        <w:t xml:space="preserve"> Guide to Hoverfly Larvae (Diptera: Syrphidae). </w:t>
      </w:r>
      <w:proofErr w:type="spellStart"/>
      <w:r>
        <w:t>Dipter</w:t>
      </w:r>
      <w:proofErr w:type="spellEnd"/>
      <w:r>
        <w:t>. Dig. 9.</w:t>
      </w:r>
    </w:p>
    <w:p w14:paraId="23ECDEE3" w14:textId="77777777" w:rsidR="00147F07" w:rsidRDefault="00147F07" w:rsidP="00147F07">
      <w:pPr>
        <w:pStyle w:val="Bibliography"/>
      </w:pPr>
      <w:proofErr w:type="spellStart"/>
      <w:r>
        <w:t>RStudio</w:t>
      </w:r>
      <w:proofErr w:type="spellEnd"/>
      <w:r>
        <w:t xml:space="preserve"> Team, 2022. </w:t>
      </w:r>
      <w:proofErr w:type="spellStart"/>
      <w:r>
        <w:t>RStudio</w:t>
      </w:r>
      <w:proofErr w:type="spellEnd"/>
      <w:r>
        <w:t>: Integrated Development Environment for R.</w:t>
      </w:r>
    </w:p>
    <w:p w14:paraId="512F759E" w14:textId="77777777" w:rsidR="00147F07" w:rsidRDefault="00147F07" w:rsidP="00147F07">
      <w:pPr>
        <w:pStyle w:val="Bibliography"/>
      </w:pPr>
      <w:r>
        <w:t>Sánchez-</w:t>
      </w:r>
      <w:proofErr w:type="spellStart"/>
      <w:r>
        <w:t>Bayo</w:t>
      </w:r>
      <w:proofErr w:type="spellEnd"/>
      <w:r>
        <w:t xml:space="preserve">, F., </w:t>
      </w:r>
      <w:proofErr w:type="spellStart"/>
      <w:r>
        <w:t>Wyckhuys</w:t>
      </w:r>
      <w:proofErr w:type="spellEnd"/>
      <w:r>
        <w:t xml:space="preserve">, K.A.G., 2021. Further evidence for a global decline of the </w:t>
      </w:r>
      <w:proofErr w:type="spellStart"/>
      <w:r>
        <w:t>entomofauna</w:t>
      </w:r>
      <w:proofErr w:type="spellEnd"/>
      <w:r>
        <w:t xml:space="preserve">. Austral </w:t>
      </w:r>
      <w:proofErr w:type="spellStart"/>
      <w:r>
        <w:t>Entomol</w:t>
      </w:r>
      <w:proofErr w:type="spellEnd"/>
      <w:r>
        <w:t xml:space="preserve">. </w:t>
      </w:r>
      <w:proofErr w:type="gramStart"/>
      <w:r>
        <w:t>60</w:t>
      </w:r>
      <w:proofErr w:type="gramEnd"/>
      <w:r>
        <w:t>, 9–26. https://doi.org/10.1111/aen.12509</w:t>
      </w:r>
    </w:p>
    <w:p w14:paraId="24C00F5C" w14:textId="77777777" w:rsidR="00147F07" w:rsidRDefault="00147F07" w:rsidP="00147F07">
      <w:pPr>
        <w:pStyle w:val="Bibliography"/>
      </w:pPr>
      <w:r>
        <w:t>Sánchez-</w:t>
      </w:r>
      <w:proofErr w:type="spellStart"/>
      <w:r>
        <w:t>Bayo</w:t>
      </w:r>
      <w:proofErr w:type="spellEnd"/>
      <w:r>
        <w:t xml:space="preserve">, F., </w:t>
      </w:r>
      <w:proofErr w:type="spellStart"/>
      <w:r>
        <w:t>Wyckhuys</w:t>
      </w:r>
      <w:proofErr w:type="spellEnd"/>
      <w:r>
        <w:t xml:space="preserve">, K.A.G., 2019. Worldwide decline of the </w:t>
      </w:r>
      <w:proofErr w:type="spellStart"/>
      <w:r>
        <w:t>entomofauna</w:t>
      </w:r>
      <w:proofErr w:type="spellEnd"/>
      <w:r>
        <w:t xml:space="preserve">: A review of its drivers. Biol. </w:t>
      </w:r>
      <w:proofErr w:type="spellStart"/>
      <w:r>
        <w:t>Conserv</w:t>
      </w:r>
      <w:proofErr w:type="spellEnd"/>
      <w:r>
        <w:t xml:space="preserve">. </w:t>
      </w:r>
      <w:proofErr w:type="gramStart"/>
      <w:r>
        <w:t>232</w:t>
      </w:r>
      <w:proofErr w:type="gramEnd"/>
      <w:r>
        <w:t>, 8–27. https://doi.org/10.1016/j.biocon.2019.01.020</w:t>
      </w:r>
    </w:p>
    <w:p w14:paraId="7719F18B" w14:textId="77777777" w:rsidR="00147F07" w:rsidRDefault="00147F07" w:rsidP="00147F07">
      <w:pPr>
        <w:pStyle w:val="Bibliography"/>
      </w:pPr>
      <w:proofErr w:type="spellStart"/>
      <w:r>
        <w:lastRenderedPageBreak/>
        <w:t>Schauer</w:t>
      </w:r>
      <w:proofErr w:type="spellEnd"/>
      <w:r>
        <w:t xml:space="preserve">, B., Bong, J., Popp, C., </w:t>
      </w:r>
      <w:proofErr w:type="spellStart"/>
      <w:r>
        <w:t>Obermaier</w:t>
      </w:r>
      <w:proofErr w:type="spellEnd"/>
      <w:r>
        <w:t xml:space="preserve">, E., </w:t>
      </w:r>
      <w:proofErr w:type="spellStart"/>
      <w:r>
        <w:t>Feldhaar</w:t>
      </w:r>
      <w:proofErr w:type="spellEnd"/>
      <w:r>
        <w:t xml:space="preserve">, H., 2018. Dispersal limitation of </w:t>
      </w:r>
      <w:proofErr w:type="spellStart"/>
      <w:r>
        <w:t>saproxylic</w:t>
      </w:r>
      <w:proofErr w:type="spellEnd"/>
      <w:r>
        <w:t xml:space="preserve"> insects in a managed forest? A population genetics approach. Basic Appl. Ecol. 32, 26–38. https://doi.org/10.1016/j.baae.2018.01.005</w:t>
      </w:r>
    </w:p>
    <w:p w14:paraId="39545962" w14:textId="77777777" w:rsidR="00147F07" w:rsidRDefault="00147F07" w:rsidP="00147F07">
      <w:pPr>
        <w:pStyle w:val="Bibliography"/>
      </w:pPr>
      <w:r w:rsidRPr="00147F07">
        <w:rPr>
          <w:lang w:val="de-LU"/>
        </w:rPr>
        <w:t xml:space="preserve">Schwartz, M.K., </w:t>
      </w:r>
      <w:proofErr w:type="spellStart"/>
      <w:r w:rsidRPr="00147F07">
        <w:rPr>
          <w:lang w:val="de-LU"/>
        </w:rPr>
        <w:t>McKelvey</w:t>
      </w:r>
      <w:proofErr w:type="spellEnd"/>
      <w:r w:rsidRPr="00147F07">
        <w:rPr>
          <w:lang w:val="de-LU"/>
        </w:rPr>
        <w:t xml:space="preserve">, K.S., 2009. </w:t>
      </w:r>
      <w:r>
        <w:t xml:space="preserve">Why sampling scheme matters: the effect of sampling scheme on landscape genetic results. </w:t>
      </w:r>
      <w:proofErr w:type="spellStart"/>
      <w:r>
        <w:t>Conserv</w:t>
      </w:r>
      <w:proofErr w:type="spellEnd"/>
      <w:r>
        <w:t xml:space="preserve">. Genet. </w:t>
      </w:r>
      <w:proofErr w:type="gramStart"/>
      <w:r>
        <w:t>10</w:t>
      </w:r>
      <w:proofErr w:type="gramEnd"/>
      <w:r>
        <w:t>, 441–452. https://doi.org/10.1007/s10592-008-9622-1</w:t>
      </w:r>
    </w:p>
    <w:p w14:paraId="73F5D00D" w14:textId="77777777" w:rsidR="00147F07" w:rsidRDefault="00147F07" w:rsidP="00147F07">
      <w:pPr>
        <w:pStyle w:val="Bibliography"/>
      </w:pPr>
      <w:proofErr w:type="spellStart"/>
      <w:r>
        <w:t>Seibold</w:t>
      </w:r>
      <w:proofErr w:type="spellEnd"/>
      <w:r>
        <w:t xml:space="preserve">, S., </w:t>
      </w:r>
      <w:proofErr w:type="spellStart"/>
      <w:r>
        <w:t>Gossner</w:t>
      </w:r>
      <w:proofErr w:type="spellEnd"/>
      <w:r>
        <w:t xml:space="preserve">, M.M., Simons, N.K., </w:t>
      </w:r>
      <w:proofErr w:type="spellStart"/>
      <w:r>
        <w:t>Blüthgen</w:t>
      </w:r>
      <w:proofErr w:type="spellEnd"/>
      <w:r>
        <w:t xml:space="preserve">, N., Müller, J., </w:t>
      </w:r>
      <w:proofErr w:type="spellStart"/>
      <w:r>
        <w:t>Ambarlı</w:t>
      </w:r>
      <w:proofErr w:type="spellEnd"/>
      <w:r>
        <w:t xml:space="preserve">, D., </w:t>
      </w:r>
      <w:proofErr w:type="spellStart"/>
      <w:r>
        <w:t>Ammer</w:t>
      </w:r>
      <w:proofErr w:type="spellEnd"/>
      <w:r>
        <w:t xml:space="preserve">, C., </w:t>
      </w:r>
      <w:proofErr w:type="spellStart"/>
      <w:r>
        <w:t>Bauhus</w:t>
      </w:r>
      <w:proofErr w:type="spellEnd"/>
      <w:r>
        <w:t xml:space="preserve">, J., Fischer, M., </w:t>
      </w:r>
      <w:proofErr w:type="spellStart"/>
      <w:r>
        <w:t>Habel</w:t>
      </w:r>
      <w:proofErr w:type="spellEnd"/>
      <w:r>
        <w:t xml:space="preserve">, J.C., </w:t>
      </w:r>
      <w:proofErr w:type="spellStart"/>
      <w:r>
        <w:t>Linsenmair</w:t>
      </w:r>
      <w:proofErr w:type="spellEnd"/>
      <w:r>
        <w:t xml:space="preserve">, K.E., </w:t>
      </w:r>
      <w:proofErr w:type="spellStart"/>
      <w:r>
        <w:t>Nauss</w:t>
      </w:r>
      <w:proofErr w:type="spellEnd"/>
      <w:r>
        <w:t xml:space="preserve">, T., </w:t>
      </w:r>
      <w:proofErr w:type="spellStart"/>
      <w:r>
        <w:t>Penone</w:t>
      </w:r>
      <w:proofErr w:type="spellEnd"/>
      <w:r>
        <w:t xml:space="preserve">, C., </w:t>
      </w:r>
      <w:proofErr w:type="spellStart"/>
      <w:r>
        <w:t>Prati</w:t>
      </w:r>
      <w:proofErr w:type="spellEnd"/>
      <w:r>
        <w:t xml:space="preserve">, D., </w:t>
      </w:r>
      <w:proofErr w:type="spellStart"/>
      <w:r>
        <w:t>Schall</w:t>
      </w:r>
      <w:proofErr w:type="spellEnd"/>
      <w:r>
        <w:t xml:space="preserve">, P., Schulze, E.D., Vogt, J., </w:t>
      </w:r>
      <w:proofErr w:type="spellStart"/>
      <w:r>
        <w:t>Wöllauer</w:t>
      </w:r>
      <w:proofErr w:type="spellEnd"/>
      <w:r>
        <w:t xml:space="preserve">, S., </w:t>
      </w:r>
      <w:proofErr w:type="spellStart"/>
      <w:r>
        <w:t>Weisser</w:t>
      </w:r>
      <w:proofErr w:type="spellEnd"/>
      <w:r>
        <w:t>, W.W., 2019. Arthropod decline in grasslands and forests is associated with landscape-level drivers. Nature 574, 671–674. https://doi.org/10.1038/s41586-019-1684-3</w:t>
      </w:r>
    </w:p>
    <w:p w14:paraId="383B7F8E" w14:textId="77777777" w:rsidR="00147F07" w:rsidRDefault="00147F07" w:rsidP="00147F07">
      <w:pPr>
        <w:pStyle w:val="Bibliography"/>
      </w:pPr>
      <w:proofErr w:type="spellStart"/>
      <w:r>
        <w:t>Senapathi</w:t>
      </w:r>
      <w:proofErr w:type="spellEnd"/>
      <w:r>
        <w:t xml:space="preserve">, D., </w:t>
      </w:r>
      <w:proofErr w:type="spellStart"/>
      <w:r>
        <w:t>Carvalheiro</w:t>
      </w:r>
      <w:proofErr w:type="spellEnd"/>
      <w:r>
        <w:t xml:space="preserve">, L.G., </w:t>
      </w:r>
      <w:proofErr w:type="spellStart"/>
      <w:r>
        <w:t>Biesmeijer</w:t>
      </w:r>
      <w:proofErr w:type="spellEnd"/>
      <w:r>
        <w:t xml:space="preserve">, J.C., Dodson, C.-A., Evans, R.L., </w:t>
      </w:r>
      <w:proofErr w:type="spellStart"/>
      <w:r>
        <w:t>McKerchar</w:t>
      </w:r>
      <w:proofErr w:type="spellEnd"/>
      <w:r>
        <w:t xml:space="preserve">, M., Morton, R.D., Moss, E.D., Roberts, S.P.M., </w:t>
      </w:r>
      <w:proofErr w:type="spellStart"/>
      <w:r>
        <w:t>Kunin</w:t>
      </w:r>
      <w:proofErr w:type="spellEnd"/>
      <w:r>
        <w:t>, W.E., Potts, S.G., 2015. The impact of over 80 years of land cover changes on bee and wasp pollinator communities in England. Proc. R. Soc. B Biol. Sci. 282, 20150294. https://doi.org/10.1098/rspb.2015.0294</w:t>
      </w:r>
    </w:p>
    <w:p w14:paraId="5D9935BD" w14:textId="77777777" w:rsidR="00147F07" w:rsidRDefault="00147F07" w:rsidP="00147F07">
      <w:pPr>
        <w:pStyle w:val="Bibliography"/>
      </w:pPr>
      <w:r>
        <w:t xml:space="preserve">Simmons, B.I., </w:t>
      </w:r>
      <w:proofErr w:type="spellStart"/>
      <w:r>
        <w:t>Balmford</w:t>
      </w:r>
      <w:proofErr w:type="spellEnd"/>
      <w:r>
        <w:t xml:space="preserve">, A., </w:t>
      </w:r>
      <w:proofErr w:type="spellStart"/>
      <w:r>
        <w:t>Bladon</w:t>
      </w:r>
      <w:proofErr w:type="spellEnd"/>
      <w:r>
        <w:t xml:space="preserve">, A.J., Christie, A.P., De Palma, A., Dicks, L.V., </w:t>
      </w:r>
      <w:proofErr w:type="spellStart"/>
      <w:r>
        <w:t>Gallego-Zamorano</w:t>
      </w:r>
      <w:proofErr w:type="spellEnd"/>
      <w:r>
        <w:t xml:space="preserve">, J., Johnston, A., Martin, P.A., Purvis, A., Rocha, R., </w:t>
      </w:r>
      <w:proofErr w:type="spellStart"/>
      <w:r>
        <w:t>Wauchope</w:t>
      </w:r>
      <w:proofErr w:type="spellEnd"/>
      <w:r>
        <w:t xml:space="preserve">, H.S., </w:t>
      </w:r>
      <w:proofErr w:type="spellStart"/>
      <w:r>
        <w:t>Wordley</w:t>
      </w:r>
      <w:proofErr w:type="spellEnd"/>
      <w:r>
        <w:t xml:space="preserve">, C.F.R., Worthington, T.A., Finch, T., 2019. Worldwide insect declines: An important message, but interpret with caution. Ecol. </w:t>
      </w:r>
      <w:proofErr w:type="spellStart"/>
      <w:r>
        <w:t>Evol</w:t>
      </w:r>
      <w:proofErr w:type="spellEnd"/>
      <w:r>
        <w:t xml:space="preserve">. </w:t>
      </w:r>
      <w:proofErr w:type="gramStart"/>
      <w:r>
        <w:t>9</w:t>
      </w:r>
      <w:proofErr w:type="gramEnd"/>
      <w:r>
        <w:t>, 3678–3680. https://doi.org/10.1002/ece3.5153</w:t>
      </w:r>
    </w:p>
    <w:p w14:paraId="59AF749E" w14:textId="77777777" w:rsidR="00147F07" w:rsidRDefault="00147F07" w:rsidP="00147F07">
      <w:pPr>
        <w:pStyle w:val="Bibliography"/>
      </w:pPr>
      <w:r>
        <w:t xml:space="preserve">Speight, M.C.D., 2017. Species account of European Syrphidae, </w:t>
      </w:r>
      <w:proofErr w:type="spellStart"/>
      <w:r>
        <w:t>Syrph</w:t>
      </w:r>
      <w:proofErr w:type="spellEnd"/>
      <w:r>
        <w:t xml:space="preserve"> the Net, the database of European Syrphidae (Diptera). </w:t>
      </w:r>
      <w:proofErr w:type="spellStart"/>
      <w:r>
        <w:t>Syrph</w:t>
      </w:r>
      <w:proofErr w:type="spellEnd"/>
      <w:r>
        <w:t xml:space="preserve"> the Net publications, Dublin, Ireland.</w:t>
      </w:r>
    </w:p>
    <w:p w14:paraId="3B19ACE3" w14:textId="77777777" w:rsidR="00147F07" w:rsidRPr="00147F07" w:rsidRDefault="00147F07" w:rsidP="00147F07">
      <w:pPr>
        <w:pStyle w:val="Bibliography"/>
        <w:rPr>
          <w:lang w:val="de-LU"/>
        </w:rPr>
      </w:pPr>
      <w:proofErr w:type="spellStart"/>
      <w:r>
        <w:t>Ssymank</w:t>
      </w:r>
      <w:proofErr w:type="spellEnd"/>
      <w:r>
        <w:t xml:space="preserve">, A., Kearns, C.A., Pape, T., Thompson, F.C., 2008. Pollinating Flies (Diptera): A major contribution to plant diversity and agricultural production. </w:t>
      </w:r>
      <w:proofErr w:type="spellStart"/>
      <w:r w:rsidRPr="00147F07">
        <w:rPr>
          <w:lang w:val="de-LU"/>
        </w:rPr>
        <w:t>Biodiversity</w:t>
      </w:r>
      <w:proofErr w:type="spellEnd"/>
      <w:r w:rsidRPr="00147F07">
        <w:rPr>
          <w:lang w:val="de-LU"/>
        </w:rPr>
        <w:t xml:space="preserve"> 9, 86–89. https://doi.org/10.1080/14888386.2008.9712892</w:t>
      </w:r>
    </w:p>
    <w:p w14:paraId="630A51FC" w14:textId="77777777" w:rsidR="00147F07" w:rsidRPr="00147F07" w:rsidRDefault="00147F07" w:rsidP="00147F07">
      <w:pPr>
        <w:pStyle w:val="Bibliography"/>
        <w:rPr>
          <w:lang w:val="de-LU"/>
        </w:rPr>
      </w:pPr>
      <w:r w:rsidRPr="00147F07">
        <w:rPr>
          <w:lang w:val="de-LU"/>
        </w:rPr>
        <w:t xml:space="preserve">Stadt Köln, 2022. Insektenschutz [WWW </w:t>
      </w:r>
      <w:proofErr w:type="spellStart"/>
      <w:r w:rsidRPr="00147F07">
        <w:rPr>
          <w:lang w:val="de-LU"/>
        </w:rPr>
        <w:t>Document</w:t>
      </w:r>
      <w:proofErr w:type="spellEnd"/>
      <w:r w:rsidRPr="00147F07">
        <w:rPr>
          <w:lang w:val="de-LU"/>
        </w:rPr>
        <w:t>]. URL https://www.stadt-koeln.de/leben-in-koeln/klima-umwelt-tiere/insektenschutz (</w:t>
      </w:r>
      <w:proofErr w:type="spellStart"/>
      <w:r w:rsidRPr="00147F07">
        <w:rPr>
          <w:lang w:val="de-LU"/>
        </w:rPr>
        <w:t>accessed</w:t>
      </w:r>
      <w:proofErr w:type="spellEnd"/>
      <w:r w:rsidRPr="00147F07">
        <w:rPr>
          <w:lang w:val="de-LU"/>
        </w:rPr>
        <w:t xml:space="preserve"> 9.16.22).</w:t>
      </w:r>
    </w:p>
    <w:p w14:paraId="1DF8225E" w14:textId="77777777" w:rsidR="00147F07" w:rsidRDefault="00147F07" w:rsidP="00147F07">
      <w:pPr>
        <w:pStyle w:val="Bibliography"/>
      </w:pPr>
      <w:r w:rsidRPr="00147F07">
        <w:rPr>
          <w:lang w:val="de-LU"/>
        </w:rPr>
        <w:t>Steffan-</w:t>
      </w:r>
      <w:proofErr w:type="spellStart"/>
      <w:r w:rsidRPr="00147F07">
        <w:rPr>
          <w:lang w:val="de-LU"/>
        </w:rPr>
        <w:t>Dewenter</w:t>
      </w:r>
      <w:proofErr w:type="spellEnd"/>
      <w:r w:rsidRPr="00147F07">
        <w:rPr>
          <w:lang w:val="de-LU"/>
        </w:rPr>
        <w:t xml:space="preserve">, I., Münzenberg, U., Bürger, C., Thies, C., </w:t>
      </w:r>
      <w:proofErr w:type="spellStart"/>
      <w:r w:rsidRPr="00147F07">
        <w:rPr>
          <w:lang w:val="de-LU"/>
        </w:rPr>
        <w:t>Tscharntke</w:t>
      </w:r>
      <w:proofErr w:type="spellEnd"/>
      <w:r w:rsidRPr="00147F07">
        <w:rPr>
          <w:lang w:val="de-LU"/>
        </w:rPr>
        <w:t xml:space="preserve">, T., 2002. </w:t>
      </w:r>
      <w:r>
        <w:t>Scale-Dependent Effects of Landscape Context on Three Pollinator Guilds. Ecology 83, 1421–1432. https://doi.org/10.1890/0012-</w:t>
      </w:r>
      <w:proofErr w:type="gramStart"/>
      <w:r>
        <w:t>9658(</w:t>
      </w:r>
      <w:proofErr w:type="gramEnd"/>
      <w:r>
        <w:t>2002)083[1421:SDEOLC]2.0.CO;2</w:t>
      </w:r>
    </w:p>
    <w:p w14:paraId="534B2040" w14:textId="77777777" w:rsidR="00147F07" w:rsidRDefault="00147F07" w:rsidP="00147F07">
      <w:pPr>
        <w:pStyle w:val="Bibliography"/>
      </w:pPr>
      <w:proofErr w:type="spellStart"/>
      <w:r>
        <w:t>Svenningsen</w:t>
      </w:r>
      <w:proofErr w:type="spellEnd"/>
      <w:r>
        <w:t xml:space="preserve">, C., Bowler, D.E., Hecker, S., </w:t>
      </w:r>
      <w:proofErr w:type="spellStart"/>
      <w:r>
        <w:t>Bladt</w:t>
      </w:r>
      <w:proofErr w:type="spellEnd"/>
      <w:r>
        <w:t xml:space="preserve">, J., </w:t>
      </w:r>
      <w:proofErr w:type="spellStart"/>
      <w:r>
        <w:t>Grescho</w:t>
      </w:r>
      <w:proofErr w:type="spellEnd"/>
      <w:r>
        <w:t xml:space="preserve">, V., van Dam, N.M., Dauber, J., </w:t>
      </w:r>
      <w:proofErr w:type="spellStart"/>
      <w:r>
        <w:t>Eichenberg</w:t>
      </w:r>
      <w:proofErr w:type="spellEnd"/>
      <w:r>
        <w:t xml:space="preserve">, D., </w:t>
      </w:r>
      <w:proofErr w:type="spellStart"/>
      <w:r>
        <w:t>Ejrnæs</w:t>
      </w:r>
      <w:proofErr w:type="spellEnd"/>
      <w:r>
        <w:t xml:space="preserve">, R., </w:t>
      </w:r>
      <w:proofErr w:type="spellStart"/>
      <w:r>
        <w:t>Fløjgaard</w:t>
      </w:r>
      <w:proofErr w:type="spellEnd"/>
      <w:r>
        <w:t xml:space="preserve">, C., </w:t>
      </w:r>
      <w:proofErr w:type="spellStart"/>
      <w:r>
        <w:t>Frenzel</w:t>
      </w:r>
      <w:proofErr w:type="spellEnd"/>
      <w:r>
        <w:t xml:space="preserve">, M., </w:t>
      </w:r>
      <w:proofErr w:type="spellStart"/>
      <w:r>
        <w:t>Guldberg</w:t>
      </w:r>
      <w:proofErr w:type="spellEnd"/>
      <w:r>
        <w:t xml:space="preserve"> </w:t>
      </w:r>
      <w:proofErr w:type="spellStart"/>
      <w:r>
        <w:t>Frøslev</w:t>
      </w:r>
      <w:proofErr w:type="spellEnd"/>
      <w:r>
        <w:t xml:space="preserve">, T., Hansen, A.J., </w:t>
      </w:r>
      <w:proofErr w:type="spellStart"/>
      <w:r>
        <w:t>Heilmann</w:t>
      </w:r>
      <w:proofErr w:type="spellEnd"/>
      <w:r>
        <w:t xml:space="preserve">-Clausen, J., Huang, Y., Colling Larsen, J., </w:t>
      </w:r>
      <w:proofErr w:type="spellStart"/>
      <w:r>
        <w:t>Menger</w:t>
      </w:r>
      <w:proofErr w:type="spellEnd"/>
      <w:r>
        <w:t xml:space="preserve">, J., </w:t>
      </w:r>
      <w:proofErr w:type="spellStart"/>
      <w:r>
        <w:t>Liyana</w:t>
      </w:r>
      <w:proofErr w:type="spellEnd"/>
      <w:r>
        <w:t xml:space="preserve"> </w:t>
      </w:r>
      <w:proofErr w:type="spellStart"/>
      <w:r>
        <w:t>Binti</w:t>
      </w:r>
      <w:proofErr w:type="spellEnd"/>
      <w:r>
        <w:t xml:space="preserve"> Mat </w:t>
      </w:r>
      <w:proofErr w:type="spellStart"/>
      <w:r>
        <w:t>Nayan</w:t>
      </w:r>
      <w:proofErr w:type="spellEnd"/>
      <w:r>
        <w:t xml:space="preserve">, N., Pedersen, L.B., Richter, A., Dunn, R.R., </w:t>
      </w:r>
      <w:proofErr w:type="spellStart"/>
      <w:r>
        <w:t>Tøttrup</w:t>
      </w:r>
      <w:proofErr w:type="spellEnd"/>
      <w:r>
        <w:t>, A.P., Bonn, A., 2020. Contrasting impacts of urban and farmland cover on flying insect biomass.</w:t>
      </w:r>
    </w:p>
    <w:p w14:paraId="0421289F" w14:textId="77777777" w:rsidR="00147F07" w:rsidRPr="00147F07" w:rsidRDefault="00147F07" w:rsidP="00147F07">
      <w:pPr>
        <w:pStyle w:val="Bibliography"/>
        <w:rPr>
          <w:lang w:val="de-LU"/>
        </w:rPr>
      </w:pPr>
      <w:proofErr w:type="spellStart"/>
      <w:r>
        <w:t>Svenningsen</w:t>
      </w:r>
      <w:proofErr w:type="spellEnd"/>
      <w:r>
        <w:t xml:space="preserve">, C.S., </w:t>
      </w:r>
      <w:proofErr w:type="spellStart"/>
      <w:r>
        <w:t>Frøslev</w:t>
      </w:r>
      <w:proofErr w:type="spellEnd"/>
      <w:r>
        <w:t xml:space="preserve">, T.G., </w:t>
      </w:r>
      <w:proofErr w:type="spellStart"/>
      <w:r>
        <w:t>Bladt</w:t>
      </w:r>
      <w:proofErr w:type="spellEnd"/>
      <w:r>
        <w:t xml:space="preserve">, J., Pedersen, L.B., Larsen, J.C., </w:t>
      </w:r>
      <w:proofErr w:type="spellStart"/>
      <w:r>
        <w:t>Ejrnæs</w:t>
      </w:r>
      <w:proofErr w:type="spellEnd"/>
      <w:r>
        <w:t xml:space="preserve">, R., </w:t>
      </w:r>
      <w:proofErr w:type="spellStart"/>
      <w:r>
        <w:t>Fløjgaard</w:t>
      </w:r>
      <w:proofErr w:type="spellEnd"/>
      <w:r>
        <w:t xml:space="preserve">, C., Hansen, A.J., </w:t>
      </w:r>
      <w:proofErr w:type="spellStart"/>
      <w:r>
        <w:t>Heilmann</w:t>
      </w:r>
      <w:proofErr w:type="spellEnd"/>
      <w:r>
        <w:t xml:space="preserve">-Clausen, J., Dunn, R.R., </w:t>
      </w:r>
      <w:proofErr w:type="spellStart"/>
      <w:r>
        <w:t>Tøttrup</w:t>
      </w:r>
      <w:proofErr w:type="spellEnd"/>
      <w:r>
        <w:t xml:space="preserve">, A.P., 2021. Detecting flying insects using car nets and DNA </w:t>
      </w:r>
      <w:proofErr w:type="spellStart"/>
      <w:r>
        <w:t>metabarcoding</w:t>
      </w:r>
      <w:proofErr w:type="spellEnd"/>
      <w:r>
        <w:t xml:space="preserve">. Biol. </w:t>
      </w:r>
      <w:proofErr w:type="spellStart"/>
      <w:r w:rsidRPr="00147F07">
        <w:rPr>
          <w:lang w:val="de-LU"/>
        </w:rPr>
        <w:t>Lett</w:t>
      </w:r>
      <w:proofErr w:type="spellEnd"/>
      <w:r w:rsidRPr="00147F07">
        <w:rPr>
          <w:lang w:val="de-LU"/>
        </w:rPr>
        <w:t>. 17, 20200833. https://doi.org/10.1098/rsbl.2020.0833</w:t>
      </w:r>
    </w:p>
    <w:p w14:paraId="0720086C" w14:textId="77777777" w:rsidR="00147F07" w:rsidRDefault="00147F07" w:rsidP="00147F07">
      <w:pPr>
        <w:pStyle w:val="Bibliography"/>
      </w:pPr>
      <w:r w:rsidRPr="00147F07">
        <w:rPr>
          <w:lang w:val="de-LU"/>
        </w:rPr>
        <w:t xml:space="preserve">Taylor, P.D., Fahrig, L., </w:t>
      </w:r>
      <w:proofErr w:type="spellStart"/>
      <w:r w:rsidRPr="00147F07">
        <w:rPr>
          <w:lang w:val="de-LU"/>
        </w:rPr>
        <w:t>Henein</w:t>
      </w:r>
      <w:proofErr w:type="spellEnd"/>
      <w:r w:rsidRPr="00147F07">
        <w:rPr>
          <w:lang w:val="de-LU"/>
        </w:rPr>
        <w:t xml:space="preserve">, K., </w:t>
      </w:r>
      <w:proofErr w:type="spellStart"/>
      <w:r w:rsidRPr="00147F07">
        <w:rPr>
          <w:lang w:val="de-LU"/>
        </w:rPr>
        <w:t>Merriam</w:t>
      </w:r>
      <w:proofErr w:type="spellEnd"/>
      <w:r w:rsidRPr="00147F07">
        <w:rPr>
          <w:lang w:val="de-LU"/>
        </w:rPr>
        <w:t xml:space="preserve">, G., 1993. </w:t>
      </w:r>
      <w:r>
        <w:t xml:space="preserve">Connectivity Is a Vital Element of Landscape Structure. </w:t>
      </w:r>
      <w:proofErr w:type="spellStart"/>
      <w:r>
        <w:t>Oikos</w:t>
      </w:r>
      <w:proofErr w:type="spellEnd"/>
      <w:r>
        <w:t xml:space="preserve"> 68, 571. https://doi.org/10.2307/3544927</w:t>
      </w:r>
    </w:p>
    <w:p w14:paraId="72EFD499" w14:textId="77777777" w:rsidR="00147F07" w:rsidRDefault="00147F07" w:rsidP="00147F07">
      <w:pPr>
        <w:pStyle w:val="Bibliography"/>
      </w:pPr>
      <w:proofErr w:type="spellStart"/>
      <w:r>
        <w:t>Theodorou</w:t>
      </w:r>
      <w:proofErr w:type="spellEnd"/>
      <w:r>
        <w:t xml:space="preserve">, P., </w:t>
      </w:r>
      <w:proofErr w:type="spellStart"/>
      <w:r>
        <w:t>Radzevičiūtė</w:t>
      </w:r>
      <w:proofErr w:type="spellEnd"/>
      <w:r>
        <w:t xml:space="preserve">, R., </w:t>
      </w:r>
      <w:proofErr w:type="spellStart"/>
      <w:r>
        <w:t>Lentendu</w:t>
      </w:r>
      <w:proofErr w:type="spellEnd"/>
      <w:r>
        <w:t xml:space="preserve">, G., </w:t>
      </w:r>
      <w:proofErr w:type="spellStart"/>
      <w:r>
        <w:t>Kahnt</w:t>
      </w:r>
      <w:proofErr w:type="spellEnd"/>
      <w:r>
        <w:t xml:space="preserve">, B., </w:t>
      </w:r>
      <w:proofErr w:type="spellStart"/>
      <w:r>
        <w:t>Husemann</w:t>
      </w:r>
      <w:proofErr w:type="spellEnd"/>
      <w:r>
        <w:t xml:space="preserve">, M., </w:t>
      </w:r>
      <w:proofErr w:type="spellStart"/>
      <w:r>
        <w:t>Bleidorn</w:t>
      </w:r>
      <w:proofErr w:type="spellEnd"/>
      <w:r>
        <w:t xml:space="preserve">, C., </w:t>
      </w:r>
      <w:proofErr w:type="spellStart"/>
      <w:r>
        <w:t>Settele</w:t>
      </w:r>
      <w:proofErr w:type="spellEnd"/>
      <w:r>
        <w:t xml:space="preserve">, J., </w:t>
      </w:r>
      <w:proofErr w:type="spellStart"/>
      <w:r>
        <w:t>Schweiger</w:t>
      </w:r>
      <w:proofErr w:type="spellEnd"/>
      <w:r>
        <w:t xml:space="preserve">, O., Grosse, I., </w:t>
      </w:r>
      <w:proofErr w:type="spellStart"/>
      <w:r>
        <w:t>Wubet</w:t>
      </w:r>
      <w:proofErr w:type="spellEnd"/>
      <w:r>
        <w:t xml:space="preserve">, T., Murray, T.E., Paxton, R.J., 2020. Urban areas as hotspots for bees and pollination but not a panacea for all insects. Nat. </w:t>
      </w:r>
      <w:proofErr w:type="spellStart"/>
      <w:r>
        <w:t>Commun</w:t>
      </w:r>
      <w:proofErr w:type="spellEnd"/>
      <w:r>
        <w:t>. 11, 576. https://doi.org/10.1038/s41467-020-14496-6</w:t>
      </w:r>
    </w:p>
    <w:p w14:paraId="75BBE8B7" w14:textId="77777777" w:rsidR="00147F07" w:rsidRDefault="00147F07" w:rsidP="00147F07">
      <w:pPr>
        <w:pStyle w:val="Bibliography"/>
      </w:pPr>
      <w:r>
        <w:t xml:space="preserve">Thompson, F.C., 2008. A conspectus of New Zealand flower flies (Diptera: Syrphidae) with the description of a new genus and species. </w:t>
      </w:r>
      <w:proofErr w:type="spellStart"/>
      <w:r>
        <w:t>Zootaxa</w:t>
      </w:r>
      <w:proofErr w:type="spellEnd"/>
      <w:r>
        <w:t xml:space="preserve"> 1716, 1. https://doi.org/10.11646/zootaxa.1716.1.1</w:t>
      </w:r>
    </w:p>
    <w:p w14:paraId="44DBAD7D" w14:textId="77777777" w:rsidR="00147F07" w:rsidRPr="00147F07" w:rsidRDefault="00147F07" w:rsidP="00147F07">
      <w:pPr>
        <w:pStyle w:val="Bibliography"/>
        <w:rPr>
          <w:lang w:val="fr-FR"/>
        </w:rPr>
      </w:pPr>
      <w:proofErr w:type="spellStart"/>
      <w:r>
        <w:lastRenderedPageBreak/>
        <w:t>Vanbergen</w:t>
      </w:r>
      <w:proofErr w:type="spellEnd"/>
      <w:r>
        <w:t xml:space="preserve">, A.J., 1, 2, 3, 4, 2013. Threats to an ecosystem service: pressures on pollinators. </w:t>
      </w:r>
      <w:r w:rsidRPr="00147F07">
        <w:rPr>
          <w:lang w:val="fr-FR"/>
        </w:rPr>
        <w:t xml:space="preserve">Front. </w:t>
      </w:r>
      <w:proofErr w:type="spellStart"/>
      <w:r w:rsidRPr="00147F07">
        <w:rPr>
          <w:lang w:val="fr-FR"/>
        </w:rPr>
        <w:t>Ecol</w:t>
      </w:r>
      <w:proofErr w:type="spellEnd"/>
      <w:r w:rsidRPr="00147F07">
        <w:rPr>
          <w:lang w:val="fr-FR"/>
        </w:rPr>
        <w:t>. Environ. 11, 251–259. https://doi.org/10.1890/120126</w:t>
      </w:r>
    </w:p>
    <w:p w14:paraId="3A9B7BBD" w14:textId="77777777" w:rsidR="00147F07" w:rsidRDefault="00147F07" w:rsidP="00147F07">
      <w:pPr>
        <w:pStyle w:val="Bibliography"/>
      </w:pPr>
      <w:r w:rsidRPr="00147F07">
        <w:rPr>
          <w:lang w:val="fr-FR"/>
        </w:rPr>
        <w:t xml:space="preserve">Vekemans, X., Hardy, O.J., 2004. </w:t>
      </w:r>
      <w:r>
        <w:t>New insights from fine-scale spatial genetic structure analyses in plant populations. Mol. Ecol. 13, 921–935. https://doi.org/10.1046/j.1365-294X.2004.02076.x</w:t>
      </w:r>
    </w:p>
    <w:p w14:paraId="79E6C7A4" w14:textId="77777777" w:rsidR="00147F07" w:rsidRDefault="00147F07" w:rsidP="00147F07">
      <w:pPr>
        <w:pStyle w:val="Bibliography"/>
      </w:pPr>
      <w:r>
        <w:t xml:space="preserve">Wang, J., 2017. The computer program structure for assigning individuals to populations: easy to use but easier to misuse. Mol. Ecol. </w:t>
      </w:r>
      <w:proofErr w:type="spellStart"/>
      <w:r>
        <w:t>Resour</w:t>
      </w:r>
      <w:proofErr w:type="spellEnd"/>
      <w:r>
        <w:t xml:space="preserve">. </w:t>
      </w:r>
      <w:proofErr w:type="gramStart"/>
      <w:r>
        <w:t>17</w:t>
      </w:r>
      <w:proofErr w:type="gramEnd"/>
      <w:r>
        <w:t>, 981–990.</w:t>
      </w:r>
    </w:p>
    <w:p w14:paraId="2585D172" w14:textId="77777777" w:rsidR="00147F07" w:rsidRDefault="00147F07" w:rsidP="00147F07">
      <w:pPr>
        <w:pStyle w:val="Bibliography"/>
      </w:pPr>
      <w:proofErr w:type="spellStart"/>
      <w:r>
        <w:t>Wardhaugh</w:t>
      </w:r>
      <w:proofErr w:type="spellEnd"/>
      <w:r>
        <w:t xml:space="preserve">, C.W., 2015. How many species of arthropods visit flowers? Arthropod-Plant Interact. </w:t>
      </w:r>
      <w:proofErr w:type="gramStart"/>
      <w:r>
        <w:t>9</w:t>
      </w:r>
      <w:proofErr w:type="gramEnd"/>
      <w:r>
        <w:t>, 547–565. https://doi.org/10.1007/s11829-015-9398-4</w:t>
      </w:r>
    </w:p>
    <w:p w14:paraId="19C0C76D" w14:textId="77777777" w:rsidR="00147F07" w:rsidRDefault="00147F07" w:rsidP="00147F07">
      <w:pPr>
        <w:pStyle w:val="Bibliography"/>
      </w:pPr>
      <w:r>
        <w:t xml:space="preserve">Wellington, W.G., Fitzpatrick, S.M., 1981. Territoriality in the drone fly, </w:t>
      </w:r>
      <w:proofErr w:type="spellStart"/>
      <w:r>
        <w:t>Eristalis</w:t>
      </w:r>
      <w:proofErr w:type="spellEnd"/>
      <w:r>
        <w:t xml:space="preserve"> </w:t>
      </w:r>
      <w:proofErr w:type="spellStart"/>
      <w:r>
        <w:t>tenax</w:t>
      </w:r>
      <w:proofErr w:type="spellEnd"/>
      <w:r>
        <w:t xml:space="preserve"> (Diptera: Syrphidae). Can. </w:t>
      </w:r>
      <w:proofErr w:type="spellStart"/>
      <w:r>
        <w:t>Entomol</w:t>
      </w:r>
      <w:proofErr w:type="spellEnd"/>
      <w:r>
        <w:t xml:space="preserve">. </w:t>
      </w:r>
      <w:proofErr w:type="gramStart"/>
      <w:r>
        <w:t>113</w:t>
      </w:r>
      <w:proofErr w:type="gramEnd"/>
      <w:r>
        <w:t>, 695–704. https://doi.org/10.4039/Ent113695-8</w:t>
      </w:r>
    </w:p>
    <w:p w14:paraId="13AF5F3E" w14:textId="77777777" w:rsidR="00147F07" w:rsidRDefault="00147F07" w:rsidP="00147F07">
      <w:pPr>
        <w:pStyle w:val="Bibliography"/>
      </w:pPr>
      <w:proofErr w:type="spellStart"/>
      <w:r>
        <w:t>Winfree</w:t>
      </w:r>
      <w:proofErr w:type="spellEnd"/>
      <w:r>
        <w:t xml:space="preserve">, R., </w:t>
      </w:r>
      <w:proofErr w:type="spellStart"/>
      <w:r>
        <w:t>Bartomeus</w:t>
      </w:r>
      <w:proofErr w:type="spellEnd"/>
      <w:r>
        <w:t xml:space="preserve">, I., </w:t>
      </w:r>
      <w:proofErr w:type="spellStart"/>
      <w:r>
        <w:t>Cariveau</w:t>
      </w:r>
      <w:proofErr w:type="spellEnd"/>
      <w:r>
        <w:t xml:space="preserve">, D.P., 2011. Native Pollinators in Anthropogenic Habitats. </w:t>
      </w:r>
      <w:proofErr w:type="spellStart"/>
      <w:r>
        <w:t>Annu</w:t>
      </w:r>
      <w:proofErr w:type="spellEnd"/>
      <w:r>
        <w:t xml:space="preserve">. Rev. Ecol. </w:t>
      </w:r>
      <w:proofErr w:type="spellStart"/>
      <w:r>
        <w:t>Evol</w:t>
      </w:r>
      <w:proofErr w:type="spellEnd"/>
      <w:r>
        <w:t>. Syst. 42, 1–22. https://doi.org/10.1146/annurev-ecolsys-102710-145042</w:t>
      </w:r>
    </w:p>
    <w:p w14:paraId="49E57B4E" w14:textId="77777777" w:rsidR="00147F07" w:rsidRDefault="00147F07" w:rsidP="00147F07">
      <w:pPr>
        <w:pStyle w:val="Bibliography"/>
      </w:pPr>
      <w:r>
        <w:t xml:space="preserve">Wotton, K.R., </w:t>
      </w:r>
      <w:proofErr w:type="gramStart"/>
      <w:r>
        <w:t>Gao</w:t>
      </w:r>
      <w:proofErr w:type="gramEnd"/>
      <w:r>
        <w:t xml:space="preserve">, B., </w:t>
      </w:r>
      <w:proofErr w:type="spellStart"/>
      <w:r>
        <w:t>Menz</w:t>
      </w:r>
      <w:proofErr w:type="spellEnd"/>
      <w:r>
        <w:t xml:space="preserve">, M.H.M., Morris, R.K.A., Ball, S.G., Lim, K.S., Reynolds, D.R., Hu, G., Chapman, J.W., 2019. </w:t>
      </w:r>
      <w:proofErr w:type="gramStart"/>
      <w:r>
        <w:t>Mass</w:t>
      </w:r>
      <w:proofErr w:type="gramEnd"/>
      <w:r>
        <w:t xml:space="preserve"> Seasonal Migrations of Hoverflies Provide Extensive Pollination and Crop Protection Services. </w:t>
      </w:r>
      <w:proofErr w:type="spellStart"/>
      <w:r>
        <w:t>Curr</w:t>
      </w:r>
      <w:proofErr w:type="spellEnd"/>
      <w:r>
        <w:t>. Biol. 29, 2167-2173.e5. https://doi.org/10.1016/j.cub.2019.05.036</w:t>
      </w:r>
    </w:p>
    <w:p w14:paraId="03B83881" w14:textId="77777777" w:rsidR="00147F07" w:rsidRDefault="00147F07" w:rsidP="00147F07">
      <w:pPr>
        <w:pStyle w:val="Bibliography"/>
      </w:pPr>
      <w:proofErr w:type="spellStart"/>
      <w:r>
        <w:t>Wratten</w:t>
      </w:r>
      <w:proofErr w:type="spellEnd"/>
      <w:r>
        <w:t xml:space="preserve">, S.D., Bowie, M.H., Hickman, J.M., Evans, A.M., </w:t>
      </w:r>
      <w:proofErr w:type="spellStart"/>
      <w:r>
        <w:t>Sedcole</w:t>
      </w:r>
      <w:proofErr w:type="spellEnd"/>
      <w:r>
        <w:t xml:space="preserve">, J.R., </w:t>
      </w:r>
      <w:proofErr w:type="spellStart"/>
      <w:r>
        <w:t>Tylianakis</w:t>
      </w:r>
      <w:proofErr w:type="spellEnd"/>
      <w:r>
        <w:t xml:space="preserve">, J.M., 2003. Field boundaries as barriers to movement of hover flies (Diptera: Syrphidae) in cultivated land. </w:t>
      </w:r>
      <w:proofErr w:type="spellStart"/>
      <w:r>
        <w:t>Oecologia</w:t>
      </w:r>
      <w:proofErr w:type="spellEnd"/>
      <w:r>
        <w:t xml:space="preserve"> 134, 605–611. https://doi.org/10.1007/s00442-002-1128-9</w:t>
      </w:r>
    </w:p>
    <w:p w14:paraId="0F11268B" w14:textId="56E67574" w:rsidR="009A6F39" w:rsidRDefault="00F622C3" w:rsidP="009A6F39">
      <w:pPr>
        <w:pStyle w:val="Bibliography"/>
      </w:pPr>
      <w:r>
        <w:fldChar w:fldCharType="end"/>
      </w:r>
      <w:bookmarkEnd w:id="0"/>
    </w:p>
    <w:p w14:paraId="1B494D0F" w14:textId="40065F75" w:rsidR="009A6F39" w:rsidRDefault="009A6F39" w:rsidP="009A6F39"/>
    <w:p w14:paraId="4F88D54F" w14:textId="2A6F387D" w:rsidR="009A6F39" w:rsidRDefault="009A6F39" w:rsidP="009A6F39"/>
    <w:p w14:paraId="07D6D6C6" w14:textId="3B69BEBA" w:rsidR="009A6F39" w:rsidRDefault="009A6F39" w:rsidP="009A6F39"/>
    <w:p w14:paraId="62C6AE53" w14:textId="681EC95C" w:rsidR="009A6F39" w:rsidRDefault="009A6F39" w:rsidP="009A6F39"/>
    <w:p w14:paraId="001FB4A1" w14:textId="1E6D4D6C" w:rsidR="009A6F39" w:rsidRDefault="009A6F39">
      <w:pPr>
        <w:spacing w:after="160" w:line="259" w:lineRule="auto"/>
      </w:pPr>
      <w:r>
        <w:br w:type="page"/>
      </w:r>
    </w:p>
    <w:p w14:paraId="623FEAC5" w14:textId="218A99F8" w:rsidR="009A6F39" w:rsidRDefault="009A6F39" w:rsidP="009A6F39">
      <w:pPr>
        <w:rPr>
          <w:b/>
        </w:rPr>
      </w:pPr>
      <w:r>
        <w:rPr>
          <w:b/>
        </w:rPr>
        <w:lastRenderedPageBreak/>
        <w:t>SUPPLEMENTARY MATERIAL</w:t>
      </w:r>
    </w:p>
    <w:p w14:paraId="33007488" w14:textId="0581DEBC" w:rsidR="005C3158" w:rsidRDefault="005919DF" w:rsidP="005C3158">
      <w:pPr>
        <w:spacing w:after="0"/>
        <w:jc w:val="both"/>
        <w:rPr>
          <w:rFonts w:eastAsia="Times New Roman" w:cs="Times New Roman"/>
          <w:bCs/>
          <w:color w:val="000000"/>
          <w:szCs w:val="20"/>
          <w:lang w:val="en-GB" w:eastAsia="de-DE"/>
        </w:rPr>
      </w:pPr>
      <w:r w:rsidRPr="005C3158">
        <w:rPr>
          <w:rFonts w:eastAsia="Times New Roman" w:cs="Times New Roman"/>
          <w:b/>
          <w:bCs/>
          <w:color w:val="000000"/>
          <w:szCs w:val="20"/>
          <w:lang w:val="en-GB" w:eastAsia="de-DE"/>
        </w:rPr>
        <w:t>Supplementary table 1.</w:t>
      </w:r>
      <w:r>
        <w:rPr>
          <w:rFonts w:eastAsia="Times New Roman" w:cs="Times New Roman"/>
          <w:bCs/>
          <w:color w:val="000000"/>
          <w:szCs w:val="20"/>
          <w:lang w:val="en-GB" w:eastAsia="de-DE"/>
        </w:rPr>
        <w:t xml:space="preserve"> Primer information. </w:t>
      </w:r>
      <w:r w:rsidR="005C3158" w:rsidRPr="005C3158">
        <w:rPr>
          <w:rFonts w:eastAsia="Times New Roman" w:cs="Times New Roman"/>
          <w:bCs/>
          <w:color w:val="000000"/>
          <w:szCs w:val="20"/>
          <w:lang w:val="en-GB" w:eastAsia="de-DE"/>
        </w:rPr>
        <w:t xml:space="preserve">Dilutions for PCR products of Myathropa florea were 1/75 for Multiplex 1, 4/50 for Multiplex 2 and 1/120 for Multiplex 3. </w:t>
      </w:r>
      <w:proofErr w:type="spellStart"/>
      <w:r w:rsidR="005C3158" w:rsidRPr="005C3158">
        <w:rPr>
          <w:rFonts w:eastAsia="Times New Roman" w:cs="Times New Roman"/>
          <w:bCs/>
          <w:color w:val="000000"/>
          <w:szCs w:val="20"/>
          <w:lang w:val="en-GB" w:eastAsia="de-DE"/>
        </w:rPr>
        <w:t>Pcr</w:t>
      </w:r>
      <w:proofErr w:type="spellEnd"/>
      <w:r w:rsidR="005C3158" w:rsidRPr="005C3158">
        <w:rPr>
          <w:rFonts w:eastAsia="Times New Roman" w:cs="Times New Roman"/>
          <w:bCs/>
          <w:color w:val="000000"/>
          <w:szCs w:val="20"/>
          <w:lang w:val="en-GB" w:eastAsia="de-DE"/>
        </w:rPr>
        <w:t xml:space="preserve"> Products of Syritta pipiens were diluted 1/20. PCR products were genotyped using a capillary sequencer (ABI 3730XL, Applied </w:t>
      </w:r>
      <w:proofErr w:type="spellStart"/>
      <w:r w:rsidR="005C3158" w:rsidRPr="005C3158">
        <w:rPr>
          <w:rFonts w:eastAsia="Times New Roman" w:cs="Times New Roman"/>
          <w:bCs/>
          <w:color w:val="000000"/>
          <w:szCs w:val="20"/>
          <w:lang w:val="en-GB" w:eastAsia="de-DE"/>
        </w:rPr>
        <w:t>Biosystems</w:t>
      </w:r>
      <w:proofErr w:type="spellEnd"/>
      <w:r w:rsidR="005C3158" w:rsidRPr="005C3158">
        <w:rPr>
          <w:rFonts w:eastAsia="Times New Roman" w:cs="Times New Roman"/>
          <w:bCs/>
          <w:color w:val="000000"/>
          <w:szCs w:val="20"/>
          <w:lang w:val="en-GB" w:eastAsia="de-DE"/>
        </w:rPr>
        <w:t xml:space="preserve">). Allele sizes were determined using GENEMAPPER version 4.0 (Applied </w:t>
      </w:r>
      <w:proofErr w:type="spellStart"/>
      <w:r w:rsidR="005C3158" w:rsidRPr="005C3158">
        <w:rPr>
          <w:rFonts w:eastAsia="Times New Roman" w:cs="Times New Roman"/>
          <w:bCs/>
          <w:color w:val="000000"/>
          <w:szCs w:val="20"/>
          <w:lang w:val="en-GB" w:eastAsia="de-DE"/>
        </w:rPr>
        <w:t>Biosystems</w:t>
      </w:r>
      <w:proofErr w:type="spellEnd"/>
      <w:r w:rsidR="005C3158" w:rsidRPr="005C3158">
        <w:rPr>
          <w:rFonts w:eastAsia="Times New Roman" w:cs="Times New Roman"/>
          <w:bCs/>
          <w:color w:val="000000"/>
          <w:szCs w:val="20"/>
          <w:lang w:val="en-GB" w:eastAsia="de-DE"/>
        </w:rPr>
        <w:t>).</w:t>
      </w:r>
    </w:p>
    <w:p w14:paraId="62AA5250" w14:textId="77777777" w:rsidR="005C3158" w:rsidRPr="005C3158" w:rsidRDefault="005C3158" w:rsidP="005C3158">
      <w:pPr>
        <w:spacing w:after="0"/>
        <w:jc w:val="both"/>
        <w:rPr>
          <w:rFonts w:eastAsia="Times New Roman" w:cs="Times New Roman"/>
          <w:bCs/>
          <w:color w:val="000000"/>
          <w:szCs w:val="20"/>
          <w:lang w:val="en-GB" w:eastAsia="de-DE"/>
        </w:rPr>
      </w:pPr>
    </w:p>
    <w:p w14:paraId="7F36058A" w14:textId="77777777" w:rsidR="005C3158" w:rsidRPr="005C3158" w:rsidRDefault="005C3158" w:rsidP="005C3158">
      <w:pPr>
        <w:spacing w:after="0"/>
        <w:jc w:val="both"/>
        <w:rPr>
          <w:rFonts w:ascii="Calibri" w:eastAsia="Times New Roman" w:hAnsi="Calibri" w:cs="Times New Roman"/>
          <w:bCs/>
          <w:color w:val="FF0000"/>
          <w:sz w:val="20"/>
          <w:szCs w:val="20"/>
          <w:lang w:val="en-GB" w:eastAsia="de-DE"/>
        </w:rPr>
      </w:pPr>
    </w:p>
    <w:tbl>
      <w:tblPr>
        <w:tblW w:w="10230" w:type="dxa"/>
        <w:tblInd w:w="113" w:type="dxa"/>
        <w:tblLook w:val="04A0" w:firstRow="1" w:lastRow="0" w:firstColumn="1" w:lastColumn="0" w:noHBand="0" w:noVBand="1"/>
      </w:tblPr>
      <w:tblGrid>
        <w:gridCol w:w="663"/>
        <w:gridCol w:w="781"/>
        <w:gridCol w:w="2670"/>
        <w:gridCol w:w="2616"/>
        <w:gridCol w:w="652"/>
        <w:gridCol w:w="835"/>
        <w:gridCol w:w="709"/>
        <w:gridCol w:w="1304"/>
      </w:tblGrid>
      <w:tr w:rsidR="005C3158" w:rsidRPr="005C3158" w14:paraId="30BC1CE7" w14:textId="77777777" w:rsidTr="005C3158">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F81A8" w14:textId="77777777" w:rsidR="005C3158" w:rsidRPr="005C3158" w:rsidRDefault="005C3158" w:rsidP="005C3158">
            <w:pPr>
              <w:spacing w:after="0" w:line="240" w:lineRule="auto"/>
              <w:rPr>
                <w:rFonts w:ascii="Calibri" w:eastAsia="Times New Roman" w:hAnsi="Calibri" w:cs="Calibri"/>
                <w:color w:val="000000"/>
                <w:sz w:val="16"/>
                <w:szCs w:val="16"/>
              </w:rPr>
            </w:pPr>
            <w:proofErr w:type="spellStart"/>
            <w:r w:rsidRPr="005C3158">
              <w:rPr>
                <w:rFonts w:ascii="Calibri" w:eastAsia="Times New Roman" w:hAnsi="Calibri" w:cs="Calibri"/>
                <w:color w:val="000000"/>
                <w:sz w:val="16"/>
                <w:szCs w:val="16"/>
              </w:rPr>
              <w:t>M.plex</w:t>
            </w:r>
            <w:proofErr w:type="spellEnd"/>
          </w:p>
        </w:tc>
        <w:tc>
          <w:tcPr>
            <w:tcW w:w="781" w:type="dxa"/>
            <w:tcBorders>
              <w:top w:val="single" w:sz="4" w:space="0" w:color="auto"/>
              <w:left w:val="nil"/>
              <w:bottom w:val="single" w:sz="4" w:space="0" w:color="auto"/>
              <w:right w:val="single" w:sz="4" w:space="0" w:color="auto"/>
            </w:tcBorders>
            <w:shd w:val="clear" w:color="auto" w:fill="auto"/>
            <w:noWrap/>
            <w:vAlign w:val="bottom"/>
            <w:hideMark/>
          </w:tcPr>
          <w:p w14:paraId="749DF40D" w14:textId="77777777" w:rsidR="005C3158" w:rsidRPr="005C3158" w:rsidRDefault="005C3158" w:rsidP="005C3158">
            <w:pPr>
              <w:spacing w:after="0" w:line="240" w:lineRule="auto"/>
              <w:rPr>
                <w:rFonts w:ascii="Calibri" w:eastAsia="Times New Roman" w:hAnsi="Calibri" w:cs="Calibri"/>
                <w:color w:val="000000"/>
                <w:sz w:val="16"/>
                <w:szCs w:val="16"/>
              </w:rPr>
            </w:pPr>
            <w:proofErr w:type="spellStart"/>
            <w:r w:rsidRPr="005C3158">
              <w:rPr>
                <w:rFonts w:ascii="Calibri" w:eastAsia="Times New Roman" w:hAnsi="Calibri" w:cs="Calibri"/>
                <w:color w:val="000000"/>
                <w:sz w:val="16"/>
                <w:szCs w:val="16"/>
              </w:rPr>
              <w:t>Lous</w:t>
            </w:r>
            <w:proofErr w:type="spellEnd"/>
          </w:p>
        </w:tc>
        <w:tc>
          <w:tcPr>
            <w:tcW w:w="2670" w:type="dxa"/>
            <w:tcBorders>
              <w:top w:val="single" w:sz="4" w:space="0" w:color="auto"/>
              <w:left w:val="nil"/>
              <w:bottom w:val="single" w:sz="4" w:space="0" w:color="auto"/>
              <w:right w:val="single" w:sz="4" w:space="0" w:color="auto"/>
            </w:tcBorders>
            <w:shd w:val="clear" w:color="auto" w:fill="auto"/>
            <w:noWrap/>
            <w:vAlign w:val="bottom"/>
            <w:hideMark/>
          </w:tcPr>
          <w:p w14:paraId="6AA897B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Forward Primer</w:t>
            </w:r>
          </w:p>
        </w:tc>
        <w:tc>
          <w:tcPr>
            <w:tcW w:w="2616" w:type="dxa"/>
            <w:tcBorders>
              <w:top w:val="single" w:sz="4" w:space="0" w:color="auto"/>
              <w:left w:val="nil"/>
              <w:bottom w:val="single" w:sz="4" w:space="0" w:color="auto"/>
              <w:right w:val="single" w:sz="4" w:space="0" w:color="auto"/>
            </w:tcBorders>
            <w:shd w:val="clear" w:color="auto" w:fill="auto"/>
            <w:noWrap/>
            <w:vAlign w:val="bottom"/>
            <w:hideMark/>
          </w:tcPr>
          <w:p w14:paraId="60D2727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Reverse Primer</w:t>
            </w:r>
          </w:p>
        </w:tc>
        <w:tc>
          <w:tcPr>
            <w:tcW w:w="652" w:type="dxa"/>
            <w:tcBorders>
              <w:top w:val="single" w:sz="4" w:space="0" w:color="auto"/>
              <w:left w:val="nil"/>
              <w:bottom w:val="single" w:sz="4" w:space="0" w:color="auto"/>
              <w:right w:val="single" w:sz="4" w:space="0" w:color="auto"/>
            </w:tcBorders>
            <w:shd w:val="clear" w:color="auto" w:fill="auto"/>
            <w:noWrap/>
            <w:vAlign w:val="bottom"/>
            <w:hideMark/>
          </w:tcPr>
          <w:p w14:paraId="047F528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Pigtail</w:t>
            </w:r>
          </w:p>
        </w:tc>
        <w:tc>
          <w:tcPr>
            <w:tcW w:w="835" w:type="dxa"/>
            <w:tcBorders>
              <w:top w:val="single" w:sz="4" w:space="0" w:color="auto"/>
              <w:left w:val="nil"/>
              <w:bottom w:val="single" w:sz="4" w:space="0" w:color="auto"/>
              <w:right w:val="single" w:sz="4" w:space="0" w:color="auto"/>
            </w:tcBorders>
            <w:shd w:val="clear" w:color="auto" w:fill="auto"/>
            <w:noWrap/>
            <w:vAlign w:val="bottom"/>
            <w:hideMark/>
          </w:tcPr>
          <w:p w14:paraId="238C9C3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Dye</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6452C2A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Primer conc.</w:t>
            </w:r>
          </w:p>
        </w:tc>
        <w:tc>
          <w:tcPr>
            <w:tcW w:w="1304" w:type="dxa"/>
            <w:tcBorders>
              <w:top w:val="single" w:sz="4" w:space="0" w:color="auto"/>
              <w:left w:val="nil"/>
              <w:bottom w:val="single" w:sz="4" w:space="0" w:color="auto"/>
              <w:right w:val="single" w:sz="4" w:space="0" w:color="auto"/>
            </w:tcBorders>
            <w:shd w:val="clear" w:color="auto" w:fill="auto"/>
            <w:noWrap/>
            <w:vAlign w:val="bottom"/>
            <w:hideMark/>
          </w:tcPr>
          <w:p w14:paraId="5602491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Size range</w:t>
            </w:r>
          </w:p>
        </w:tc>
      </w:tr>
      <w:tr w:rsidR="005C3158" w:rsidRPr="005C3158" w14:paraId="042B26B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BADA05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0EEBE11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Spp_193</w:t>
            </w:r>
          </w:p>
        </w:tc>
        <w:tc>
          <w:tcPr>
            <w:tcW w:w="2670" w:type="dxa"/>
            <w:tcBorders>
              <w:top w:val="nil"/>
              <w:left w:val="nil"/>
              <w:bottom w:val="single" w:sz="4" w:space="0" w:color="auto"/>
              <w:right w:val="single" w:sz="4" w:space="0" w:color="auto"/>
            </w:tcBorders>
            <w:shd w:val="clear" w:color="auto" w:fill="auto"/>
            <w:noWrap/>
            <w:vAlign w:val="center"/>
            <w:hideMark/>
          </w:tcPr>
          <w:p w14:paraId="0A27533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CATGAACCGACTCCAGAATG</w:t>
            </w:r>
          </w:p>
        </w:tc>
        <w:tc>
          <w:tcPr>
            <w:tcW w:w="2616" w:type="dxa"/>
            <w:tcBorders>
              <w:top w:val="nil"/>
              <w:left w:val="nil"/>
              <w:bottom w:val="single" w:sz="4" w:space="0" w:color="auto"/>
              <w:right w:val="single" w:sz="4" w:space="0" w:color="auto"/>
            </w:tcBorders>
            <w:shd w:val="clear" w:color="auto" w:fill="auto"/>
            <w:noWrap/>
            <w:vAlign w:val="center"/>
            <w:hideMark/>
          </w:tcPr>
          <w:p w14:paraId="21B0951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CGGGAGACGAGACCTGAG</w:t>
            </w:r>
          </w:p>
        </w:tc>
        <w:tc>
          <w:tcPr>
            <w:tcW w:w="652" w:type="dxa"/>
            <w:tcBorders>
              <w:top w:val="nil"/>
              <w:left w:val="nil"/>
              <w:bottom w:val="single" w:sz="4" w:space="0" w:color="auto"/>
              <w:right w:val="single" w:sz="4" w:space="0" w:color="auto"/>
            </w:tcBorders>
            <w:shd w:val="clear" w:color="auto" w:fill="auto"/>
            <w:noWrap/>
            <w:vAlign w:val="center"/>
            <w:hideMark/>
          </w:tcPr>
          <w:p w14:paraId="0E535B1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2EDB01E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22E51F1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4AE667D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80-130</w:t>
            </w:r>
          </w:p>
        </w:tc>
      </w:tr>
      <w:tr w:rsidR="005C3158" w:rsidRPr="005C3158" w14:paraId="4E82F432"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679BC8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07429D2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Spp_010</w:t>
            </w:r>
          </w:p>
        </w:tc>
        <w:tc>
          <w:tcPr>
            <w:tcW w:w="2670" w:type="dxa"/>
            <w:tcBorders>
              <w:top w:val="nil"/>
              <w:left w:val="nil"/>
              <w:bottom w:val="single" w:sz="4" w:space="0" w:color="auto"/>
              <w:right w:val="single" w:sz="4" w:space="0" w:color="auto"/>
            </w:tcBorders>
            <w:shd w:val="clear" w:color="auto" w:fill="auto"/>
            <w:noWrap/>
            <w:vAlign w:val="center"/>
            <w:hideMark/>
          </w:tcPr>
          <w:p w14:paraId="2192A7C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CACATCTCCTCAGCTTCCATC</w:t>
            </w:r>
          </w:p>
        </w:tc>
        <w:tc>
          <w:tcPr>
            <w:tcW w:w="2616" w:type="dxa"/>
            <w:tcBorders>
              <w:top w:val="nil"/>
              <w:left w:val="nil"/>
              <w:bottom w:val="single" w:sz="4" w:space="0" w:color="auto"/>
              <w:right w:val="single" w:sz="4" w:space="0" w:color="auto"/>
            </w:tcBorders>
            <w:shd w:val="clear" w:color="auto" w:fill="auto"/>
            <w:noWrap/>
            <w:vAlign w:val="center"/>
            <w:hideMark/>
          </w:tcPr>
          <w:p w14:paraId="123C086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GTCCACTAATGGGCCAAATG</w:t>
            </w:r>
          </w:p>
        </w:tc>
        <w:tc>
          <w:tcPr>
            <w:tcW w:w="652" w:type="dxa"/>
            <w:tcBorders>
              <w:top w:val="nil"/>
              <w:left w:val="nil"/>
              <w:bottom w:val="single" w:sz="4" w:space="0" w:color="auto"/>
              <w:right w:val="single" w:sz="4" w:space="0" w:color="auto"/>
            </w:tcBorders>
            <w:shd w:val="clear" w:color="auto" w:fill="auto"/>
            <w:noWrap/>
            <w:vAlign w:val="center"/>
            <w:hideMark/>
          </w:tcPr>
          <w:p w14:paraId="241B930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50E4B9E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71BBBF02"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4A9B9A8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140-180</w:t>
            </w:r>
          </w:p>
        </w:tc>
      </w:tr>
      <w:tr w:rsidR="005C3158" w:rsidRPr="005C3158" w14:paraId="2E4BBA2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0DEF7E3"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54D86B2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Spp_146</w:t>
            </w:r>
          </w:p>
        </w:tc>
        <w:tc>
          <w:tcPr>
            <w:tcW w:w="2670" w:type="dxa"/>
            <w:tcBorders>
              <w:top w:val="nil"/>
              <w:left w:val="nil"/>
              <w:bottom w:val="single" w:sz="4" w:space="0" w:color="auto"/>
              <w:right w:val="single" w:sz="4" w:space="0" w:color="auto"/>
            </w:tcBorders>
            <w:shd w:val="clear" w:color="auto" w:fill="auto"/>
            <w:noWrap/>
            <w:vAlign w:val="center"/>
            <w:hideMark/>
          </w:tcPr>
          <w:p w14:paraId="0D9366A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TTACATCGGCAATCCACTTG</w:t>
            </w:r>
          </w:p>
        </w:tc>
        <w:tc>
          <w:tcPr>
            <w:tcW w:w="2616" w:type="dxa"/>
            <w:tcBorders>
              <w:top w:val="nil"/>
              <w:left w:val="nil"/>
              <w:bottom w:val="single" w:sz="4" w:space="0" w:color="auto"/>
              <w:right w:val="single" w:sz="4" w:space="0" w:color="auto"/>
            </w:tcBorders>
            <w:shd w:val="clear" w:color="auto" w:fill="auto"/>
            <w:noWrap/>
            <w:vAlign w:val="center"/>
            <w:hideMark/>
          </w:tcPr>
          <w:p w14:paraId="6AD6B47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xml:space="preserve"> ACGAGAACGAGAACGAGGAC</w:t>
            </w:r>
          </w:p>
        </w:tc>
        <w:tc>
          <w:tcPr>
            <w:tcW w:w="652" w:type="dxa"/>
            <w:tcBorders>
              <w:top w:val="nil"/>
              <w:left w:val="nil"/>
              <w:bottom w:val="single" w:sz="4" w:space="0" w:color="auto"/>
              <w:right w:val="single" w:sz="4" w:space="0" w:color="auto"/>
            </w:tcBorders>
            <w:shd w:val="clear" w:color="auto" w:fill="auto"/>
            <w:noWrap/>
            <w:vAlign w:val="center"/>
            <w:hideMark/>
          </w:tcPr>
          <w:p w14:paraId="49D62D3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38919E1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456A2BD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152101B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230-300</w:t>
            </w:r>
          </w:p>
        </w:tc>
      </w:tr>
      <w:tr w:rsidR="005C3158" w:rsidRPr="005C3158" w14:paraId="2EED4096"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A320B0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5CDD7AE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Spp_476</w:t>
            </w:r>
          </w:p>
        </w:tc>
        <w:tc>
          <w:tcPr>
            <w:tcW w:w="2670" w:type="dxa"/>
            <w:tcBorders>
              <w:top w:val="nil"/>
              <w:left w:val="nil"/>
              <w:bottom w:val="single" w:sz="4" w:space="0" w:color="auto"/>
              <w:right w:val="single" w:sz="4" w:space="0" w:color="auto"/>
            </w:tcBorders>
            <w:shd w:val="clear" w:color="auto" w:fill="auto"/>
            <w:noWrap/>
            <w:vAlign w:val="center"/>
            <w:hideMark/>
          </w:tcPr>
          <w:p w14:paraId="37C10A0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TTATGGTCTGGCTCGAATGC</w:t>
            </w:r>
          </w:p>
        </w:tc>
        <w:tc>
          <w:tcPr>
            <w:tcW w:w="2616" w:type="dxa"/>
            <w:tcBorders>
              <w:top w:val="nil"/>
              <w:left w:val="nil"/>
              <w:bottom w:val="single" w:sz="4" w:space="0" w:color="auto"/>
              <w:right w:val="single" w:sz="4" w:space="0" w:color="auto"/>
            </w:tcBorders>
            <w:shd w:val="clear" w:color="auto" w:fill="auto"/>
            <w:noWrap/>
            <w:vAlign w:val="center"/>
            <w:hideMark/>
          </w:tcPr>
          <w:p w14:paraId="03AB3A3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CGTCTCTTCGTGAGGTCGTC</w:t>
            </w:r>
          </w:p>
        </w:tc>
        <w:tc>
          <w:tcPr>
            <w:tcW w:w="652" w:type="dxa"/>
            <w:tcBorders>
              <w:top w:val="nil"/>
              <w:left w:val="nil"/>
              <w:bottom w:val="single" w:sz="4" w:space="0" w:color="auto"/>
              <w:right w:val="single" w:sz="4" w:space="0" w:color="auto"/>
            </w:tcBorders>
            <w:shd w:val="clear" w:color="auto" w:fill="auto"/>
            <w:noWrap/>
            <w:vAlign w:val="center"/>
            <w:hideMark/>
          </w:tcPr>
          <w:p w14:paraId="5AE4166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7B3B8A5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3637E6A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w:t>
            </w:r>
          </w:p>
        </w:tc>
        <w:tc>
          <w:tcPr>
            <w:tcW w:w="1304" w:type="dxa"/>
            <w:tcBorders>
              <w:top w:val="nil"/>
              <w:left w:val="nil"/>
              <w:bottom w:val="single" w:sz="4" w:space="0" w:color="auto"/>
              <w:right w:val="single" w:sz="4" w:space="0" w:color="auto"/>
            </w:tcBorders>
            <w:shd w:val="clear" w:color="auto" w:fill="auto"/>
            <w:noWrap/>
            <w:vAlign w:val="bottom"/>
            <w:hideMark/>
          </w:tcPr>
          <w:p w14:paraId="1999736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90-130</w:t>
            </w:r>
          </w:p>
        </w:tc>
      </w:tr>
      <w:tr w:rsidR="005C3158" w:rsidRPr="005C3158" w14:paraId="1112A63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ED3923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759DD62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Spp_053</w:t>
            </w:r>
          </w:p>
        </w:tc>
        <w:tc>
          <w:tcPr>
            <w:tcW w:w="2670" w:type="dxa"/>
            <w:tcBorders>
              <w:top w:val="nil"/>
              <w:left w:val="nil"/>
              <w:bottom w:val="single" w:sz="4" w:space="0" w:color="auto"/>
              <w:right w:val="single" w:sz="4" w:space="0" w:color="auto"/>
            </w:tcBorders>
            <w:shd w:val="clear" w:color="auto" w:fill="auto"/>
            <w:noWrap/>
            <w:vAlign w:val="center"/>
            <w:hideMark/>
          </w:tcPr>
          <w:p w14:paraId="432E2FA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TGATTAGCGAAGAGACCGAATC</w:t>
            </w:r>
          </w:p>
        </w:tc>
        <w:tc>
          <w:tcPr>
            <w:tcW w:w="2616" w:type="dxa"/>
            <w:tcBorders>
              <w:top w:val="nil"/>
              <w:left w:val="nil"/>
              <w:bottom w:val="single" w:sz="4" w:space="0" w:color="auto"/>
              <w:right w:val="single" w:sz="4" w:space="0" w:color="auto"/>
            </w:tcBorders>
            <w:shd w:val="clear" w:color="auto" w:fill="auto"/>
            <w:noWrap/>
            <w:vAlign w:val="center"/>
            <w:hideMark/>
          </w:tcPr>
          <w:p w14:paraId="5DE7C3A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CAACCAGCCAGCCATCTC</w:t>
            </w:r>
          </w:p>
        </w:tc>
        <w:tc>
          <w:tcPr>
            <w:tcW w:w="652" w:type="dxa"/>
            <w:tcBorders>
              <w:top w:val="nil"/>
              <w:left w:val="nil"/>
              <w:bottom w:val="single" w:sz="4" w:space="0" w:color="auto"/>
              <w:right w:val="single" w:sz="4" w:space="0" w:color="auto"/>
            </w:tcBorders>
            <w:shd w:val="clear" w:color="auto" w:fill="auto"/>
            <w:noWrap/>
            <w:vAlign w:val="center"/>
            <w:hideMark/>
          </w:tcPr>
          <w:p w14:paraId="1F49ECA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7207CC3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3031E06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0,15</w:t>
            </w:r>
          </w:p>
        </w:tc>
        <w:tc>
          <w:tcPr>
            <w:tcW w:w="1304" w:type="dxa"/>
            <w:tcBorders>
              <w:top w:val="nil"/>
              <w:left w:val="nil"/>
              <w:bottom w:val="single" w:sz="4" w:space="0" w:color="auto"/>
              <w:right w:val="single" w:sz="4" w:space="0" w:color="auto"/>
            </w:tcBorders>
            <w:shd w:val="clear" w:color="auto" w:fill="auto"/>
            <w:noWrap/>
            <w:vAlign w:val="bottom"/>
            <w:hideMark/>
          </w:tcPr>
          <w:p w14:paraId="047B810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135-175</w:t>
            </w:r>
          </w:p>
        </w:tc>
      </w:tr>
      <w:tr w:rsidR="005C3158" w:rsidRPr="005C3158" w14:paraId="07225B65"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37E70C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74BA61D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Spp_273</w:t>
            </w:r>
          </w:p>
        </w:tc>
        <w:tc>
          <w:tcPr>
            <w:tcW w:w="2670" w:type="dxa"/>
            <w:tcBorders>
              <w:top w:val="nil"/>
              <w:left w:val="nil"/>
              <w:bottom w:val="single" w:sz="4" w:space="0" w:color="auto"/>
              <w:right w:val="single" w:sz="4" w:space="0" w:color="auto"/>
            </w:tcBorders>
            <w:shd w:val="clear" w:color="auto" w:fill="auto"/>
            <w:noWrap/>
            <w:vAlign w:val="center"/>
            <w:hideMark/>
          </w:tcPr>
          <w:p w14:paraId="2D48F24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GCTCCCTCCTTGAATGCTC</w:t>
            </w:r>
          </w:p>
        </w:tc>
        <w:tc>
          <w:tcPr>
            <w:tcW w:w="2616" w:type="dxa"/>
            <w:tcBorders>
              <w:top w:val="nil"/>
              <w:left w:val="nil"/>
              <w:bottom w:val="single" w:sz="4" w:space="0" w:color="auto"/>
              <w:right w:val="single" w:sz="4" w:space="0" w:color="auto"/>
            </w:tcBorders>
            <w:shd w:val="clear" w:color="auto" w:fill="auto"/>
            <w:noWrap/>
            <w:vAlign w:val="center"/>
            <w:hideMark/>
          </w:tcPr>
          <w:p w14:paraId="6283D1B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CCTGCCTCTTAATGGTCCTG</w:t>
            </w:r>
          </w:p>
        </w:tc>
        <w:tc>
          <w:tcPr>
            <w:tcW w:w="652" w:type="dxa"/>
            <w:tcBorders>
              <w:top w:val="nil"/>
              <w:left w:val="nil"/>
              <w:bottom w:val="single" w:sz="4" w:space="0" w:color="auto"/>
              <w:right w:val="single" w:sz="4" w:space="0" w:color="auto"/>
            </w:tcBorders>
            <w:shd w:val="clear" w:color="auto" w:fill="auto"/>
            <w:noWrap/>
            <w:vAlign w:val="center"/>
            <w:hideMark/>
          </w:tcPr>
          <w:p w14:paraId="7611CC6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23DB3A4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2C5670F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0B383A5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225-330</w:t>
            </w:r>
          </w:p>
        </w:tc>
      </w:tr>
      <w:tr w:rsidR="005C3158" w:rsidRPr="005C3158" w14:paraId="553D570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C18F1F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7407FE2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Spp_142</w:t>
            </w:r>
          </w:p>
        </w:tc>
        <w:tc>
          <w:tcPr>
            <w:tcW w:w="2670" w:type="dxa"/>
            <w:tcBorders>
              <w:top w:val="nil"/>
              <w:left w:val="nil"/>
              <w:bottom w:val="single" w:sz="4" w:space="0" w:color="auto"/>
              <w:right w:val="single" w:sz="4" w:space="0" w:color="auto"/>
            </w:tcBorders>
            <w:shd w:val="clear" w:color="auto" w:fill="auto"/>
            <w:noWrap/>
            <w:vAlign w:val="center"/>
            <w:hideMark/>
          </w:tcPr>
          <w:p w14:paraId="71AEF5F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xml:space="preserve"> TCACTGCCCGTTTCTTTCTC</w:t>
            </w:r>
          </w:p>
        </w:tc>
        <w:tc>
          <w:tcPr>
            <w:tcW w:w="2616" w:type="dxa"/>
            <w:tcBorders>
              <w:top w:val="nil"/>
              <w:left w:val="nil"/>
              <w:bottom w:val="single" w:sz="4" w:space="0" w:color="auto"/>
              <w:right w:val="single" w:sz="4" w:space="0" w:color="auto"/>
            </w:tcBorders>
            <w:shd w:val="clear" w:color="auto" w:fill="auto"/>
            <w:noWrap/>
            <w:vAlign w:val="center"/>
            <w:hideMark/>
          </w:tcPr>
          <w:p w14:paraId="601DE01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TGGGTGAAGGCAAATTAAGG</w:t>
            </w:r>
          </w:p>
        </w:tc>
        <w:tc>
          <w:tcPr>
            <w:tcW w:w="652" w:type="dxa"/>
            <w:tcBorders>
              <w:top w:val="nil"/>
              <w:left w:val="nil"/>
              <w:bottom w:val="single" w:sz="4" w:space="0" w:color="auto"/>
              <w:right w:val="single" w:sz="4" w:space="0" w:color="auto"/>
            </w:tcBorders>
            <w:shd w:val="clear" w:color="auto" w:fill="auto"/>
            <w:noWrap/>
            <w:vAlign w:val="center"/>
            <w:hideMark/>
          </w:tcPr>
          <w:p w14:paraId="752B8FF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233F42B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4CEE1DE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5FDD0B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70-110</w:t>
            </w:r>
          </w:p>
        </w:tc>
      </w:tr>
      <w:tr w:rsidR="005C3158" w:rsidRPr="005C3158" w14:paraId="4627E378"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D413B4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3A8BFD6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Spp_231</w:t>
            </w:r>
          </w:p>
        </w:tc>
        <w:tc>
          <w:tcPr>
            <w:tcW w:w="2670" w:type="dxa"/>
            <w:tcBorders>
              <w:top w:val="nil"/>
              <w:left w:val="nil"/>
              <w:bottom w:val="single" w:sz="4" w:space="0" w:color="auto"/>
              <w:right w:val="single" w:sz="4" w:space="0" w:color="auto"/>
            </w:tcBorders>
            <w:shd w:val="clear" w:color="auto" w:fill="auto"/>
            <w:noWrap/>
            <w:vAlign w:val="center"/>
            <w:hideMark/>
          </w:tcPr>
          <w:p w14:paraId="2785B78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GATGGTGTGCTCTCGATGTC</w:t>
            </w:r>
          </w:p>
        </w:tc>
        <w:tc>
          <w:tcPr>
            <w:tcW w:w="2616" w:type="dxa"/>
            <w:tcBorders>
              <w:top w:val="nil"/>
              <w:left w:val="nil"/>
              <w:bottom w:val="single" w:sz="4" w:space="0" w:color="auto"/>
              <w:right w:val="single" w:sz="4" w:space="0" w:color="auto"/>
            </w:tcBorders>
            <w:shd w:val="clear" w:color="auto" w:fill="auto"/>
            <w:noWrap/>
            <w:vAlign w:val="center"/>
            <w:hideMark/>
          </w:tcPr>
          <w:p w14:paraId="4FDF999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GGTTGGGTACCTTCAGGTTG</w:t>
            </w:r>
          </w:p>
        </w:tc>
        <w:tc>
          <w:tcPr>
            <w:tcW w:w="652" w:type="dxa"/>
            <w:tcBorders>
              <w:top w:val="nil"/>
              <w:left w:val="nil"/>
              <w:bottom w:val="single" w:sz="4" w:space="0" w:color="auto"/>
              <w:right w:val="single" w:sz="4" w:space="0" w:color="auto"/>
            </w:tcBorders>
            <w:shd w:val="clear" w:color="auto" w:fill="auto"/>
            <w:noWrap/>
            <w:vAlign w:val="center"/>
            <w:hideMark/>
          </w:tcPr>
          <w:p w14:paraId="5013982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1AC21F9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24438A0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4E12E6A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120-144</w:t>
            </w:r>
          </w:p>
        </w:tc>
      </w:tr>
      <w:tr w:rsidR="005C3158" w:rsidRPr="005C3158" w14:paraId="6C8F28F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34E590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81" w:type="dxa"/>
            <w:tcBorders>
              <w:top w:val="nil"/>
              <w:left w:val="nil"/>
              <w:bottom w:val="single" w:sz="4" w:space="0" w:color="auto"/>
              <w:right w:val="single" w:sz="4" w:space="0" w:color="auto"/>
            </w:tcBorders>
            <w:shd w:val="clear" w:color="auto" w:fill="auto"/>
            <w:noWrap/>
            <w:vAlign w:val="bottom"/>
            <w:hideMark/>
          </w:tcPr>
          <w:p w14:paraId="6FB9FA4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Spp_080</w:t>
            </w:r>
          </w:p>
        </w:tc>
        <w:tc>
          <w:tcPr>
            <w:tcW w:w="2670" w:type="dxa"/>
            <w:tcBorders>
              <w:top w:val="nil"/>
              <w:left w:val="nil"/>
              <w:bottom w:val="single" w:sz="4" w:space="0" w:color="auto"/>
              <w:right w:val="single" w:sz="4" w:space="0" w:color="auto"/>
            </w:tcBorders>
            <w:shd w:val="clear" w:color="auto" w:fill="auto"/>
            <w:noWrap/>
            <w:vAlign w:val="center"/>
            <w:hideMark/>
          </w:tcPr>
          <w:p w14:paraId="4CC300A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CGTTTCGTCATTCATTGCTG</w:t>
            </w:r>
          </w:p>
        </w:tc>
        <w:tc>
          <w:tcPr>
            <w:tcW w:w="2616" w:type="dxa"/>
            <w:tcBorders>
              <w:top w:val="nil"/>
              <w:left w:val="nil"/>
              <w:bottom w:val="single" w:sz="4" w:space="0" w:color="auto"/>
              <w:right w:val="single" w:sz="4" w:space="0" w:color="auto"/>
            </w:tcBorders>
            <w:shd w:val="clear" w:color="auto" w:fill="auto"/>
            <w:noWrap/>
            <w:vAlign w:val="center"/>
            <w:hideMark/>
          </w:tcPr>
          <w:p w14:paraId="6FFD2AD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AAGGCCAACAGGTCCTCTG</w:t>
            </w:r>
          </w:p>
        </w:tc>
        <w:tc>
          <w:tcPr>
            <w:tcW w:w="652" w:type="dxa"/>
            <w:tcBorders>
              <w:top w:val="nil"/>
              <w:left w:val="nil"/>
              <w:bottom w:val="single" w:sz="4" w:space="0" w:color="auto"/>
              <w:right w:val="single" w:sz="4" w:space="0" w:color="auto"/>
            </w:tcBorders>
            <w:shd w:val="clear" w:color="auto" w:fill="auto"/>
            <w:noWrap/>
            <w:vAlign w:val="center"/>
            <w:hideMark/>
          </w:tcPr>
          <w:p w14:paraId="5E612C9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50F920A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0065B70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592B48A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145-180</w:t>
            </w:r>
          </w:p>
        </w:tc>
      </w:tr>
      <w:tr w:rsidR="005C3158" w:rsidRPr="005C3158" w14:paraId="0599A31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B22EB4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15A936D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Spp_033</w:t>
            </w:r>
          </w:p>
        </w:tc>
        <w:tc>
          <w:tcPr>
            <w:tcW w:w="2670" w:type="dxa"/>
            <w:tcBorders>
              <w:top w:val="nil"/>
              <w:left w:val="nil"/>
              <w:bottom w:val="single" w:sz="4" w:space="0" w:color="auto"/>
              <w:right w:val="single" w:sz="4" w:space="0" w:color="auto"/>
            </w:tcBorders>
            <w:shd w:val="clear" w:color="auto" w:fill="auto"/>
            <w:noWrap/>
            <w:vAlign w:val="center"/>
            <w:hideMark/>
          </w:tcPr>
          <w:p w14:paraId="17A9E8D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GGACAATTGTTCACTTGACAGG</w:t>
            </w:r>
          </w:p>
        </w:tc>
        <w:tc>
          <w:tcPr>
            <w:tcW w:w="2616" w:type="dxa"/>
            <w:tcBorders>
              <w:top w:val="nil"/>
              <w:left w:val="nil"/>
              <w:bottom w:val="single" w:sz="4" w:space="0" w:color="auto"/>
              <w:right w:val="single" w:sz="4" w:space="0" w:color="auto"/>
            </w:tcBorders>
            <w:shd w:val="clear" w:color="auto" w:fill="auto"/>
            <w:noWrap/>
            <w:vAlign w:val="center"/>
            <w:hideMark/>
          </w:tcPr>
          <w:p w14:paraId="6C55666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CTGTTGGTCCTTTGTCTGTGTC</w:t>
            </w:r>
          </w:p>
        </w:tc>
        <w:tc>
          <w:tcPr>
            <w:tcW w:w="652" w:type="dxa"/>
            <w:tcBorders>
              <w:top w:val="nil"/>
              <w:left w:val="nil"/>
              <w:bottom w:val="single" w:sz="4" w:space="0" w:color="auto"/>
              <w:right w:val="single" w:sz="4" w:space="0" w:color="auto"/>
            </w:tcBorders>
            <w:shd w:val="clear" w:color="auto" w:fill="auto"/>
            <w:noWrap/>
            <w:vAlign w:val="center"/>
            <w:hideMark/>
          </w:tcPr>
          <w:p w14:paraId="23474EE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01AA853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05C5DA5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0,15</w:t>
            </w:r>
          </w:p>
        </w:tc>
        <w:tc>
          <w:tcPr>
            <w:tcW w:w="1304" w:type="dxa"/>
            <w:tcBorders>
              <w:top w:val="nil"/>
              <w:left w:val="nil"/>
              <w:bottom w:val="single" w:sz="4" w:space="0" w:color="auto"/>
              <w:right w:val="single" w:sz="4" w:space="0" w:color="auto"/>
            </w:tcBorders>
            <w:shd w:val="clear" w:color="auto" w:fill="auto"/>
            <w:noWrap/>
            <w:vAlign w:val="bottom"/>
            <w:hideMark/>
          </w:tcPr>
          <w:p w14:paraId="1255EE0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65-100</w:t>
            </w:r>
          </w:p>
        </w:tc>
      </w:tr>
      <w:tr w:rsidR="005C3158" w:rsidRPr="005C3158" w14:paraId="332D248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7213173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616E775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Spp_141</w:t>
            </w:r>
          </w:p>
        </w:tc>
        <w:tc>
          <w:tcPr>
            <w:tcW w:w="2670" w:type="dxa"/>
            <w:tcBorders>
              <w:top w:val="nil"/>
              <w:left w:val="nil"/>
              <w:bottom w:val="single" w:sz="4" w:space="0" w:color="auto"/>
              <w:right w:val="single" w:sz="4" w:space="0" w:color="auto"/>
            </w:tcBorders>
            <w:shd w:val="clear" w:color="auto" w:fill="auto"/>
            <w:noWrap/>
            <w:vAlign w:val="center"/>
            <w:hideMark/>
          </w:tcPr>
          <w:p w14:paraId="65E59C2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TCTCCACCCACTTCCCTTATC</w:t>
            </w:r>
          </w:p>
        </w:tc>
        <w:tc>
          <w:tcPr>
            <w:tcW w:w="2616" w:type="dxa"/>
            <w:tcBorders>
              <w:top w:val="nil"/>
              <w:left w:val="nil"/>
              <w:bottom w:val="single" w:sz="4" w:space="0" w:color="auto"/>
              <w:right w:val="single" w:sz="4" w:space="0" w:color="auto"/>
            </w:tcBorders>
            <w:shd w:val="clear" w:color="auto" w:fill="auto"/>
            <w:noWrap/>
            <w:vAlign w:val="center"/>
            <w:hideMark/>
          </w:tcPr>
          <w:p w14:paraId="34A5341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CAAATTGACTTTCGGCCAAG</w:t>
            </w:r>
          </w:p>
        </w:tc>
        <w:tc>
          <w:tcPr>
            <w:tcW w:w="652" w:type="dxa"/>
            <w:tcBorders>
              <w:top w:val="nil"/>
              <w:left w:val="nil"/>
              <w:bottom w:val="single" w:sz="4" w:space="0" w:color="auto"/>
              <w:right w:val="single" w:sz="4" w:space="0" w:color="auto"/>
            </w:tcBorders>
            <w:shd w:val="clear" w:color="auto" w:fill="auto"/>
            <w:noWrap/>
            <w:vAlign w:val="center"/>
            <w:hideMark/>
          </w:tcPr>
          <w:p w14:paraId="40CBB2E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619B981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2925B4F2"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269B698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103-120</w:t>
            </w:r>
          </w:p>
        </w:tc>
      </w:tr>
      <w:tr w:rsidR="005C3158" w:rsidRPr="005C3158" w14:paraId="5A64690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5E04FB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695F5AE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Spp_416</w:t>
            </w:r>
          </w:p>
        </w:tc>
        <w:tc>
          <w:tcPr>
            <w:tcW w:w="2670" w:type="dxa"/>
            <w:tcBorders>
              <w:top w:val="nil"/>
              <w:left w:val="nil"/>
              <w:bottom w:val="single" w:sz="4" w:space="0" w:color="auto"/>
              <w:right w:val="single" w:sz="4" w:space="0" w:color="auto"/>
            </w:tcBorders>
            <w:shd w:val="clear" w:color="auto" w:fill="auto"/>
            <w:noWrap/>
            <w:vAlign w:val="center"/>
            <w:hideMark/>
          </w:tcPr>
          <w:p w14:paraId="0A2E281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ATCTTGGAGTGCCCAGTTTG</w:t>
            </w:r>
          </w:p>
        </w:tc>
        <w:tc>
          <w:tcPr>
            <w:tcW w:w="2616" w:type="dxa"/>
            <w:tcBorders>
              <w:top w:val="nil"/>
              <w:left w:val="nil"/>
              <w:bottom w:val="single" w:sz="4" w:space="0" w:color="auto"/>
              <w:right w:val="single" w:sz="4" w:space="0" w:color="auto"/>
            </w:tcBorders>
            <w:shd w:val="clear" w:color="auto" w:fill="auto"/>
            <w:noWrap/>
            <w:vAlign w:val="center"/>
            <w:hideMark/>
          </w:tcPr>
          <w:p w14:paraId="27C465E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CCACTCAACCCAGCCTTG</w:t>
            </w:r>
          </w:p>
        </w:tc>
        <w:tc>
          <w:tcPr>
            <w:tcW w:w="652" w:type="dxa"/>
            <w:tcBorders>
              <w:top w:val="nil"/>
              <w:left w:val="nil"/>
              <w:bottom w:val="single" w:sz="4" w:space="0" w:color="auto"/>
              <w:right w:val="single" w:sz="4" w:space="0" w:color="auto"/>
            </w:tcBorders>
            <w:shd w:val="clear" w:color="auto" w:fill="auto"/>
            <w:noWrap/>
            <w:vAlign w:val="center"/>
            <w:hideMark/>
          </w:tcPr>
          <w:p w14:paraId="3486123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1675331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2935461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w:t>
            </w:r>
          </w:p>
        </w:tc>
        <w:tc>
          <w:tcPr>
            <w:tcW w:w="1304" w:type="dxa"/>
            <w:tcBorders>
              <w:top w:val="nil"/>
              <w:left w:val="nil"/>
              <w:bottom w:val="single" w:sz="4" w:space="0" w:color="auto"/>
              <w:right w:val="single" w:sz="4" w:space="0" w:color="auto"/>
            </w:tcBorders>
            <w:shd w:val="clear" w:color="auto" w:fill="auto"/>
            <w:noWrap/>
            <w:vAlign w:val="bottom"/>
            <w:hideMark/>
          </w:tcPr>
          <w:p w14:paraId="7BCF4A5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130-160</w:t>
            </w:r>
          </w:p>
        </w:tc>
      </w:tr>
      <w:tr w:rsidR="005C3158" w:rsidRPr="005C3158" w14:paraId="797DDAC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91D7DE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5B74747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Spp_108</w:t>
            </w:r>
          </w:p>
        </w:tc>
        <w:tc>
          <w:tcPr>
            <w:tcW w:w="2670" w:type="dxa"/>
            <w:tcBorders>
              <w:top w:val="nil"/>
              <w:left w:val="nil"/>
              <w:bottom w:val="single" w:sz="4" w:space="0" w:color="auto"/>
              <w:right w:val="single" w:sz="4" w:space="0" w:color="auto"/>
            </w:tcBorders>
            <w:shd w:val="clear" w:color="auto" w:fill="auto"/>
            <w:noWrap/>
            <w:vAlign w:val="center"/>
            <w:hideMark/>
          </w:tcPr>
          <w:p w14:paraId="1DA3E54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TCATCGACTTCCTGATGCTG</w:t>
            </w:r>
          </w:p>
        </w:tc>
        <w:tc>
          <w:tcPr>
            <w:tcW w:w="2616" w:type="dxa"/>
            <w:tcBorders>
              <w:top w:val="nil"/>
              <w:left w:val="nil"/>
              <w:bottom w:val="single" w:sz="4" w:space="0" w:color="auto"/>
              <w:right w:val="single" w:sz="4" w:space="0" w:color="auto"/>
            </w:tcBorders>
            <w:shd w:val="clear" w:color="auto" w:fill="auto"/>
            <w:noWrap/>
            <w:vAlign w:val="center"/>
            <w:hideMark/>
          </w:tcPr>
          <w:p w14:paraId="339E85B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TTAAACGTCCACGGTGTGAG</w:t>
            </w:r>
          </w:p>
        </w:tc>
        <w:tc>
          <w:tcPr>
            <w:tcW w:w="652" w:type="dxa"/>
            <w:tcBorders>
              <w:top w:val="nil"/>
              <w:left w:val="nil"/>
              <w:bottom w:val="single" w:sz="4" w:space="0" w:color="auto"/>
              <w:right w:val="single" w:sz="4" w:space="0" w:color="auto"/>
            </w:tcBorders>
            <w:shd w:val="clear" w:color="auto" w:fill="auto"/>
            <w:noWrap/>
            <w:vAlign w:val="center"/>
            <w:hideMark/>
          </w:tcPr>
          <w:p w14:paraId="637BAF0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1AF7076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11E2A134"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3E4F0BA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160-200</w:t>
            </w:r>
          </w:p>
        </w:tc>
      </w:tr>
      <w:tr w:rsidR="005C3158" w:rsidRPr="005C3158" w14:paraId="55FC95BB"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C3E11F3"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2443909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Spp_313</w:t>
            </w:r>
          </w:p>
        </w:tc>
        <w:tc>
          <w:tcPr>
            <w:tcW w:w="2670" w:type="dxa"/>
            <w:tcBorders>
              <w:top w:val="nil"/>
              <w:left w:val="nil"/>
              <w:bottom w:val="single" w:sz="4" w:space="0" w:color="auto"/>
              <w:right w:val="single" w:sz="4" w:space="0" w:color="auto"/>
            </w:tcBorders>
            <w:shd w:val="clear" w:color="auto" w:fill="auto"/>
            <w:noWrap/>
            <w:vAlign w:val="center"/>
            <w:hideMark/>
          </w:tcPr>
          <w:p w14:paraId="4F0EA75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CAGGTCAAACCTCCATCACC</w:t>
            </w:r>
          </w:p>
        </w:tc>
        <w:tc>
          <w:tcPr>
            <w:tcW w:w="2616" w:type="dxa"/>
            <w:tcBorders>
              <w:top w:val="nil"/>
              <w:left w:val="nil"/>
              <w:bottom w:val="single" w:sz="4" w:space="0" w:color="auto"/>
              <w:right w:val="single" w:sz="4" w:space="0" w:color="auto"/>
            </w:tcBorders>
            <w:shd w:val="clear" w:color="auto" w:fill="auto"/>
            <w:noWrap/>
            <w:vAlign w:val="center"/>
            <w:hideMark/>
          </w:tcPr>
          <w:p w14:paraId="00361D6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AGGAGCTCCAAGGAAGAAGG</w:t>
            </w:r>
          </w:p>
        </w:tc>
        <w:tc>
          <w:tcPr>
            <w:tcW w:w="652" w:type="dxa"/>
            <w:tcBorders>
              <w:top w:val="nil"/>
              <w:left w:val="nil"/>
              <w:bottom w:val="single" w:sz="4" w:space="0" w:color="auto"/>
              <w:right w:val="single" w:sz="4" w:space="0" w:color="auto"/>
            </w:tcBorders>
            <w:shd w:val="clear" w:color="auto" w:fill="auto"/>
            <w:noWrap/>
            <w:vAlign w:val="bottom"/>
            <w:hideMark/>
          </w:tcPr>
          <w:p w14:paraId="3711E03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43D4615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09" w:type="dxa"/>
            <w:tcBorders>
              <w:top w:val="nil"/>
              <w:left w:val="nil"/>
              <w:bottom w:val="single" w:sz="4" w:space="0" w:color="auto"/>
              <w:right w:val="single" w:sz="4" w:space="0" w:color="auto"/>
            </w:tcBorders>
            <w:shd w:val="clear" w:color="auto" w:fill="auto"/>
            <w:noWrap/>
            <w:vAlign w:val="bottom"/>
            <w:hideMark/>
          </w:tcPr>
          <w:p w14:paraId="45A8603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780DF1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215-250</w:t>
            </w:r>
          </w:p>
        </w:tc>
      </w:tr>
      <w:tr w:rsidR="005C3158" w:rsidRPr="005C3158" w14:paraId="3F3AA6E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6090F3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349A44A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Spp_410</w:t>
            </w:r>
          </w:p>
        </w:tc>
        <w:tc>
          <w:tcPr>
            <w:tcW w:w="2670" w:type="dxa"/>
            <w:tcBorders>
              <w:top w:val="nil"/>
              <w:left w:val="nil"/>
              <w:bottom w:val="single" w:sz="4" w:space="0" w:color="auto"/>
              <w:right w:val="single" w:sz="4" w:space="0" w:color="auto"/>
            </w:tcBorders>
            <w:shd w:val="clear" w:color="auto" w:fill="auto"/>
            <w:noWrap/>
            <w:vAlign w:val="center"/>
            <w:hideMark/>
          </w:tcPr>
          <w:p w14:paraId="1D482B3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GGCTCATTTCACGCTTGTTG</w:t>
            </w:r>
          </w:p>
        </w:tc>
        <w:tc>
          <w:tcPr>
            <w:tcW w:w="2616" w:type="dxa"/>
            <w:tcBorders>
              <w:top w:val="nil"/>
              <w:left w:val="nil"/>
              <w:bottom w:val="single" w:sz="4" w:space="0" w:color="auto"/>
              <w:right w:val="single" w:sz="4" w:space="0" w:color="auto"/>
            </w:tcBorders>
            <w:shd w:val="clear" w:color="auto" w:fill="auto"/>
            <w:noWrap/>
            <w:vAlign w:val="center"/>
            <w:hideMark/>
          </w:tcPr>
          <w:p w14:paraId="74AF669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GATCATTTGCACGCGTCTG</w:t>
            </w:r>
          </w:p>
        </w:tc>
        <w:tc>
          <w:tcPr>
            <w:tcW w:w="652" w:type="dxa"/>
            <w:tcBorders>
              <w:top w:val="nil"/>
              <w:left w:val="nil"/>
              <w:bottom w:val="single" w:sz="4" w:space="0" w:color="auto"/>
              <w:right w:val="single" w:sz="4" w:space="0" w:color="auto"/>
            </w:tcBorders>
            <w:shd w:val="clear" w:color="auto" w:fill="auto"/>
            <w:noWrap/>
            <w:vAlign w:val="bottom"/>
            <w:hideMark/>
          </w:tcPr>
          <w:p w14:paraId="07FFF89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01EF854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5CD7D964"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0,075</w:t>
            </w:r>
          </w:p>
        </w:tc>
        <w:tc>
          <w:tcPr>
            <w:tcW w:w="1304" w:type="dxa"/>
            <w:tcBorders>
              <w:top w:val="nil"/>
              <w:left w:val="nil"/>
              <w:bottom w:val="single" w:sz="4" w:space="0" w:color="auto"/>
              <w:right w:val="single" w:sz="4" w:space="0" w:color="auto"/>
            </w:tcBorders>
            <w:shd w:val="clear" w:color="auto" w:fill="auto"/>
            <w:noWrap/>
            <w:vAlign w:val="bottom"/>
            <w:hideMark/>
          </w:tcPr>
          <w:p w14:paraId="5FBBB5C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70-100</w:t>
            </w:r>
          </w:p>
        </w:tc>
      </w:tr>
      <w:tr w:rsidR="005C3158" w:rsidRPr="005C3158" w14:paraId="6850BCAA"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822E56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7DC7A4A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Spp_360</w:t>
            </w:r>
          </w:p>
        </w:tc>
        <w:tc>
          <w:tcPr>
            <w:tcW w:w="2670" w:type="dxa"/>
            <w:tcBorders>
              <w:top w:val="nil"/>
              <w:left w:val="nil"/>
              <w:bottom w:val="single" w:sz="4" w:space="0" w:color="auto"/>
              <w:right w:val="single" w:sz="4" w:space="0" w:color="auto"/>
            </w:tcBorders>
            <w:shd w:val="clear" w:color="auto" w:fill="auto"/>
            <w:noWrap/>
            <w:vAlign w:val="center"/>
            <w:hideMark/>
          </w:tcPr>
          <w:p w14:paraId="6F04FE7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ACAATGTGTCCCAATGTCG</w:t>
            </w:r>
          </w:p>
        </w:tc>
        <w:tc>
          <w:tcPr>
            <w:tcW w:w="2616" w:type="dxa"/>
            <w:tcBorders>
              <w:top w:val="nil"/>
              <w:left w:val="nil"/>
              <w:bottom w:val="single" w:sz="4" w:space="0" w:color="auto"/>
              <w:right w:val="single" w:sz="4" w:space="0" w:color="auto"/>
            </w:tcBorders>
            <w:shd w:val="clear" w:color="auto" w:fill="auto"/>
            <w:noWrap/>
            <w:vAlign w:val="center"/>
            <w:hideMark/>
          </w:tcPr>
          <w:p w14:paraId="2DA262D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TCGGGAGTCTCTTGCCTAC</w:t>
            </w:r>
          </w:p>
        </w:tc>
        <w:tc>
          <w:tcPr>
            <w:tcW w:w="652" w:type="dxa"/>
            <w:tcBorders>
              <w:top w:val="nil"/>
              <w:left w:val="nil"/>
              <w:bottom w:val="single" w:sz="4" w:space="0" w:color="auto"/>
              <w:right w:val="single" w:sz="4" w:space="0" w:color="auto"/>
            </w:tcBorders>
            <w:shd w:val="clear" w:color="auto" w:fill="auto"/>
            <w:noWrap/>
            <w:vAlign w:val="center"/>
            <w:hideMark/>
          </w:tcPr>
          <w:p w14:paraId="49B581B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533EB74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280AF30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471AC05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115-150</w:t>
            </w:r>
          </w:p>
        </w:tc>
      </w:tr>
      <w:tr w:rsidR="005C3158" w:rsidRPr="005C3158" w14:paraId="6B73BE22"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7C62AC6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707D0C2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Spp_391</w:t>
            </w:r>
          </w:p>
        </w:tc>
        <w:tc>
          <w:tcPr>
            <w:tcW w:w="2670" w:type="dxa"/>
            <w:tcBorders>
              <w:top w:val="nil"/>
              <w:left w:val="nil"/>
              <w:bottom w:val="single" w:sz="4" w:space="0" w:color="auto"/>
              <w:right w:val="single" w:sz="4" w:space="0" w:color="auto"/>
            </w:tcBorders>
            <w:shd w:val="clear" w:color="auto" w:fill="auto"/>
            <w:noWrap/>
            <w:vAlign w:val="center"/>
            <w:hideMark/>
          </w:tcPr>
          <w:p w14:paraId="08478C6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CGTGCGATAGATGTCTGGTG</w:t>
            </w:r>
          </w:p>
        </w:tc>
        <w:tc>
          <w:tcPr>
            <w:tcW w:w="2616" w:type="dxa"/>
            <w:tcBorders>
              <w:top w:val="nil"/>
              <w:left w:val="nil"/>
              <w:bottom w:val="single" w:sz="4" w:space="0" w:color="auto"/>
              <w:right w:val="single" w:sz="4" w:space="0" w:color="auto"/>
            </w:tcBorders>
            <w:shd w:val="clear" w:color="auto" w:fill="auto"/>
            <w:noWrap/>
            <w:vAlign w:val="center"/>
            <w:hideMark/>
          </w:tcPr>
          <w:p w14:paraId="3BE1543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CTCGCCTCTGAAATCATTGAC</w:t>
            </w:r>
          </w:p>
        </w:tc>
        <w:tc>
          <w:tcPr>
            <w:tcW w:w="652" w:type="dxa"/>
            <w:tcBorders>
              <w:top w:val="nil"/>
              <w:left w:val="nil"/>
              <w:bottom w:val="single" w:sz="4" w:space="0" w:color="auto"/>
              <w:right w:val="single" w:sz="4" w:space="0" w:color="auto"/>
            </w:tcBorders>
            <w:shd w:val="clear" w:color="auto" w:fill="auto"/>
            <w:noWrap/>
            <w:vAlign w:val="bottom"/>
            <w:hideMark/>
          </w:tcPr>
          <w:p w14:paraId="4E684F7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w:t>
            </w:r>
          </w:p>
        </w:tc>
        <w:tc>
          <w:tcPr>
            <w:tcW w:w="835" w:type="dxa"/>
            <w:tcBorders>
              <w:top w:val="nil"/>
              <w:left w:val="nil"/>
              <w:bottom w:val="single" w:sz="4" w:space="0" w:color="auto"/>
              <w:right w:val="single" w:sz="4" w:space="0" w:color="auto"/>
            </w:tcBorders>
            <w:shd w:val="clear" w:color="auto" w:fill="auto"/>
            <w:noWrap/>
            <w:vAlign w:val="bottom"/>
            <w:hideMark/>
          </w:tcPr>
          <w:p w14:paraId="12BD7CB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09" w:type="dxa"/>
            <w:tcBorders>
              <w:top w:val="nil"/>
              <w:left w:val="nil"/>
              <w:bottom w:val="single" w:sz="4" w:space="0" w:color="auto"/>
              <w:right w:val="single" w:sz="4" w:space="0" w:color="auto"/>
            </w:tcBorders>
            <w:shd w:val="clear" w:color="auto" w:fill="auto"/>
            <w:noWrap/>
            <w:vAlign w:val="bottom"/>
            <w:hideMark/>
          </w:tcPr>
          <w:p w14:paraId="0A67702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3D47181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150-185</w:t>
            </w:r>
          </w:p>
        </w:tc>
      </w:tr>
      <w:tr w:rsidR="005C3158" w:rsidRPr="005C3158" w14:paraId="5135AD3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2521CC1"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3326027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Spp_048</w:t>
            </w:r>
          </w:p>
        </w:tc>
        <w:tc>
          <w:tcPr>
            <w:tcW w:w="2670" w:type="dxa"/>
            <w:tcBorders>
              <w:top w:val="nil"/>
              <w:left w:val="nil"/>
              <w:bottom w:val="single" w:sz="4" w:space="0" w:color="auto"/>
              <w:right w:val="single" w:sz="4" w:space="0" w:color="auto"/>
            </w:tcBorders>
            <w:shd w:val="clear" w:color="auto" w:fill="auto"/>
            <w:noWrap/>
            <w:vAlign w:val="center"/>
            <w:hideMark/>
          </w:tcPr>
          <w:p w14:paraId="543852D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CTCGCTGAAATGGTTGCTC</w:t>
            </w:r>
          </w:p>
        </w:tc>
        <w:tc>
          <w:tcPr>
            <w:tcW w:w="2616" w:type="dxa"/>
            <w:tcBorders>
              <w:top w:val="nil"/>
              <w:left w:val="nil"/>
              <w:bottom w:val="single" w:sz="4" w:space="0" w:color="auto"/>
              <w:right w:val="single" w:sz="4" w:space="0" w:color="auto"/>
            </w:tcBorders>
            <w:shd w:val="clear" w:color="auto" w:fill="auto"/>
            <w:noWrap/>
            <w:vAlign w:val="center"/>
            <w:hideMark/>
          </w:tcPr>
          <w:p w14:paraId="0FCFA96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AAACCTGGAAGCCCTATTCC</w:t>
            </w:r>
          </w:p>
        </w:tc>
        <w:tc>
          <w:tcPr>
            <w:tcW w:w="652" w:type="dxa"/>
            <w:tcBorders>
              <w:top w:val="nil"/>
              <w:left w:val="nil"/>
              <w:bottom w:val="single" w:sz="4" w:space="0" w:color="auto"/>
              <w:right w:val="single" w:sz="4" w:space="0" w:color="auto"/>
            </w:tcBorders>
            <w:shd w:val="clear" w:color="auto" w:fill="auto"/>
            <w:noWrap/>
            <w:vAlign w:val="center"/>
            <w:hideMark/>
          </w:tcPr>
          <w:p w14:paraId="2CA281F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7161181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34E5A35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8B70B3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65-105</w:t>
            </w:r>
          </w:p>
        </w:tc>
      </w:tr>
      <w:tr w:rsidR="005C3158" w:rsidRPr="005C3158" w14:paraId="70D9BF5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3441E2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3746B1D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Spp_051</w:t>
            </w:r>
          </w:p>
        </w:tc>
        <w:tc>
          <w:tcPr>
            <w:tcW w:w="2670" w:type="dxa"/>
            <w:tcBorders>
              <w:top w:val="nil"/>
              <w:left w:val="nil"/>
              <w:bottom w:val="single" w:sz="4" w:space="0" w:color="auto"/>
              <w:right w:val="single" w:sz="4" w:space="0" w:color="auto"/>
            </w:tcBorders>
            <w:shd w:val="clear" w:color="auto" w:fill="auto"/>
            <w:noWrap/>
            <w:vAlign w:val="center"/>
            <w:hideMark/>
          </w:tcPr>
          <w:p w14:paraId="2E20500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TCGCACATTTACGACTTCTCC</w:t>
            </w:r>
          </w:p>
        </w:tc>
        <w:tc>
          <w:tcPr>
            <w:tcW w:w="2616" w:type="dxa"/>
            <w:tcBorders>
              <w:top w:val="nil"/>
              <w:left w:val="nil"/>
              <w:bottom w:val="single" w:sz="4" w:space="0" w:color="auto"/>
              <w:right w:val="single" w:sz="4" w:space="0" w:color="auto"/>
            </w:tcBorders>
            <w:shd w:val="clear" w:color="auto" w:fill="auto"/>
            <w:noWrap/>
            <w:vAlign w:val="center"/>
            <w:hideMark/>
          </w:tcPr>
          <w:p w14:paraId="28AA0F3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CAAATTGACTTTCGGCCAAG</w:t>
            </w:r>
          </w:p>
        </w:tc>
        <w:tc>
          <w:tcPr>
            <w:tcW w:w="652" w:type="dxa"/>
            <w:tcBorders>
              <w:top w:val="nil"/>
              <w:left w:val="nil"/>
              <w:bottom w:val="single" w:sz="4" w:space="0" w:color="auto"/>
              <w:right w:val="single" w:sz="4" w:space="0" w:color="auto"/>
            </w:tcBorders>
            <w:shd w:val="clear" w:color="auto" w:fill="auto"/>
            <w:noWrap/>
            <w:vAlign w:val="center"/>
            <w:hideMark/>
          </w:tcPr>
          <w:p w14:paraId="1F170E3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528A491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1E2419F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A05855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110-145</w:t>
            </w:r>
          </w:p>
        </w:tc>
      </w:tr>
      <w:tr w:rsidR="005C3158" w:rsidRPr="005C3158" w14:paraId="649E39E7"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C8F1B5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81" w:type="dxa"/>
            <w:tcBorders>
              <w:top w:val="nil"/>
              <w:left w:val="nil"/>
              <w:bottom w:val="single" w:sz="4" w:space="0" w:color="auto"/>
              <w:right w:val="single" w:sz="4" w:space="0" w:color="auto"/>
            </w:tcBorders>
            <w:shd w:val="clear" w:color="auto" w:fill="auto"/>
            <w:noWrap/>
            <w:vAlign w:val="bottom"/>
            <w:hideMark/>
          </w:tcPr>
          <w:p w14:paraId="4917C5A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Spp_387</w:t>
            </w:r>
          </w:p>
        </w:tc>
        <w:tc>
          <w:tcPr>
            <w:tcW w:w="2670" w:type="dxa"/>
            <w:tcBorders>
              <w:top w:val="nil"/>
              <w:left w:val="nil"/>
              <w:bottom w:val="single" w:sz="4" w:space="0" w:color="auto"/>
              <w:right w:val="single" w:sz="4" w:space="0" w:color="auto"/>
            </w:tcBorders>
            <w:shd w:val="clear" w:color="auto" w:fill="auto"/>
            <w:noWrap/>
            <w:vAlign w:val="center"/>
            <w:hideMark/>
          </w:tcPr>
          <w:p w14:paraId="300729D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TCGAATGTGCATGGCTAATC</w:t>
            </w:r>
          </w:p>
        </w:tc>
        <w:tc>
          <w:tcPr>
            <w:tcW w:w="2616" w:type="dxa"/>
            <w:tcBorders>
              <w:top w:val="nil"/>
              <w:left w:val="nil"/>
              <w:bottom w:val="single" w:sz="4" w:space="0" w:color="auto"/>
              <w:right w:val="single" w:sz="4" w:space="0" w:color="auto"/>
            </w:tcBorders>
            <w:shd w:val="clear" w:color="auto" w:fill="auto"/>
            <w:noWrap/>
            <w:vAlign w:val="center"/>
            <w:hideMark/>
          </w:tcPr>
          <w:p w14:paraId="1DDC9BC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 xml:space="preserve"> CGAGATCCGAGGTAGACAGG</w:t>
            </w:r>
          </w:p>
        </w:tc>
        <w:tc>
          <w:tcPr>
            <w:tcW w:w="652" w:type="dxa"/>
            <w:tcBorders>
              <w:top w:val="nil"/>
              <w:left w:val="nil"/>
              <w:bottom w:val="single" w:sz="4" w:space="0" w:color="auto"/>
              <w:right w:val="single" w:sz="4" w:space="0" w:color="auto"/>
            </w:tcBorders>
            <w:shd w:val="clear" w:color="auto" w:fill="auto"/>
            <w:noWrap/>
            <w:vAlign w:val="center"/>
            <w:hideMark/>
          </w:tcPr>
          <w:p w14:paraId="335030F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835" w:type="dxa"/>
            <w:tcBorders>
              <w:top w:val="nil"/>
              <w:left w:val="nil"/>
              <w:bottom w:val="single" w:sz="4" w:space="0" w:color="auto"/>
              <w:right w:val="single" w:sz="4" w:space="0" w:color="auto"/>
            </w:tcBorders>
            <w:shd w:val="clear" w:color="auto" w:fill="auto"/>
            <w:noWrap/>
            <w:vAlign w:val="bottom"/>
            <w:hideMark/>
          </w:tcPr>
          <w:p w14:paraId="2673B5F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09" w:type="dxa"/>
            <w:tcBorders>
              <w:top w:val="nil"/>
              <w:left w:val="nil"/>
              <w:bottom w:val="single" w:sz="4" w:space="0" w:color="auto"/>
              <w:right w:val="single" w:sz="4" w:space="0" w:color="auto"/>
            </w:tcBorders>
            <w:shd w:val="clear" w:color="auto" w:fill="auto"/>
            <w:noWrap/>
            <w:vAlign w:val="bottom"/>
            <w:hideMark/>
          </w:tcPr>
          <w:p w14:paraId="4017D78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304" w:type="dxa"/>
            <w:tcBorders>
              <w:top w:val="nil"/>
              <w:left w:val="nil"/>
              <w:bottom w:val="single" w:sz="4" w:space="0" w:color="auto"/>
              <w:right w:val="single" w:sz="4" w:space="0" w:color="auto"/>
            </w:tcBorders>
            <w:shd w:val="clear" w:color="auto" w:fill="auto"/>
            <w:noWrap/>
            <w:vAlign w:val="bottom"/>
            <w:hideMark/>
          </w:tcPr>
          <w:p w14:paraId="6DB5703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155-200</w:t>
            </w:r>
          </w:p>
        </w:tc>
      </w:tr>
    </w:tbl>
    <w:p w14:paraId="252049FB" w14:textId="127743B2" w:rsidR="005C3158" w:rsidRDefault="005C3158" w:rsidP="005C3158">
      <w:pPr>
        <w:spacing w:after="0"/>
        <w:jc w:val="both"/>
        <w:rPr>
          <w:rFonts w:ascii="Calibri" w:eastAsia="Times New Roman" w:hAnsi="Calibri" w:cs="Times New Roman"/>
          <w:bCs/>
          <w:color w:val="FF0000"/>
          <w:sz w:val="20"/>
          <w:szCs w:val="20"/>
          <w:lang w:val="en-GB" w:eastAsia="de-DE"/>
        </w:rPr>
      </w:pPr>
    </w:p>
    <w:p w14:paraId="046CB7AB" w14:textId="7E49E395" w:rsidR="005C3158" w:rsidRDefault="005C3158" w:rsidP="005C3158">
      <w:pPr>
        <w:spacing w:after="0"/>
        <w:jc w:val="both"/>
        <w:rPr>
          <w:rFonts w:ascii="Calibri" w:eastAsia="Times New Roman" w:hAnsi="Calibri" w:cs="Times New Roman"/>
          <w:bCs/>
          <w:color w:val="FF0000"/>
          <w:sz w:val="20"/>
          <w:szCs w:val="20"/>
          <w:lang w:val="en-GB" w:eastAsia="de-DE"/>
        </w:rPr>
      </w:pPr>
    </w:p>
    <w:p w14:paraId="73ACC808" w14:textId="074F3156" w:rsidR="005C3158" w:rsidRDefault="005C3158" w:rsidP="005C3158">
      <w:pPr>
        <w:spacing w:after="0"/>
        <w:jc w:val="both"/>
        <w:rPr>
          <w:rFonts w:ascii="Calibri" w:eastAsia="Times New Roman" w:hAnsi="Calibri" w:cs="Times New Roman"/>
          <w:bCs/>
          <w:color w:val="FF0000"/>
          <w:sz w:val="20"/>
          <w:szCs w:val="20"/>
          <w:lang w:val="en-GB" w:eastAsia="de-DE"/>
        </w:rPr>
      </w:pPr>
    </w:p>
    <w:p w14:paraId="0424709C" w14:textId="10B60798" w:rsidR="005C3158" w:rsidRDefault="005C3158" w:rsidP="005C3158">
      <w:pPr>
        <w:spacing w:after="0"/>
        <w:jc w:val="both"/>
        <w:rPr>
          <w:rFonts w:ascii="Calibri" w:eastAsia="Times New Roman" w:hAnsi="Calibri" w:cs="Times New Roman"/>
          <w:bCs/>
          <w:color w:val="FF0000"/>
          <w:sz w:val="20"/>
          <w:szCs w:val="20"/>
          <w:lang w:val="en-GB" w:eastAsia="de-DE"/>
        </w:rPr>
      </w:pPr>
    </w:p>
    <w:p w14:paraId="324E0279" w14:textId="0EE0F4CF" w:rsidR="005C3158" w:rsidRDefault="005C3158" w:rsidP="005C3158">
      <w:pPr>
        <w:spacing w:after="0"/>
        <w:jc w:val="both"/>
        <w:rPr>
          <w:rFonts w:ascii="Calibri" w:eastAsia="Times New Roman" w:hAnsi="Calibri" w:cs="Times New Roman"/>
          <w:bCs/>
          <w:color w:val="FF0000"/>
          <w:sz w:val="20"/>
          <w:szCs w:val="20"/>
          <w:lang w:val="en-GB" w:eastAsia="de-DE"/>
        </w:rPr>
      </w:pPr>
    </w:p>
    <w:p w14:paraId="671C6930" w14:textId="2E7E0B57" w:rsidR="005C3158" w:rsidRDefault="005C3158" w:rsidP="005C3158">
      <w:pPr>
        <w:spacing w:after="0"/>
        <w:jc w:val="both"/>
        <w:rPr>
          <w:rFonts w:ascii="Calibri" w:eastAsia="Times New Roman" w:hAnsi="Calibri" w:cs="Times New Roman"/>
          <w:bCs/>
          <w:color w:val="FF0000"/>
          <w:sz w:val="20"/>
          <w:szCs w:val="20"/>
          <w:lang w:val="en-GB" w:eastAsia="de-DE"/>
        </w:rPr>
      </w:pPr>
    </w:p>
    <w:p w14:paraId="3485D449" w14:textId="5CB8C164" w:rsidR="005C3158" w:rsidRDefault="005C3158" w:rsidP="005C3158">
      <w:pPr>
        <w:spacing w:after="0"/>
        <w:jc w:val="both"/>
        <w:rPr>
          <w:rFonts w:ascii="Calibri" w:eastAsia="Times New Roman" w:hAnsi="Calibri" w:cs="Times New Roman"/>
          <w:bCs/>
          <w:color w:val="FF0000"/>
          <w:sz w:val="20"/>
          <w:szCs w:val="20"/>
          <w:lang w:val="en-GB" w:eastAsia="de-DE"/>
        </w:rPr>
      </w:pPr>
    </w:p>
    <w:p w14:paraId="36DFFA5C" w14:textId="77777777" w:rsidR="005C3158" w:rsidRPr="005C3158" w:rsidRDefault="005C3158" w:rsidP="005C3158">
      <w:pPr>
        <w:spacing w:after="0"/>
        <w:jc w:val="both"/>
        <w:rPr>
          <w:rFonts w:ascii="Calibri" w:eastAsia="Times New Roman" w:hAnsi="Calibri" w:cs="Times New Roman"/>
          <w:bCs/>
          <w:color w:val="FF0000"/>
          <w:sz w:val="20"/>
          <w:szCs w:val="20"/>
          <w:lang w:val="en-GB" w:eastAsia="de-DE"/>
        </w:rPr>
      </w:pPr>
    </w:p>
    <w:p w14:paraId="62C2EDB6" w14:textId="77777777" w:rsidR="005C3158" w:rsidRPr="005C3158" w:rsidRDefault="005C3158" w:rsidP="005C3158">
      <w:pPr>
        <w:spacing w:after="0"/>
        <w:jc w:val="both"/>
        <w:rPr>
          <w:rFonts w:ascii="Calibri" w:eastAsia="Times New Roman" w:hAnsi="Calibri" w:cs="Times New Roman"/>
          <w:bCs/>
          <w:color w:val="FF0000"/>
          <w:sz w:val="20"/>
          <w:szCs w:val="20"/>
          <w:lang w:val="en-GB" w:eastAsia="de-DE"/>
        </w:rPr>
      </w:pPr>
    </w:p>
    <w:tbl>
      <w:tblPr>
        <w:tblW w:w="10230" w:type="dxa"/>
        <w:tblInd w:w="113" w:type="dxa"/>
        <w:tblLook w:val="04A0" w:firstRow="1" w:lastRow="0" w:firstColumn="1" w:lastColumn="0" w:noHBand="0" w:noVBand="1"/>
      </w:tblPr>
      <w:tblGrid>
        <w:gridCol w:w="663"/>
        <w:gridCol w:w="762"/>
        <w:gridCol w:w="2823"/>
        <w:gridCol w:w="2750"/>
        <w:gridCol w:w="794"/>
        <w:gridCol w:w="703"/>
        <w:gridCol w:w="714"/>
        <w:gridCol w:w="1021"/>
      </w:tblGrid>
      <w:tr w:rsidR="005C3158" w:rsidRPr="005C3158" w14:paraId="10E4E51D" w14:textId="77777777" w:rsidTr="005C3158">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263C8D" w14:textId="77777777" w:rsidR="005C3158" w:rsidRPr="005C3158" w:rsidRDefault="005C3158" w:rsidP="005C3158">
            <w:pPr>
              <w:spacing w:after="0" w:line="240" w:lineRule="auto"/>
              <w:rPr>
                <w:rFonts w:ascii="Calibri" w:eastAsia="Times New Roman" w:hAnsi="Calibri" w:cs="Calibri"/>
                <w:color w:val="000000"/>
                <w:sz w:val="16"/>
                <w:szCs w:val="16"/>
              </w:rPr>
            </w:pPr>
            <w:proofErr w:type="spellStart"/>
            <w:r w:rsidRPr="005C3158">
              <w:rPr>
                <w:rFonts w:ascii="Calibri" w:eastAsia="Times New Roman" w:hAnsi="Calibri" w:cs="Calibri"/>
                <w:color w:val="000000"/>
                <w:sz w:val="16"/>
                <w:szCs w:val="16"/>
              </w:rPr>
              <w:lastRenderedPageBreak/>
              <w:t>M.plex</w:t>
            </w:r>
            <w:proofErr w:type="spellEnd"/>
          </w:p>
        </w:tc>
        <w:tc>
          <w:tcPr>
            <w:tcW w:w="762" w:type="dxa"/>
            <w:tcBorders>
              <w:top w:val="single" w:sz="4" w:space="0" w:color="auto"/>
              <w:left w:val="nil"/>
              <w:bottom w:val="single" w:sz="4" w:space="0" w:color="auto"/>
              <w:right w:val="single" w:sz="4" w:space="0" w:color="auto"/>
            </w:tcBorders>
            <w:shd w:val="clear" w:color="auto" w:fill="auto"/>
            <w:noWrap/>
            <w:vAlign w:val="bottom"/>
            <w:hideMark/>
          </w:tcPr>
          <w:p w14:paraId="34EDDA78" w14:textId="77777777" w:rsidR="005C3158" w:rsidRPr="005C3158" w:rsidRDefault="005C3158" w:rsidP="005C3158">
            <w:pPr>
              <w:spacing w:after="0" w:line="240" w:lineRule="auto"/>
              <w:rPr>
                <w:rFonts w:ascii="Calibri" w:eastAsia="Times New Roman" w:hAnsi="Calibri" w:cs="Calibri"/>
                <w:color w:val="000000"/>
                <w:sz w:val="16"/>
                <w:szCs w:val="16"/>
              </w:rPr>
            </w:pPr>
            <w:proofErr w:type="spellStart"/>
            <w:r w:rsidRPr="005C3158">
              <w:rPr>
                <w:rFonts w:ascii="Calibri" w:eastAsia="Times New Roman" w:hAnsi="Calibri" w:cs="Calibri"/>
                <w:color w:val="000000"/>
                <w:sz w:val="16"/>
                <w:szCs w:val="16"/>
              </w:rPr>
              <w:t>Lous</w:t>
            </w:r>
            <w:proofErr w:type="spellEnd"/>
          </w:p>
        </w:tc>
        <w:tc>
          <w:tcPr>
            <w:tcW w:w="2823" w:type="dxa"/>
            <w:tcBorders>
              <w:top w:val="single" w:sz="4" w:space="0" w:color="auto"/>
              <w:left w:val="nil"/>
              <w:bottom w:val="single" w:sz="4" w:space="0" w:color="auto"/>
              <w:right w:val="single" w:sz="4" w:space="0" w:color="auto"/>
            </w:tcBorders>
            <w:shd w:val="clear" w:color="auto" w:fill="auto"/>
            <w:noWrap/>
            <w:vAlign w:val="bottom"/>
            <w:hideMark/>
          </w:tcPr>
          <w:p w14:paraId="23E3012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Forward Primer</w:t>
            </w:r>
          </w:p>
        </w:tc>
        <w:tc>
          <w:tcPr>
            <w:tcW w:w="2750" w:type="dxa"/>
            <w:tcBorders>
              <w:top w:val="single" w:sz="4" w:space="0" w:color="auto"/>
              <w:left w:val="nil"/>
              <w:bottom w:val="single" w:sz="4" w:space="0" w:color="auto"/>
              <w:right w:val="single" w:sz="4" w:space="0" w:color="auto"/>
            </w:tcBorders>
            <w:shd w:val="clear" w:color="auto" w:fill="auto"/>
            <w:noWrap/>
            <w:vAlign w:val="bottom"/>
            <w:hideMark/>
          </w:tcPr>
          <w:p w14:paraId="56AF89D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Reverse Primer</w:t>
            </w:r>
          </w:p>
        </w:tc>
        <w:tc>
          <w:tcPr>
            <w:tcW w:w="794" w:type="dxa"/>
            <w:tcBorders>
              <w:top w:val="single" w:sz="4" w:space="0" w:color="auto"/>
              <w:left w:val="nil"/>
              <w:bottom w:val="single" w:sz="4" w:space="0" w:color="auto"/>
              <w:right w:val="single" w:sz="4" w:space="0" w:color="auto"/>
            </w:tcBorders>
            <w:shd w:val="clear" w:color="auto" w:fill="auto"/>
            <w:noWrap/>
            <w:vAlign w:val="bottom"/>
            <w:hideMark/>
          </w:tcPr>
          <w:p w14:paraId="2748973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Pigtail</w:t>
            </w:r>
          </w:p>
        </w:tc>
        <w:tc>
          <w:tcPr>
            <w:tcW w:w="703" w:type="dxa"/>
            <w:tcBorders>
              <w:top w:val="single" w:sz="4" w:space="0" w:color="auto"/>
              <w:left w:val="nil"/>
              <w:bottom w:val="single" w:sz="4" w:space="0" w:color="auto"/>
              <w:right w:val="single" w:sz="4" w:space="0" w:color="auto"/>
            </w:tcBorders>
            <w:shd w:val="clear" w:color="auto" w:fill="auto"/>
            <w:noWrap/>
            <w:vAlign w:val="bottom"/>
            <w:hideMark/>
          </w:tcPr>
          <w:p w14:paraId="26DDC7B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Dye</w:t>
            </w:r>
          </w:p>
        </w:tc>
        <w:tc>
          <w:tcPr>
            <w:tcW w:w="714" w:type="dxa"/>
            <w:tcBorders>
              <w:top w:val="single" w:sz="4" w:space="0" w:color="auto"/>
              <w:left w:val="nil"/>
              <w:bottom w:val="single" w:sz="4" w:space="0" w:color="auto"/>
              <w:right w:val="single" w:sz="4" w:space="0" w:color="auto"/>
            </w:tcBorders>
            <w:shd w:val="clear" w:color="auto" w:fill="auto"/>
            <w:noWrap/>
            <w:vAlign w:val="bottom"/>
            <w:hideMark/>
          </w:tcPr>
          <w:p w14:paraId="25445E5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Primer conc.</w:t>
            </w:r>
          </w:p>
        </w:tc>
        <w:tc>
          <w:tcPr>
            <w:tcW w:w="1021" w:type="dxa"/>
            <w:tcBorders>
              <w:top w:val="single" w:sz="4" w:space="0" w:color="auto"/>
              <w:left w:val="nil"/>
              <w:bottom w:val="single" w:sz="4" w:space="0" w:color="auto"/>
              <w:right w:val="single" w:sz="4" w:space="0" w:color="auto"/>
            </w:tcBorders>
            <w:shd w:val="clear" w:color="auto" w:fill="auto"/>
            <w:noWrap/>
            <w:vAlign w:val="bottom"/>
            <w:hideMark/>
          </w:tcPr>
          <w:p w14:paraId="4AE366A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Size range</w:t>
            </w:r>
          </w:p>
        </w:tc>
      </w:tr>
      <w:tr w:rsidR="005C3158" w:rsidRPr="005C3158" w14:paraId="63F7DE3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8364CF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1633B23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Mfl_341</w:t>
            </w:r>
          </w:p>
        </w:tc>
        <w:tc>
          <w:tcPr>
            <w:tcW w:w="2823" w:type="dxa"/>
            <w:tcBorders>
              <w:top w:val="nil"/>
              <w:left w:val="nil"/>
              <w:bottom w:val="single" w:sz="4" w:space="0" w:color="auto"/>
              <w:right w:val="single" w:sz="4" w:space="0" w:color="auto"/>
            </w:tcBorders>
            <w:shd w:val="clear" w:color="auto" w:fill="auto"/>
            <w:noWrap/>
            <w:vAlign w:val="center"/>
            <w:hideMark/>
          </w:tcPr>
          <w:p w14:paraId="5848C5F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CAATGACAACACAAAGTCATTCC</w:t>
            </w:r>
          </w:p>
        </w:tc>
        <w:tc>
          <w:tcPr>
            <w:tcW w:w="2750" w:type="dxa"/>
            <w:tcBorders>
              <w:top w:val="nil"/>
              <w:left w:val="nil"/>
              <w:bottom w:val="single" w:sz="4" w:space="0" w:color="auto"/>
              <w:right w:val="single" w:sz="4" w:space="0" w:color="auto"/>
            </w:tcBorders>
            <w:shd w:val="clear" w:color="auto" w:fill="auto"/>
            <w:noWrap/>
            <w:vAlign w:val="center"/>
            <w:hideMark/>
          </w:tcPr>
          <w:p w14:paraId="7ADE7FD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GAACTGAAGGCGAGTCGTG</w:t>
            </w:r>
          </w:p>
        </w:tc>
        <w:tc>
          <w:tcPr>
            <w:tcW w:w="794" w:type="dxa"/>
            <w:tcBorders>
              <w:top w:val="nil"/>
              <w:left w:val="nil"/>
              <w:bottom w:val="single" w:sz="4" w:space="0" w:color="auto"/>
              <w:right w:val="single" w:sz="4" w:space="0" w:color="auto"/>
            </w:tcBorders>
            <w:shd w:val="clear" w:color="auto" w:fill="auto"/>
            <w:noWrap/>
            <w:vAlign w:val="center"/>
            <w:hideMark/>
          </w:tcPr>
          <w:p w14:paraId="44DB84B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4804FD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39844E7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23C1FC4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80-140</w:t>
            </w:r>
          </w:p>
        </w:tc>
      </w:tr>
      <w:tr w:rsidR="005C3158" w:rsidRPr="005C3158" w14:paraId="3BD6954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716086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634D386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Mfl_059</w:t>
            </w:r>
          </w:p>
        </w:tc>
        <w:tc>
          <w:tcPr>
            <w:tcW w:w="2823" w:type="dxa"/>
            <w:tcBorders>
              <w:top w:val="nil"/>
              <w:left w:val="nil"/>
              <w:bottom w:val="single" w:sz="4" w:space="0" w:color="auto"/>
              <w:right w:val="single" w:sz="4" w:space="0" w:color="auto"/>
            </w:tcBorders>
            <w:shd w:val="clear" w:color="auto" w:fill="auto"/>
            <w:noWrap/>
            <w:vAlign w:val="center"/>
            <w:hideMark/>
          </w:tcPr>
          <w:p w14:paraId="2478965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CAAACGACCCACATTTGATG</w:t>
            </w:r>
          </w:p>
        </w:tc>
        <w:tc>
          <w:tcPr>
            <w:tcW w:w="2750" w:type="dxa"/>
            <w:tcBorders>
              <w:top w:val="nil"/>
              <w:left w:val="nil"/>
              <w:bottom w:val="single" w:sz="4" w:space="0" w:color="auto"/>
              <w:right w:val="single" w:sz="4" w:space="0" w:color="auto"/>
            </w:tcBorders>
            <w:shd w:val="clear" w:color="auto" w:fill="auto"/>
            <w:noWrap/>
            <w:vAlign w:val="center"/>
            <w:hideMark/>
          </w:tcPr>
          <w:p w14:paraId="412D3F4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GGCACTAGGTCTCGTCGTTC</w:t>
            </w:r>
          </w:p>
        </w:tc>
        <w:tc>
          <w:tcPr>
            <w:tcW w:w="794" w:type="dxa"/>
            <w:tcBorders>
              <w:top w:val="nil"/>
              <w:left w:val="nil"/>
              <w:bottom w:val="single" w:sz="4" w:space="0" w:color="auto"/>
              <w:right w:val="single" w:sz="4" w:space="0" w:color="auto"/>
            </w:tcBorders>
            <w:shd w:val="clear" w:color="auto" w:fill="auto"/>
            <w:noWrap/>
            <w:vAlign w:val="center"/>
            <w:hideMark/>
          </w:tcPr>
          <w:p w14:paraId="7FE2852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01AFFA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16CDDB5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7265861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150-190</w:t>
            </w:r>
          </w:p>
        </w:tc>
      </w:tr>
      <w:tr w:rsidR="005C3158" w:rsidRPr="005C3158" w14:paraId="057174FE"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22A563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1D3A01A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Mfl_025</w:t>
            </w:r>
          </w:p>
        </w:tc>
        <w:tc>
          <w:tcPr>
            <w:tcW w:w="2823" w:type="dxa"/>
            <w:tcBorders>
              <w:top w:val="nil"/>
              <w:left w:val="nil"/>
              <w:bottom w:val="single" w:sz="4" w:space="0" w:color="auto"/>
              <w:right w:val="single" w:sz="4" w:space="0" w:color="auto"/>
            </w:tcBorders>
            <w:shd w:val="clear" w:color="auto" w:fill="auto"/>
            <w:noWrap/>
            <w:vAlign w:val="center"/>
            <w:hideMark/>
          </w:tcPr>
          <w:p w14:paraId="555F1C3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ATGTTGGCACGGACATGG</w:t>
            </w:r>
          </w:p>
        </w:tc>
        <w:tc>
          <w:tcPr>
            <w:tcW w:w="2750" w:type="dxa"/>
            <w:tcBorders>
              <w:top w:val="nil"/>
              <w:left w:val="nil"/>
              <w:bottom w:val="single" w:sz="4" w:space="0" w:color="auto"/>
              <w:right w:val="single" w:sz="4" w:space="0" w:color="auto"/>
            </w:tcBorders>
            <w:shd w:val="clear" w:color="auto" w:fill="auto"/>
            <w:noWrap/>
            <w:vAlign w:val="center"/>
            <w:hideMark/>
          </w:tcPr>
          <w:p w14:paraId="3CC9758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CCATCTCGGACTTCAGTTTGTC</w:t>
            </w:r>
          </w:p>
        </w:tc>
        <w:tc>
          <w:tcPr>
            <w:tcW w:w="794" w:type="dxa"/>
            <w:tcBorders>
              <w:top w:val="nil"/>
              <w:left w:val="nil"/>
              <w:bottom w:val="single" w:sz="4" w:space="0" w:color="auto"/>
              <w:right w:val="single" w:sz="4" w:space="0" w:color="auto"/>
            </w:tcBorders>
            <w:shd w:val="clear" w:color="auto" w:fill="auto"/>
            <w:noWrap/>
            <w:vAlign w:val="center"/>
            <w:hideMark/>
          </w:tcPr>
          <w:p w14:paraId="17AF24F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52B19C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5188207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6E531C4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210-280</w:t>
            </w:r>
          </w:p>
        </w:tc>
      </w:tr>
      <w:tr w:rsidR="005C3158" w:rsidRPr="005C3158" w14:paraId="10E200D8"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CA1DE9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18E5D23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Mfl_303</w:t>
            </w:r>
          </w:p>
        </w:tc>
        <w:tc>
          <w:tcPr>
            <w:tcW w:w="2823" w:type="dxa"/>
            <w:tcBorders>
              <w:top w:val="nil"/>
              <w:left w:val="nil"/>
              <w:bottom w:val="single" w:sz="4" w:space="0" w:color="auto"/>
              <w:right w:val="single" w:sz="4" w:space="0" w:color="auto"/>
            </w:tcBorders>
            <w:shd w:val="clear" w:color="auto" w:fill="auto"/>
            <w:noWrap/>
            <w:vAlign w:val="center"/>
            <w:hideMark/>
          </w:tcPr>
          <w:p w14:paraId="43BDCBF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TGGAATGTGGCTTTCATCTC</w:t>
            </w:r>
          </w:p>
        </w:tc>
        <w:tc>
          <w:tcPr>
            <w:tcW w:w="2750" w:type="dxa"/>
            <w:tcBorders>
              <w:top w:val="nil"/>
              <w:left w:val="nil"/>
              <w:bottom w:val="single" w:sz="4" w:space="0" w:color="auto"/>
              <w:right w:val="single" w:sz="4" w:space="0" w:color="auto"/>
            </w:tcBorders>
            <w:shd w:val="clear" w:color="auto" w:fill="auto"/>
            <w:noWrap/>
            <w:vAlign w:val="center"/>
            <w:hideMark/>
          </w:tcPr>
          <w:p w14:paraId="6346899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CCAATTGATTGTTGCTCCAC</w:t>
            </w:r>
          </w:p>
        </w:tc>
        <w:tc>
          <w:tcPr>
            <w:tcW w:w="794" w:type="dxa"/>
            <w:tcBorders>
              <w:top w:val="nil"/>
              <w:left w:val="nil"/>
              <w:bottom w:val="single" w:sz="4" w:space="0" w:color="auto"/>
              <w:right w:val="single" w:sz="4" w:space="0" w:color="auto"/>
            </w:tcBorders>
            <w:shd w:val="clear" w:color="auto" w:fill="auto"/>
            <w:noWrap/>
            <w:vAlign w:val="center"/>
            <w:hideMark/>
          </w:tcPr>
          <w:p w14:paraId="241A1F6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19349F2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12CB172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1444078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70-130</w:t>
            </w:r>
          </w:p>
        </w:tc>
      </w:tr>
      <w:tr w:rsidR="005C3158" w:rsidRPr="005C3158" w14:paraId="4514DC7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9470B6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458E2DD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Mfl_301</w:t>
            </w:r>
          </w:p>
        </w:tc>
        <w:tc>
          <w:tcPr>
            <w:tcW w:w="2823" w:type="dxa"/>
            <w:tcBorders>
              <w:top w:val="nil"/>
              <w:left w:val="nil"/>
              <w:bottom w:val="single" w:sz="4" w:space="0" w:color="auto"/>
              <w:right w:val="single" w:sz="4" w:space="0" w:color="auto"/>
            </w:tcBorders>
            <w:shd w:val="clear" w:color="auto" w:fill="auto"/>
            <w:noWrap/>
            <w:vAlign w:val="center"/>
            <w:hideMark/>
          </w:tcPr>
          <w:p w14:paraId="7A81516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CCAATTGTCTGCTCAGCATC</w:t>
            </w:r>
          </w:p>
        </w:tc>
        <w:tc>
          <w:tcPr>
            <w:tcW w:w="2750" w:type="dxa"/>
            <w:tcBorders>
              <w:top w:val="nil"/>
              <w:left w:val="nil"/>
              <w:bottom w:val="single" w:sz="4" w:space="0" w:color="auto"/>
              <w:right w:val="single" w:sz="4" w:space="0" w:color="auto"/>
            </w:tcBorders>
            <w:shd w:val="clear" w:color="auto" w:fill="auto"/>
            <w:noWrap/>
            <w:vAlign w:val="center"/>
            <w:hideMark/>
          </w:tcPr>
          <w:p w14:paraId="4E1C63A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GAAATATTGGGTGCGCTTG</w:t>
            </w:r>
          </w:p>
        </w:tc>
        <w:tc>
          <w:tcPr>
            <w:tcW w:w="794" w:type="dxa"/>
            <w:tcBorders>
              <w:top w:val="nil"/>
              <w:left w:val="nil"/>
              <w:bottom w:val="single" w:sz="4" w:space="0" w:color="auto"/>
              <w:right w:val="single" w:sz="4" w:space="0" w:color="auto"/>
            </w:tcBorders>
            <w:shd w:val="clear" w:color="auto" w:fill="auto"/>
            <w:noWrap/>
            <w:vAlign w:val="center"/>
            <w:hideMark/>
          </w:tcPr>
          <w:p w14:paraId="3229223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6F136D0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574B855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0746E03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150-170</w:t>
            </w:r>
          </w:p>
        </w:tc>
      </w:tr>
      <w:tr w:rsidR="005C3158" w:rsidRPr="005C3158" w14:paraId="73DD38B0"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C59F74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32702DE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Mfl_270</w:t>
            </w:r>
          </w:p>
        </w:tc>
        <w:tc>
          <w:tcPr>
            <w:tcW w:w="2823" w:type="dxa"/>
            <w:tcBorders>
              <w:top w:val="nil"/>
              <w:left w:val="nil"/>
              <w:bottom w:val="single" w:sz="4" w:space="0" w:color="auto"/>
              <w:right w:val="single" w:sz="4" w:space="0" w:color="auto"/>
            </w:tcBorders>
            <w:shd w:val="clear" w:color="auto" w:fill="auto"/>
            <w:noWrap/>
            <w:vAlign w:val="center"/>
            <w:hideMark/>
          </w:tcPr>
          <w:p w14:paraId="149E630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TGTCAGGAAATCCGTTCATTC</w:t>
            </w:r>
          </w:p>
        </w:tc>
        <w:tc>
          <w:tcPr>
            <w:tcW w:w="2750" w:type="dxa"/>
            <w:tcBorders>
              <w:top w:val="nil"/>
              <w:left w:val="nil"/>
              <w:bottom w:val="single" w:sz="4" w:space="0" w:color="auto"/>
              <w:right w:val="single" w:sz="4" w:space="0" w:color="auto"/>
            </w:tcBorders>
            <w:shd w:val="clear" w:color="auto" w:fill="auto"/>
            <w:noWrap/>
            <w:vAlign w:val="center"/>
            <w:hideMark/>
          </w:tcPr>
          <w:p w14:paraId="1B4977B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TCACTCCCGAAACAATCCTC</w:t>
            </w:r>
          </w:p>
        </w:tc>
        <w:tc>
          <w:tcPr>
            <w:tcW w:w="794" w:type="dxa"/>
            <w:tcBorders>
              <w:top w:val="nil"/>
              <w:left w:val="nil"/>
              <w:bottom w:val="single" w:sz="4" w:space="0" w:color="auto"/>
              <w:right w:val="single" w:sz="4" w:space="0" w:color="auto"/>
            </w:tcBorders>
            <w:shd w:val="clear" w:color="auto" w:fill="auto"/>
            <w:noWrap/>
            <w:vAlign w:val="center"/>
            <w:hideMark/>
          </w:tcPr>
          <w:p w14:paraId="6C8219C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56236B3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27D3FB5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0A5ED9F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190-230</w:t>
            </w:r>
          </w:p>
        </w:tc>
      </w:tr>
      <w:tr w:rsidR="005C3158" w:rsidRPr="005C3158" w14:paraId="218DF107"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8D4B53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6338F3C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Mfl_322</w:t>
            </w:r>
          </w:p>
        </w:tc>
        <w:tc>
          <w:tcPr>
            <w:tcW w:w="2823" w:type="dxa"/>
            <w:tcBorders>
              <w:top w:val="nil"/>
              <w:left w:val="nil"/>
              <w:bottom w:val="single" w:sz="4" w:space="0" w:color="auto"/>
              <w:right w:val="single" w:sz="4" w:space="0" w:color="auto"/>
            </w:tcBorders>
            <w:shd w:val="clear" w:color="auto" w:fill="auto"/>
            <w:noWrap/>
            <w:vAlign w:val="center"/>
            <w:hideMark/>
          </w:tcPr>
          <w:p w14:paraId="1AED936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AACTTGGGAACGAACGTCTG</w:t>
            </w:r>
          </w:p>
        </w:tc>
        <w:tc>
          <w:tcPr>
            <w:tcW w:w="2750" w:type="dxa"/>
            <w:tcBorders>
              <w:top w:val="nil"/>
              <w:left w:val="nil"/>
              <w:bottom w:val="single" w:sz="4" w:space="0" w:color="auto"/>
              <w:right w:val="single" w:sz="4" w:space="0" w:color="auto"/>
            </w:tcBorders>
            <w:shd w:val="clear" w:color="auto" w:fill="auto"/>
            <w:noWrap/>
            <w:vAlign w:val="center"/>
            <w:hideMark/>
          </w:tcPr>
          <w:p w14:paraId="273CBC6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CTCAGCAATCCTTCAATCTCG</w:t>
            </w:r>
          </w:p>
        </w:tc>
        <w:tc>
          <w:tcPr>
            <w:tcW w:w="794" w:type="dxa"/>
            <w:tcBorders>
              <w:top w:val="nil"/>
              <w:left w:val="nil"/>
              <w:bottom w:val="single" w:sz="4" w:space="0" w:color="auto"/>
              <w:right w:val="single" w:sz="4" w:space="0" w:color="auto"/>
            </w:tcBorders>
            <w:shd w:val="clear" w:color="auto" w:fill="auto"/>
            <w:noWrap/>
            <w:vAlign w:val="center"/>
            <w:hideMark/>
          </w:tcPr>
          <w:p w14:paraId="601450B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0668ACF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78C0FDB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1ED30C5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235-300</w:t>
            </w:r>
          </w:p>
        </w:tc>
      </w:tr>
      <w:tr w:rsidR="005C3158" w:rsidRPr="005C3158" w14:paraId="1D53B22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D64579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6D80D84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Mfl_337</w:t>
            </w:r>
          </w:p>
        </w:tc>
        <w:tc>
          <w:tcPr>
            <w:tcW w:w="2823" w:type="dxa"/>
            <w:tcBorders>
              <w:top w:val="nil"/>
              <w:left w:val="nil"/>
              <w:bottom w:val="single" w:sz="4" w:space="0" w:color="auto"/>
              <w:right w:val="single" w:sz="4" w:space="0" w:color="auto"/>
            </w:tcBorders>
            <w:shd w:val="clear" w:color="auto" w:fill="auto"/>
            <w:noWrap/>
            <w:vAlign w:val="center"/>
            <w:hideMark/>
          </w:tcPr>
          <w:p w14:paraId="02F5096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TTTCTATGGTCATACGCAAACG</w:t>
            </w:r>
          </w:p>
        </w:tc>
        <w:tc>
          <w:tcPr>
            <w:tcW w:w="2750" w:type="dxa"/>
            <w:tcBorders>
              <w:top w:val="nil"/>
              <w:left w:val="nil"/>
              <w:bottom w:val="single" w:sz="4" w:space="0" w:color="auto"/>
              <w:right w:val="single" w:sz="4" w:space="0" w:color="auto"/>
            </w:tcBorders>
            <w:shd w:val="clear" w:color="auto" w:fill="auto"/>
            <w:noWrap/>
            <w:vAlign w:val="center"/>
            <w:hideMark/>
          </w:tcPr>
          <w:p w14:paraId="0D75D17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CATACGCACGCTAACAGCAC</w:t>
            </w:r>
          </w:p>
        </w:tc>
        <w:tc>
          <w:tcPr>
            <w:tcW w:w="794" w:type="dxa"/>
            <w:tcBorders>
              <w:top w:val="nil"/>
              <w:left w:val="nil"/>
              <w:bottom w:val="single" w:sz="4" w:space="0" w:color="auto"/>
              <w:right w:val="single" w:sz="4" w:space="0" w:color="auto"/>
            </w:tcBorders>
            <w:shd w:val="clear" w:color="auto" w:fill="auto"/>
            <w:noWrap/>
            <w:vAlign w:val="center"/>
            <w:hideMark/>
          </w:tcPr>
          <w:p w14:paraId="7BF0918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570CB33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1D448C38"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69C3F32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70-90</w:t>
            </w:r>
          </w:p>
        </w:tc>
      </w:tr>
      <w:tr w:rsidR="005C3158" w:rsidRPr="005C3158" w14:paraId="405480EA"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EE54DB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2DE43CE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Mfl_253</w:t>
            </w:r>
          </w:p>
        </w:tc>
        <w:tc>
          <w:tcPr>
            <w:tcW w:w="2823" w:type="dxa"/>
            <w:tcBorders>
              <w:top w:val="nil"/>
              <w:left w:val="nil"/>
              <w:bottom w:val="single" w:sz="4" w:space="0" w:color="auto"/>
              <w:right w:val="single" w:sz="4" w:space="0" w:color="auto"/>
            </w:tcBorders>
            <w:shd w:val="clear" w:color="auto" w:fill="auto"/>
            <w:noWrap/>
            <w:vAlign w:val="center"/>
            <w:hideMark/>
          </w:tcPr>
          <w:p w14:paraId="280048D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TTCCGATTCATTCACTTGACC</w:t>
            </w:r>
          </w:p>
        </w:tc>
        <w:tc>
          <w:tcPr>
            <w:tcW w:w="2750" w:type="dxa"/>
            <w:tcBorders>
              <w:top w:val="nil"/>
              <w:left w:val="nil"/>
              <w:bottom w:val="single" w:sz="4" w:space="0" w:color="auto"/>
              <w:right w:val="single" w:sz="4" w:space="0" w:color="auto"/>
            </w:tcBorders>
            <w:shd w:val="clear" w:color="auto" w:fill="auto"/>
            <w:noWrap/>
            <w:vAlign w:val="center"/>
            <w:hideMark/>
          </w:tcPr>
          <w:p w14:paraId="2DF68C4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CGACAGTTCGGAAGGTTAGC</w:t>
            </w:r>
          </w:p>
        </w:tc>
        <w:tc>
          <w:tcPr>
            <w:tcW w:w="794" w:type="dxa"/>
            <w:tcBorders>
              <w:top w:val="nil"/>
              <w:left w:val="nil"/>
              <w:bottom w:val="single" w:sz="4" w:space="0" w:color="auto"/>
              <w:right w:val="single" w:sz="4" w:space="0" w:color="auto"/>
            </w:tcBorders>
            <w:shd w:val="clear" w:color="auto" w:fill="auto"/>
            <w:noWrap/>
            <w:vAlign w:val="center"/>
            <w:hideMark/>
          </w:tcPr>
          <w:p w14:paraId="666FB65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66B3E75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1EBE3751"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025CE1F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105-130</w:t>
            </w:r>
          </w:p>
        </w:tc>
      </w:tr>
      <w:tr w:rsidR="005C3158" w:rsidRPr="005C3158" w14:paraId="7AD46E49"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4E26AD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7D29EF8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Mfl_239</w:t>
            </w:r>
          </w:p>
        </w:tc>
        <w:tc>
          <w:tcPr>
            <w:tcW w:w="2823" w:type="dxa"/>
            <w:tcBorders>
              <w:top w:val="nil"/>
              <w:left w:val="nil"/>
              <w:bottom w:val="single" w:sz="4" w:space="0" w:color="auto"/>
              <w:right w:val="single" w:sz="4" w:space="0" w:color="auto"/>
            </w:tcBorders>
            <w:shd w:val="clear" w:color="auto" w:fill="auto"/>
            <w:noWrap/>
            <w:vAlign w:val="center"/>
            <w:hideMark/>
          </w:tcPr>
          <w:p w14:paraId="4CD61E8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CTCTCGCATTCCCTGTCTTC</w:t>
            </w:r>
          </w:p>
        </w:tc>
        <w:tc>
          <w:tcPr>
            <w:tcW w:w="2750" w:type="dxa"/>
            <w:tcBorders>
              <w:top w:val="nil"/>
              <w:left w:val="nil"/>
              <w:bottom w:val="single" w:sz="4" w:space="0" w:color="auto"/>
              <w:right w:val="single" w:sz="4" w:space="0" w:color="auto"/>
            </w:tcBorders>
            <w:shd w:val="clear" w:color="auto" w:fill="auto"/>
            <w:noWrap/>
            <w:vAlign w:val="center"/>
            <w:hideMark/>
          </w:tcPr>
          <w:p w14:paraId="4D5ED64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GACGCGTCCAACTAATAGGC</w:t>
            </w:r>
          </w:p>
        </w:tc>
        <w:tc>
          <w:tcPr>
            <w:tcW w:w="794" w:type="dxa"/>
            <w:tcBorders>
              <w:top w:val="nil"/>
              <w:left w:val="nil"/>
              <w:bottom w:val="single" w:sz="4" w:space="0" w:color="auto"/>
              <w:right w:val="single" w:sz="4" w:space="0" w:color="auto"/>
            </w:tcBorders>
            <w:shd w:val="clear" w:color="auto" w:fill="auto"/>
            <w:noWrap/>
            <w:vAlign w:val="center"/>
            <w:hideMark/>
          </w:tcPr>
          <w:p w14:paraId="4A4F071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54D0822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5E1F03B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66DE579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150-190</w:t>
            </w:r>
          </w:p>
        </w:tc>
      </w:tr>
      <w:tr w:rsidR="005C3158" w:rsidRPr="005C3158" w14:paraId="4EEDA7E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297EC91"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1</w:t>
            </w:r>
          </w:p>
        </w:tc>
        <w:tc>
          <w:tcPr>
            <w:tcW w:w="762" w:type="dxa"/>
            <w:tcBorders>
              <w:top w:val="nil"/>
              <w:left w:val="nil"/>
              <w:bottom w:val="single" w:sz="4" w:space="0" w:color="auto"/>
              <w:right w:val="single" w:sz="4" w:space="0" w:color="auto"/>
            </w:tcBorders>
            <w:shd w:val="clear" w:color="auto" w:fill="auto"/>
            <w:noWrap/>
            <w:vAlign w:val="bottom"/>
            <w:hideMark/>
          </w:tcPr>
          <w:p w14:paraId="595B4ED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Mfl_265</w:t>
            </w:r>
          </w:p>
        </w:tc>
        <w:tc>
          <w:tcPr>
            <w:tcW w:w="2823" w:type="dxa"/>
            <w:tcBorders>
              <w:top w:val="nil"/>
              <w:left w:val="nil"/>
              <w:bottom w:val="single" w:sz="4" w:space="0" w:color="auto"/>
              <w:right w:val="single" w:sz="4" w:space="0" w:color="auto"/>
            </w:tcBorders>
            <w:shd w:val="clear" w:color="auto" w:fill="auto"/>
            <w:noWrap/>
            <w:vAlign w:val="center"/>
            <w:hideMark/>
          </w:tcPr>
          <w:p w14:paraId="1EED6C7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ATTGGCTACACTTCGGTTGG</w:t>
            </w:r>
          </w:p>
        </w:tc>
        <w:tc>
          <w:tcPr>
            <w:tcW w:w="2750" w:type="dxa"/>
            <w:tcBorders>
              <w:top w:val="nil"/>
              <w:left w:val="nil"/>
              <w:bottom w:val="single" w:sz="4" w:space="0" w:color="auto"/>
              <w:right w:val="single" w:sz="4" w:space="0" w:color="auto"/>
            </w:tcBorders>
            <w:shd w:val="clear" w:color="auto" w:fill="auto"/>
            <w:noWrap/>
            <w:vAlign w:val="center"/>
            <w:hideMark/>
          </w:tcPr>
          <w:p w14:paraId="15671EE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TGCATCAGTTCCCGAAATC</w:t>
            </w:r>
          </w:p>
        </w:tc>
        <w:tc>
          <w:tcPr>
            <w:tcW w:w="794" w:type="dxa"/>
            <w:tcBorders>
              <w:top w:val="nil"/>
              <w:left w:val="nil"/>
              <w:bottom w:val="single" w:sz="4" w:space="0" w:color="auto"/>
              <w:right w:val="single" w:sz="4" w:space="0" w:color="auto"/>
            </w:tcBorders>
            <w:shd w:val="clear" w:color="auto" w:fill="auto"/>
            <w:noWrap/>
            <w:vAlign w:val="center"/>
            <w:hideMark/>
          </w:tcPr>
          <w:p w14:paraId="301A09B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1F3A45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2AF4AF4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07F4A1B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210-275</w:t>
            </w:r>
          </w:p>
        </w:tc>
      </w:tr>
      <w:tr w:rsidR="005C3158" w:rsidRPr="005C3158" w14:paraId="598AE0C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E5007E4"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2F4B72A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Mfl_036</w:t>
            </w:r>
          </w:p>
        </w:tc>
        <w:tc>
          <w:tcPr>
            <w:tcW w:w="2823" w:type="dxa"/>
            <w:tcBorders>
              <w:top w:val="nil"/>
              <w:left w:val="nil"/>
              <w:bottom w:val="single" w:sz="4" w:space="0" w:color="auto"/>
              <w:right w:val="single" w:sz="4" w:space="0" w:color="auto"/>
            </w:tcBorders>
            <w:shd w:val="clear" w:color="auto" w:fill="auto"/>
            <w:noWrap/>
            <w:vAlign w:val="center"/>
            <w:hideMark/>
          </w:tcPr>
          <w:p w14:paraId="7C7AF6D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CAGCACTGGAGACGTTCG</w:t>
            </w:r>
          </w:p>
        </w:tc>
        <w:tc>
          <w:tcPr>
            <w:tcW w:w="2750" w:type="dxa"/>
            <w:tcBorders>
              <w:top w:val="nil"/>
              <w:left w:val="nil"/>
              <w:bottom w:val="single" w:sz="4" w:space="0" w:color="auto"/>
              <w:right w:val="single" w:sz="4" w:space="0" w:color="auto"/>
            </w:tcBorders>
            <w:shd w:val="clear" w:color="auto" w:fill="auto"/>
            <w:noWrap/>
            <w:vAlign w:val="center"/>
            <w:hideMark/>
          </w:tcPr>
          <w:p w14:paraId="145C857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GGGTCATCTTGGAATGGTG</w:t>
            </w:r>
          </w:p>
        </w:tc>
        <w:tc>
          <w:tcPr>
            <w:tcW w:w="794" w:type="dxa"/>
            <w:tcBorders>
              <w:top w:val="nil"/>
              <w:left w:val="nil"/>
              <w:bottom w:val="single" w:sz="4" w:space="0" w:color="auto"/>
              <w:right w:val="single" w:sz="4" w:space="0" w:color="auto"/>
            </w:tcBorders>
            <w:shd w:val="clear" w:color="auto" w:fill="auto"/>
            <w:noWrap/>
            <w:vAlign w:val="center"/>
            <w:hideMark/>
          </w:tcPr>
          <w:p w14:paraId="3C78639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192923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1F01394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0D0024A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80-115</w:t>
            </w:r>
          </w:p>
        </w:tc>
      </w:tr>
      <w:tr w:rsidR="005C3158" w:rsidRPr="005C3158" w14:paraId="666EB6F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FDEF2E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6719B7B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Mfl_130</w:t>
            </w:r>
          </w:p>
        </w:tc>
        <w:tc>
          <w:tcPr>
            <w:tcW w:w="2823" w:type="dxa"/>
            <w:tcBorders>
              <w:top w:val="nil"/>
              <w:left w:val="nil"/>
              <w:bottom w:val="single" w:sz="4" w:space="0" w:color="auto"/>
              <w:right w:val="single" w:sz="4" w:space="0" w:color="auto"/>
            </w:tcBorders>
            <w:shd w:val="clear" w:color="auto" w:fill="auto"/>
            <w:noWrap/>
            <w:vAlign w:val="center"/>
            <w:hideMark/>
          </w:tcPr>
          <w:p w14:paraId="60A92CC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ACATTTCACACCGCAAACG</w:t>
            </w:r>
          </w:p>
        </w:tc>
        <w:tc>
          <w:tcPr>
            <w:tcW w:w="2750" w:type="dxa"/>
            <w:tcBorders>
              <w:top w:val="nil"/>
              <w:left w:val="nil"/>
              <w:bottom w:val="single" w:sz="4" w:space="0" w:color="auto"/>
              <w:right w:val="single" w:sz="4" w:space="0" w:color="auto"/>
            </w:tcBorders>
            <w:shd w:val="clear" w:color="auto" w:fill="auto"/>
            <w:noWrap/>
            <w:vAlign w:val="center"/>
            <w:hideMark/>
          </w:tcPr>
          <w:p w14:paraId="5528F8C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AACCTTCCGTTTCCAGTTCC</w:t>
            </w:r>
          </w:p>
        </w:tc>
        <w:tc>
          <w:tcPr>
            <w:tcW w:w="794" w:type="dxa"/>
            <w:tcBorders>
              <w:top w:val="nil"/>
              <w:left w:val="nil"/>
              <w:bottom w:val="single" w:sz="4" w:space="0" w:color="auto"/>
              <w:right w:val="single" w:sz="4" w:space="0" w:color="auto"/>
            </w:tcBorders>
            <w:shd w:val="clear" w:color="auto" w:fill="auto"/>
            <w:noWrap/>
            <w:vAlign w:val="center"/>
            <w:hideMark/>
          </w:tcPr>
          <w:p w14:paraId="1FDD0CF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E47205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09AFB34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347E256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150-225</w:t>
            </w:r>
          </w:p>
        </w:tc>
      </w:tr>
      <w:tr w:rsidR="005C3158" w:rsidRPr="005C3158" w14:paraId="7C0AD95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06EF36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7B7DB5E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Mfl_419</w:t>
            </w:r>
          </w:p>
        </w:tc>
        <w:tc>
          <w:tcPr>
            <w:tcW w:w="2823" w:type="dxa"/>
            <w:tcBorders>
              <w:top w:val="nil"/>
              <w:left w:val="nil"/>
              <w:bottom w:val="single" w:sz="4" w:space="0" w:color="auto"/>
              <w:right w:val="single" w:sz="4" w:space="0" w:color="auto"/>
            </w:tcBorders>
            <w:shd w:val="clear" w:color="auto" w:fill="auto"/>
            <w:noWrap/>
            <w:vAlign w:val="center"/>
            <w:hideMark/>
          </w:tcPr>
          <w:p w14:paraId="20B82AD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TGGTCCAAAGTTCCGTTCTC</w:t>
            </w:r>
          </w:p>
        </w:tc>
        <w:tc>
          <w:tcPr>
            <w:tcW w:w="2750" w:type="dxa"/>
            <w:tcBorders>
              <w:top w:val="nil"/>
              <w:left w:val="nil"/>
              <w:bottom w:val="single" w:sz="4" w:space="0" w:color="auto"/>
              <w:right w:val="single" w:sz="4" w:space="0" w:color="auto"/>
            </w:tcBorders>
            <w:shd w:val="clear" w:color="auto" w:fill="auto"/>
            <w:noWrap/>
            <w:vAlign w:val="center"/>
            <w:hideMark/>
          </w:tcPr>
          <w:p w14:paraId="544F944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AACAGCGTGAGCTTGATGG</w:t>
            </w:r>
          </w:p>
        </w:tc>
        <w:tc>
          <w:tcPr>
            <w:tcW w:w="794" w:type="dxa"/>
            <w:tcBorders>
              <w:top w:val="nil"/>
              <w:left w:val="nil"/>
              <w:bottom w:val="single" w:sz="4" w:space="0" w:color="auto"/>
              <w:right w:val="single" w:sz="4" w:space="0" w:color="auto"/>
            </w:tcBorders>
            <w:shd w:val="clear" w:color="auto" w:fill="auto"/>
            <w:noWrap/>
            <w:vAlign w:val="center"/>
            <w:hideMark/>
          </w:tcPr>
          <w:p w14:paraId="0BF8476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4ED80B9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514088A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0,4</w:t>
            </w:r>
          </w:p>
        </w:tc>
        <w:tc>
          <w:tcPr>
            <w:tcW w:w="1021" w:type="dxa"/>
            <w:tcBorders>
              <w:top w:val="nil"/>
              <w:left w:val="nil"/>
              <w:bottom w:val="single" w:sz="4" w:space="0" w:color="auto"/>
              <w:right w:val="single" w:sz="4" w:space="0" w:color="auto"/>
            </w:tcBorders>
            <w:shd w:val="clear" w:color="auto" w:fill="auto"/>
            <w:noWrap/>
            <w:vAlign w:val="bottom"/>
            <w:hideMark/>
          </w:tcPr>
          <w:p w14:paraId="33C7336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228-275</w:t>
            </w:r>
          </w:p>
        </w:tc>
      </w:tr>
      <w:tr w:rsidR="005C3158" w:rsidRPr="005C3158" w14:paraId="5AE32657"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741CFC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42CCDD0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Mfl_358</w:t>
            </w:r>
          </w:p>
        </w:tc>
        <w:tc>
          <w:tcPr>
            <w:tcW w:w="2823" w:type="dxa"/>
            <w:tcBorders>
              <w:top w:val="nil"/>
              <w:left w:val="nil"/>
              <w:bottom w:val="single" w:sz="4" w:space="0" w:color="auto"/>
              <w:right w:val="single" w:sz="4" w:space="0" w:color="auto"/>
            </w:tcBorders>
            <w:shd w:val="clear" w:color="auto" w:fill="auto"/>
            <w:noWrap/>
            <w:vAlign w:val="center"/>
            <w:hideMark/>
          </w:tcPr>
          <w:p w14:paraId="484870A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TATGTTGCTGTTCCCTGCTG</w:t>
            </w:r>
          </w:p>
        </w:tc>
        <w:tc>
          <w:tcPr>
            <w:tcW w:w="2750" w:type="dxa"/>
            <w:tcBorders>
              <w:top w:val="nil"/>
              <w:left w:val="nil"/>
              <w:bottom w:val="single" w:sz="4" w:space="0" w:color="auto"/>
              <w:right w:val="single" w:sz="4" w:space="0" w:color="auto"/>
            </w:tcBorders>
            <w:shd w:val="clear" w:color="auto" w:fill="auto"/>
            <w:noWrap/>
            <w:vAlign w:val="center"/>
            <w:hideMark/>
          </w:tcPr>
          <w:p w14:paraId="1E1643A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GGAATACATCACCGCGTTTC</w:t>
            </w:r>
          </w:p>
        </w:tc>
        <w:tc>
          <w:tcPr>
            <w:tcW w:w="794" w:type="dxa"/>
            <w:tcBorders>
              <w:top w:val="nil"/>
              <w:left w:val="nil"/>
              <w:bottom w:val="single" w:sz="4" w:space="0" w:color="auto"/>
              <w:right w:val="single" w:sz="4" w:space="0" w:color="auto"/>
            </w:tcBorders>
            <w:shd w:val="clear" w:color="auto" w:fill="auto"/>
            <w:noWrap/>
            <w:vAlign w:val="center"/>
            <w:hideMark/>
          </w:tcPr>
          <w:p w14:paraId="572D6196"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0305992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08D02E1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35856E3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70-120</w:t>
            </w:r>
          </w:p>
        </w:tc>
      </w:tr>
      <w:tr w:rsidR="005C3158" w:rsidRPr="005C3158" w14:paraId="0F29FF6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742C2C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3736363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Mfl_197</w:t>
            </w:r>
          </w:p>
        </w:tc>
        <w:tc>
          <w:tcPr>
            <w:tcW w:w="2823" w:type="dxa"/>
            <w:tcBorders>
              <w:top w:val="nil"/>
              <w:left w:val="nil"/>
              <w:bottom w:val="single" w:sz="4" w:space="0" w:color="auto"/>
              <w:right w:val="single" w:sz="4" w:space="0" w:color="auto"/>
            </w:tcBorders>
            <w:shd w:val="clear" w:color="auto" w:fill="auto"/>
            <w:noWrap/>
            <w:vAlign w:val="center"/>
            <w:hideMark/>
          </w:tcPr>
          <w:p w14:paraId="35CA962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CTTATCGCGCTAATCCAAGC</w:t>
            </w:r>
          </w:p>
        </w:tc>
        <w:tc>
          <w:tcPr>
            <w:tcW w:w="2750" w:type="dxa"/>
            <w:tcBorders>
              <w:top w:val="nil"/>
              <w:left w:val="nil"/>
              <w:bottom w:val="single" w:sz="4" w:space="0" w:color="auto"/>
              <w:right w:val="single" w:sz="4" w:space="0" w:color="auto"/>
            </w:tcBorders>
            <w:shd w:val="clear" w:color="auto" w:fill="auto"/>
            <w:noWrap/>
            <w:vAlign w:val="center"/>
            <w:hideMark/>
          </w:tcPr>
          <w:p w14:paraId="37EE21A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CAACTCGCTCCACTCAAGC</w:t>
            </w:r>
          </w:p>
        </w:tc>
        <w:tc>
          <w:tcPr>
            <w:tcW w:w="794" w:type="dxa"/>
            <w:tcBorders>
              <w:top w:val="nil"/>
              <w:left w:val="nil"/>
              <w:bottom w:val="single" w:sz="4" w:space="0" w:color="auto"/>
              <w:right w:val="single" w:sz="4" w:space="0" w:color="auto"/>
            </w:tcBorders>
            <w:shd w:val="clear" w:color="auto" w:fill="auto"/>
            <w:noWrap/>
            <w:vAlign w:val="center"/>
            <w:hideMark/>
          </w:tcPr>
          <w:p w14:paraId="458E610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022C52F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7976600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0,15</w:t>
            </w:r>
          </w:p>
        </w:tc>
        <w:tc>
          <w:tcPr>
            <w:tcW w:w="1021" w:type="dxa"/>
            <w:tcBorders>
              <w:top w:val="nil"/>
              <w:left w:val="nil"/>
              <w:bottom w:val="single" w:sz="4" w:space="0" w:color="auto"/>
              <w:right w:val="single" w:sz="4" w:space="0" w:color="auto"/>
            </w:tcBorders>
            <w:shd w:val="clear" w:color="auto" w:fill="auto"/>
            <w:noWrap/>
            <w:vAlign w:val="bottom"/>
            <w:hideMark/>
          </w:tcPr>
          <w:p w14:paraId="4D4FF2F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130-160</w:t>
            </w:r>
          </w:p>
        </w:tc>
      </w:tr>
      <w:tr w:rsidR="005C3158" w:rsidRPr="005C3158" w14:paraId="212C26CF"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938A37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6CE3957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Mfl_486</w:t>
            </w:r>
          </w:p>
        </w:tc>
        <w:tc>
          <w:tcPr>
            <w:tcW w:w="2823" w:type="dxa"/>
            <w:tcBorders>
              <w:top w:val="nil"/>
              <w:left w:val="nil"/>
              <w:bottom w:val="single" w:sz="4" w:space="0" w:color="auto"/>
              <w:right w:val="single" w:sz="4" w:space="0" w:color="auto"/>
            </w:tcBorders>
            <w:shd w:val="clear" w:color="auto" w:fill="auto"/>
            <w:noWrap/>
            <w:vAlign w:val="center"/>
            <w:hideMark/>
          </w:tcPr>
          <w:p w14:paraId="71E91D5D"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GGTGCATCACTTGATGTTGG</w:t>
            </w:r>
          </w:p>
        </w:tc>
        <w:tc>
          <w:tcPr>
            <w:tcW w:w="2750" w:type="dxa"/>
            <w:tcBorders>
              <w:top w:val="nil"/>
              <w:left w:val="nil"/>
              <w:bottom w:val="single" w:sz="4" w:space="0" w:color="auto"/>
              <w:right w:val="single" w:sz="4" w:space="0" w:color="auto"/>
            </w:tcBorders>
            <w:shd w:val="clear" w:color="auto" w:fill="auto"/>
            <w:noWrap/>
            <w:vAlign w:val="center"/>
            <w:hideMark/>
          </w:tcPr>
          <w:p w14:paraId="171868C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AACCGAACACATTCCGTCTC</w:t>
            </w:r>
          </w:p>
        </w:tc>
        <w:tc>
          <w:tcPr>
            <w:tcW w:w="794" w:type="dxa"/>
            <w:tcBorders>
              <w:top w:val="nil"/>
              <w:left w:val="nil"/>
              <w:bottom w:val="single" w:sz="4" w:space="0" w:color="auto"/>
              <w:right w:val="single" w:sz="4" w:space="0" w:color="auto"/>
            </w:tcBorders>
            <w:shd w:val="clear" w:color="auto" w:fill="auto"/>
            <w:noWrap/>
            <w:vAlign w:val="center"/>
            <w:hideMark/>
          </w:tcPr>
          <w:p w14:paraId="1E796F9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3BADC0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2296FEA3"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15B378C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188-235</w:t>
            </w:r>
          </w:p>
        </w:tc>
      </w:tr>
      <w:tr w:rsidR="005C3158" w:rsidRPr="005C3158" w14:paraId="752136E9"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5D98A7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75A305EC" w14:textId="77777777" w:rsidR="005C3158" w:rsidRPr="005C3158" w:rsidRDefault="005C3158" w:rsidP="005C3158">
            <w:pPr>
              <w:spacing w:after="0" w:line="240" w:lineRule="auto"/>
              <w:rPr>
                <w:rFonts w:ascii="Calibri" w:eastAsia="Times New Roman" w:hAnsi="Calibri" w:cs="Calibri"/>
                <w:sz w:val="16"/>
                <w:szCs w:val="16"/>
              </w:rPr>
            </w:pPr>
            <w:r w:rsidRPr="005C3158">
              <w:rPr>
                <w:rFonts w:ascii="Calibri" w:eastAsia="Times New Roman" w:hAnsi="Calibri" w:cs="Calibri"/>
                <w:sz w:val="16"/>
                <w:szCs w:val="16"/>
              </w:rPr>
              <w:t>Mfl_432</w:t>
            </w:r>
          </w:p>
        </w:tc>
        <w:tc>
          <w:tcPr>
            <w:tcW w:w="2823" w:type="dxa"/>
            <w:tcBorders>
              <w:top w:val="nil"/>
              <w:left w:val="nil"/>
              <w:bottom w:val="single" w:sz="4" w:space="0" w:color="auto"/>
              <w:right w:val="single" w:sz="4" w:space="0" w:color="auto"/>
            </w:tcBorders>
            <w:shd w:val="clear" w:color="auto" w:fill="auto"/>
            <w:noWrap/>
            <w:vAlign w:val="center"/>
            <w:hideMark/>
          </w:tcPr>
          <w:p w14:paraId="0A271C22" w14:textId="77777777" w:rsidR="005C3158" w:rsidRPr="005C3158" w:rsidRDefault="005C3158" w:rsidP="005C3158">
            <w:pPr>
              <w:spacing w:after="0" w:line="240" w:lineRule="auto"/>
              <w:rPr>
                <w:rFonts w:ascii="Arial Unicode MS" w:eastAsia="Times New Roman" w:hAnsi="Arial Unicode MS" w:cs="Calibri"/>
                <w:sz w:val="16"/>
                <w:szCs w:val="16"/>
              </w:rPr>
            </w:pPr>
            <w:r w:rsidRPr="005C3158">
              <w:rPr>
                <w:rFonts w:ascii="Arial Unicode MS" w:eastAsia="Times New Roman" w:hAnsi="Arial Unicode MS" w:cs="Calibri"/>
                <w:sz w:val="16"/>
                <w:szCs w:val="16"/>
              </w:rPr>
              <w:t>ATCAGCAACAGCAACATTCG</w:t>
            </w:r>
          </w:p>
        </w:tc>
        <w:tc>
          <w:tcPr>
            <w:tcW w:w="2750" w:type="dxa"/>
            <w:tcBorders>
              <w:top w:val="nil"/>
              <w:left w:val="nil"/>
              <w:bottom w:val="single" w:sz="4" w:space="0" w:color="auto"/>
              <w:right w:val="single" w:sz="4" w:space="0" w:color="auto"/>
            </w:tcBorders>
            <w:shd w:val="clear" w:color="auto" w:fill="auto"/>
            <w:noWrap/>
            <w:vAlign w:val="center"/>
            <w:hideMark/>
          </w:tcPr>
          <w:p w14:paraId="196EFF53" w14:textId="77777777" w:rsidR="005C3158" w:rsidRPr="005C3158" w:rsidRDefault="005C3158" w:rsidP="005C3158">
            <w:pPr>
              <w:spacing w:after="0" w:line="240" w:lineRule="auto"/>
              <w:rPr>
                <w:rFonts w:ascii="Arial Unicode MS" w:eastAsia="Times New Roman" w:hAnsi="Arial Unicode MS" w:cs="Calibri"/>
                <w:sz w:val="16"/>
                <w:szCs w:val="16"/>
              </w:rPr>
            </w:pPr>
            <w:r w:rsidRPr="005C3158">
              <w:rPr>
                <w:rFonts w:ascii="Arial Unicode MS" w:eastAsia="Times New Roman" w:hAnsi="Arial Unicode MS" w:cs="Calibri"/>
                <w:sz w:val="16"/>
                <w:szCs w:val="16"/>
              </w:rPr>
              <w:t>AGGTTCCCACCAATGCAG</w:t>
            </w:r>
          </w:p>
        </w:tc>
        <w:tc>
          <w:tcPr>
            <w:tcW w:w="794" w:type="dxa"/>
            <w:tcBorders>
              <w:top w:val="nil"/>
              <w:left w:val="nil"/>
              <w:bottom w:val="single" w:sz="4" w:space="0" w:color="auto"/>
              <w:right w:val="single" w:sz="4" w:space="0" w:color="auto"/>
            </w:tcBorders>
            <w:shd w:val="clear" w:color="auto" w:fill="auto"/>
            <w:noWrap/>
            <w:vAlign w:val="center"/>
            <w:hideMark/>
          </w:tcPr>
          <w:p w14:paraId="5245C4C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599A036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04810705"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64F70FA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245-280</w:t>
            </w:r>
          </w:p>
        </w:tc>
      </w:tr>
      <w:tr w:rsidR="005C3158" w:rsidRPr="005C3158" w14:paraId="24731EF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6448B6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5EA47A2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Mfl_159</w:t>
            </w:r>
          </w:p>
        </w:tc>
        <w:tc>
          <w:tcPr>
            <w:tcW w:w="2823" w:type="dxa"/>
            <w:tcBorders>
              <w:top w:val="nil"/>
              <w:left w:val="nil"/>
              <w:bottom w:val="single" w:sz="4" w:space="0" w:color="auto"/>
              <w:right w:val="single" w:sz="4" w:space="0" w:color="auto"/>
            </w:tcBorders>
            <w:shd w:val="clear" w:color="auto" w:fill="auto"/>
            <w:noWrap/>
            <w:vAlign w:val="center"/>
            <w:hideMark/>
          </w:tcPr>
          <w:p w14:paraId="66F0246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CGCGCTACTTACCGATGAC</w:t>
            </w:r>
          </w:p>
        </w:tc>
        <w:tc>
          <w:tcPr>
            <w:tcW w:w="2750" w:type="dxa"/>
            <w:tcBorders>
              <w:top w:val="nil"/>
              <w:left w:val="nil"/>
              <w:bottom w:val="single" w:sz="4" w:space="0" w:color="auto"/>
              <w:right w:val="single" w:sz="4" w:space="0" w:color="auto"/>
            </w:tcBorders>
            <w:shd w:val="clear" w:color="auto" w:fill="auto"/>
            <w:noWrap/>
            <w:vAlign w:val="center"/>
            <w:hideMark/>
          </w:tcPr>
          <w:p w14:paraId="25B180A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GTTCATTAGGCTGCGAACG</w:t>
            </w:r>
          </w:p>
        </w:tc>
        <w:tc>
          <w:tcPr>
            <w:tcW w:w="794" w:type="dxa"/>
            <w:tcBorders>
              <w:top w:val="nil"/>
              <w:left w:val="nil"/>
              <w:bottom w:val="single" w:sz="4" w:space="0" w:color="auto"/>
              <w:right w:val="single" w:sz="4" w:space="0" w:color="auto"/>
            </w:tcBorders>
            <w:shd w:val="clear" w:color="auto" w:fill="auto"/>
            <w:noWrap/>
            <w:vAlign w:val="center"/>
            <w:hideMark/>
          </w:tcPr>
          <w:p w14:paraId="25A0419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1001BC1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2D997D9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747415B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83-110</w:t>
            </w:r>
          </w:p>
        </w:tc>
      </w:tr>
      <w:tr w:rsidR="005C3158" w:rsidRPr="005C3158" w14:paraId="6BAE933D"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F770CB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2</w:t>
            </w:r>
          </w:p>
        </w:tc>
        <w:tc>
          <w:tcPr>
            <w:tcW w:w="762" w:type="dxa"/>
            <w:tcBorders>
              <w:top w:val="nil"/>
              <w:left w:val="nil"/>
              <w:bottom w:val="single" w:sz="4" w:space="0" w:color="auto"/>
              <w:right w:val="single" w:sz="4" w:space="0" w:color="auto"/>
            </w:tcBorders>
            <w:shd w:val="clear" w:color="auto" w:fill="auto"/>
            <w:noWrap/>
            <w:vAlign w:val="bottom"/>
            <w:hideMark/>
          </w:tcPr>
          <w:p w14:paraId="4530C544" w14:textId="77777777" w:rsidR="005C3158" w:rsidRPr="005C3158" w:rsidRDefault="005C3158" w:rsidP="005C3158">
            <w:pPr>
              <w:spacing w:after="0" w:line="240" w:lineRule="auto"/>
              <w:rPr>
                <w:rFonts w:ascii="Calibri" w:eastAsia="Times New Roman" w:hAnsi="Calibri" w:cs="Calibri"/>
                <w:sz w:val="16"/>
                <w:szCs w:val="16"/>
              </w:rPr>
            </w:pPr>
            <w:r w:rsidRPr="005C3158">
              <w:rPr>
                <w:rFonts w:ascii="Calibri" w:eastAsia="Times New Roman" w:hAnsi="Calibri" w:cs="Calibri"/>
                <w:sz w:val="16"/>
                <w:szCs w:val="16"/>
              </w:rPr>
              <w:t>Mfl_492</w:t>
            </w:r>
          </w:p>
        </w:tc>
        <w:tc>
          <w:tcPr>
            <w:tcW w:w="2823" w:type="dxa"/>
            <w:tcBorders>
              <w:top w:val="nil"/>
              <w:left w:val="nil"/>
              <w:bottom w:val="single" w:sz="4" w:space="0" w:color="auto"/>
              <w:right w:val="single" w:sz="4" w:space="0" w:color="auto"/>
            </w:tcBorders>
            <w:shd w:val="clear" w:color="auto" w:fill="auto"/>
            <w:noWrap/>
            <w:vAlign w:val="center"/>
            <w:hideMark/>
          </w:tcPr>
          <w:p w14:paraId="7B0C9F6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GGGCTGTTAACAAGATGTAAAGG</w:t>
            </w:r>
          </w:p>
        </w:tc>
        <w:tc>
          <w:tcPr>
            <w:tcW w:w="2750" w:type="dxa"/>
            <w:tcBorders>
              <w:top w:val="nil"/>
              <w:left w:val="nil"/>
              <w:bottom w:val="single" w:sz="4" w:space="0" w:color="auto"/>
              <w:right w:val="single" w:sz="4" w:space="0" w:color="auto"/>
            </w:tcBorders>
            <w:shd w:val="clear" w:color="auto" w:fill="auto"/>
            <w:noWrap/>
            <w:vAlign w:val="center"/>
            <w:hideMark/>
          </w:tcPr>
          <w:p w14:paraId="2E4D6E7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ACGACTCGCTAAGGTCACG</w:t>
            </w:r>
          </w:p>
        </w:tc>
        <w:tc>
          <w:tcPr>
            <w:tcW w:w="794" w:type="dxa"/>
            <w:tcBorders>
              <w:top w:val="nil"/>
              <w:left w:val="nil"/>
              <w:bottom w:val="single" w:sz="4" w:space="0" w:color="auto"/>
              <w:right w:val="single" w:sz="4" w:space="0" w:color="auto"/>
            </w:tcBorders>
            <w:shd w:val="clear" w:color="auto" w:fill="auto"/>
            <w:noWrap/>
            <w:vAlign w:val="center"/>
            <w:hideMark/>
          </w:tcPr>
          <w:p w14:paraId="6B92CE7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A07E79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1C4CCB4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0,4</w:t>
            </w:r>
          </w:p>
        </w:tc>
        <w:tc>
          <w:tcPr>
            <w:tcW w:w="1021" w:type="dxa"/>
            <w:tcBorders>
              <w:top w:val="nil"/>
              <w:left w:val="nil"/>
              <w:bottom w:val="single" w:sz="4" w:space="0" w:color="auto"/>
              <w:right w:val="single" w:sz="4" w:space="0" w:color="auto"/>
            </w:tcBorders>
            <w:shd w:val="clear" w:color="auto" w:fill="auto"/>
            <w:noWrap/>
            <w:vAlign w:val="bottom"/>
            <w:hideMark/>
          </w:tcPr>
          <w:p w14:paraId="4920000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130-160</w:t>
            </w:r>
          </w:p>
        </w:tc>
      </w:tr>
      <w:tr w:rsidR="005C3158" w:rsidRPr="005C3158" w14:paraId="4DA220F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35384EC"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561F0BA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Mfl_028</w:t>
            </w:r>
          </w:p>
        </w:tc>
        <w:tc>
          <w:tcPr>
            <w:tcW w:w="2823" w:type="dxa"/>
            <w:tcBorders>
              <w:top w:val="nil"/>
              <w:left w:val="nil"/>
              <w:bottom w:val="single" w:sz="4" w:space="0" w:color="auto"/>
              <w:right w:val="single" w:sz="4" w:space="0" w:color="auto"/>
            </w:tcBorders>
            <w:shd w:val="clear" w:color="auto" w:fill="auto"/>
            <w:noWrap/>
            <w:vAlign w:val="center"/>
            <w:hideMark/>
          </w:tcPr>
          <w:p w14:paraId="000EEF2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GAACAAGGCTCTTCGCAAAC</w:t>
            </w:r>
          </w:p>
        </w:tc>
        <w:tc>
          <w:tcPr>
            <w:tcW w:w="2750" w:type="dxa"/>
            <w:tcBorders>
              <w:top w:val="nil"/>
              <w:left w:val="nil"/>
              <w:bottom w:val="single" w:sz="4" w:space="0" w:color="auto"/>
              <w:right w:val="single" w:sz="4" w:space="0" w:color="auto"/>
            </w:tcBorders>
            <w:shd w:val="clear" w:color="auto" w:fill="auto"/>
            <w:noWrap/>
            <w:vAlign w:val="center"/>
            <w:hideMark/>
          </w:tcPr>
          <w:p w14:paraId="57FA14D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CGAGATGGTGGCTATAAAGGAC</w:t>
            </w:r>
          </w:p>
        </w:tc>
        <w:tc>
          <w:tcPr>
            <w:tcW w:w="794" w:type="dxa"/>
            <w:tcBorders>
              <w:top w:val="nil"/>
              <w:left w:val="nil"/>
              <w:bottom w:val="single" w:sz="4" w:space="0" w:color="auto"/>
              <w:right w:val="single" w:sz="4" w:space="0" w:color="auto"/>
            </w:tcBorders>
            <w:shd w:val="clear" w:color="auto" w:fill="auto"/>
            <w:noWrap/>
            <w:vAlign w:val="center"/>
            <w:hideMark/>
          </w:tcPr>
          <w:p w14:paraId="2FFF7718"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688B12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7501126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452C400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70-115</w:t>
            </w:r>
          </w:p>
        </w:tc>
      </w:tr>
      <w:tr w:rsidR="005C3158" w:rsidRPr="005C3158" w14:paraId="6D6D384C"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FD69ECE"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47973C32"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Mfl_103</w:t>
            </w:r>
          </w:p>
        </w:tc>
        <w:tc>
          <w:tcPr>
            <w:tcW w:w="2823" w:type="dxa"/>
            <w:tcBorders>
              <w:top w:val="nil"/>
              <w:left w:val="nil"/>
              <w:bottom w:val="single" w:sz="4" w:space="0" w:color="auto"/>
              <w:right w:val="single" w:sz="4" w:space="0" w:color="auto"/>
            </w:tcBorders>
            <w:shd w:val="clear" w:color="auto" w:fill="auto"/>
            <w:noWrap/>
            <w:vAlign w:val="center"/>
            <w:hideMark/>
          </w:tcPr>
          <w:p w14:paraId="0FED319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ACTCGGTTATGGCTCCACTG</w:t>
            </w:r>
          </w:p>
        </w:tc>
        <w:tc>
          <w:tcPr>
            <w:tcW w:w="2750" w:type="dxa"/>
            <w:tcBorders>
              <w:top w:val="nil"/>
              <w:left w:val="nil"/>
              <w:bottom w:val="single" w:sz="4" w:space="0" w:color="auto"/>
              <w:right w:val="single" w:sz="4" w:space="0" w:color="auto"/>
            </w:tcBorders>
            <w:shd w:val="clear" w:color="auto" w:fill="auto"/>
            <w:noWrap/>
            <w:vAlign w:val="center"/>
            <w:hideMark/>
          </w:tcPr>
          <w:p w14:paraId="199354A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GGTTGCATGCGATTAGTGTG</w:t>
            </w:r>
          </w:p>
        </w:tc>
        <w:tc>
          <w:tcPr>
            <w:tcW w:w="794" w:type="dxa"/>
            <w:tcBorders>
              <w:top w:val="nil"/>
              <w:left w:val="nil"/>
              <w:bottom w:val="single" w:sz="4" w:space="0" w:color="auto"/>
              <w:right w:val="single" w:sz="4" w:space="0" w:color="auto"/>
            </w:tcBorders>
            <w:shd w:val="clear" w:color="auto" w:fill="auto"/>
            <w:noWrap/>
            <w:vAlign w:val="center"/>
            <w:hideMark/>
          </w:tcPr>
          <w:p w14:paraId="44226CD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7B76C5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52C3604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2C5253F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130-155</w:t>
            </w:r>
          </w:p>
        </w:tc>
      </w:tr>
      <w:tr w:rsidR="005C3158" w:rsidRPr="005C3158" w14:paraId="72A25165"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215B393"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6596BA8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Mfl_323</w:t>
            </w:r>
          </w:p>
        </w:tc>
        <w:tc>
          <w:tcPr>
            <w:tcW w:w="2823" w:type="dxa"/>
            <w:tcBorders>
              <w:top w:val="nil"/>
              <w:left w:val="nil"/>
              <w:bottom w:val="single" w:sz="4" w:space="0" w:color="auto"/>
              <w:right w:val="single" w:sz="4" w:space="0" w:color="auto"/>
            </w:tcBorders>
            <w:shd w:val="clear" w:color="auto" w:fill="auto"/>
            <w:noWrap/>
            <w:vAlign w:val="center"/>
            <w:hideMark/>
          </w:tcPr>
          <w:p w14:paraId="627EF315"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CCGCACAGTTTGTGAGTGTC</w:t>
            </w:r>
          </w:p>
        </w:tc>
        <w:tc>
          <w:tcPr>
            <w:tcW w:w="2750" w:type="dxa"/>
            <w:tcBorders>
              <w:top w:val="nil"/>
              <w:left w:val="nil"/>
              <w:bottom w:val="single" w:sz="4" w:space="0" w:color="auto"/>
              <w:right w:val="single" w:sz="4" w:space="0" w:color="auto"/>
            </w:tcBorders>
            <w:shd w:val="clear" w:color="auto" w:fill="auto"/>
            <w:noWrap/>
            <w:vAlign w:val="center"/>
            <w:hideMark/>
          </w:tcPr>
          <w:p w14:paraId="3B405A4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CAGCCTATATTTGGGTGTTTGC</w:t>
            </w:r>
          </w:p>
        </w:tc>
        <w:tc>
          <w:tcPr>
            <w:tcW w:w="794" w:type="dxa"/>
            <w:tcBorders>
              <w:top w:val="nil"/>
              <w:left w:val="nil"/>
              <w:bottom w:val="single" w:sz="4" w:space="0" w:color="auto"/>
              <w:right w:val="single" w:sz="4" w:space="0" w:color="auto"/>
            </w:tcBorders>
            <w:shd w:val="clear" w:color="auto" w:fill="auto"/>
            <w:noWrap/>
            <w:vAlign w:val="center"/>
            <w:hideMark/>
          </w:tcPr>
          <w:p w14:paraId="2ED3192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377AC3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51171179"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7D063814"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165-190</w:t>
            </w:r>
          </w:p>
        </w:tc>
      </w:tr>
      <w:tr w:rsidR="005C3158" w:rsidRPr="005C3158" w14:paraId="495BC785"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81992E4"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682510C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Mfl_261</w:t>
            </w:r>
          </w:p>
        </w:tc>
        <w:tc>
          <w:tcPr>
            <w:tcW w:w="2823" w:type="dxa"/>
            <w:tcBorders>
              <w:top w:val="nil"/>
              <w:left w:val="nil"/>
              <w:bottom w:val="single" w:sz="4" w:space="0" w:color="auto"/>
              <w:right w:val="single" w:sz="4" w:space="0" w:color="auto"/>
            </w:tcBorders>
            <w:shd w:val="clear" w:color="auto" w:fill="auto"/>
            <w:noWrap/>
            <w:vAlign w:val="center"/>
            <w:hideMark/>
          </w:tcPr>
          <w:p w14:paraId="7101042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GGTCAAGGGTGTCATCCATC</w:t>
            </w:r>
          </w:p>
        </w:tc>
        <w:tc>
          <w:tcPr>
            <w:tcW w:w="2750" w:type="dxa"/>
            <w:tcBorders>
              <w:top w:val="nil"/>
              <w:left w:val="nil"/>
              <w:bottom w:val="single" w:sz="4" w:space="0" w:color="auto"/>
              <w:right w:val="single" w:sz="4" w:space="0" w:color="auto"/>
            </w:tcBorders>
            <w:shd w:val="clear" w:color="auto" w:fill="auto"/>
            <w:noWrap/>
            <w:vAlign w:val="center"/>
            <w:hideMark/>
          </w:tcPr>
          <w:p w14:paraId="4F09E51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CATGAGAACCCGCTGGAG</w:t>
            </w:r>
          </w:p>
        </w:tc>
        <w:tc>
          <w:tcPr>
            <w:tcW w:w="794" w:type="dxa"/>
            <w:tcBorders>
              <w:top w:val="nil"/>
              <w:left w:val="nil"/>
              <w:bottom w:val="single" w:sz="4" w:space="0" w:color="auto"/>
              <w:right w:val="single" w:sz="4" w:space="0" w:color="auto"/>
            </w:tcBorders>
            <w:shd w:val="clear" w:color="auto" w:fill="auto"/>
            <w:noWrap/>
            <w:vAlign w:val="center"/>
            <w:hideMark/>
          </w:tcPr>
          <w:p w14:paraId="49A5E2B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7BF6838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FAM</w:t>
            </w:r>
          </w:p>
        </w:tc>
        <w:tc>
          <w:tcPr>
            <w:tcW w:w="714" w:type="dxa"/>
            <w:tcBorders>
              <w:top w:val="nil"/>
              <w:left w:val="nil"/>
              <w:bottom w:val="single" w:sz="4" w:space="0" w:color="auto"/>
              <w:right w:val="single" w:sz="4" w:space="0" w:color="auto"/>
            </w:tcBorders>
            <w:shd w:val="clear" w:color="auto" w:fill="auto"/>
            <w:noWrap/>
            <w:vAlign w:val="bottom"/>
            <w:hideMark/>
          </w:tcPr>
          <w:p w14:paraId="3B1FD896"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4FC4BB8C"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205-270</w:t>
            </w:r>
          </w:p>
        </w:tc>
      </w:tr>
      <w:tr w:rsidR="005C3158" w:rsidRPr="005C3158" w14:paraId="2AD9E753"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102151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27F073D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Mfl_026</w:t>
            </w:r>
          </w:p>
        </w:tc>
        <w:tc>
          <w:tcPr>
            <w:tcW w:w="2823" w:type="dxa"/>
            <w:tcBorders>
              <w:top w:val="nil"/>
              <w:left w:val="nil"/>
              <w:bottom w:val="single" w:sz="4" w:space="0" w:color="auto"/>
              <w:right w:val="single" w:sz="4" w:space="0" w:color="auto"/>
            </w:tcBorders>
            <w:shd w:val="clear" w:color="auto" w:fill="auto"/>
            <w:noWrap/>
            <w:vAlign w:val="center"/>
            <w:hideMark/>
          </w:tcPr>
          <w:p w14:paraId="4E98E070"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AATGGAAACGAGGTGGGATAC</w:t>
            </w:r>
          </w:p>
        </w:tc>
        <w:tc>
          <w:tcPr>
            <w:tcW w:w="2750" w:type="dxa"/>
            <w:tcBorders>
              <w:top w:val="nil"/>
              <w:left w:val="nil"/>
              <w:bottom w:val="single" w:sz="4" w:space="0" w:color="auto"/>
              <w:right w:val="single" w:sz="4" w:space="0" w:color="auto"/>
            </w:tcBorders>
            <w:shd w:val="clear" w:color="auto" w:fill="auto"/>
            <w:noWrap/>
            <w:vAlign w:val="center"/>
            <w:hideMark/>
          </w:tcPr>
          <w:p w14:paraId="59E700A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GCTTGCAGAATGGAAACTACG</w:t>
            </w:r>
          </w:p>
        </w:tc>
        <w:tc>
          <w:tcPr>
            <w:tcW w:w="794" w:type="dxa"/>
            <w:tcBorders>
              <w:top w:val="nil"/>
              <w:left w:val="nil"/>
              <w:bottom w:val="single" w:sz="4" w:space="0" w:color="auto"/>
              <w:right w:val="single" w:sz="4" w:space="0" w:color="auto"/>
            </w:tcBorders>
            <w:shd w:val="clear" w:color="auto" w:fill="auto"/>
            <w:noWrap/>
            <w:vAlign w:val="center"/>
            <w:hideMark/>
          </w:tcPr>
          <w:p w14:paraId="0E10E9F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39EBDC9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287AEB2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0E9CA7B1"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120-153</w:t>
            </w:r>
          </w:p>
        </w:tc>
      </w:tr>
      <w:tr w:rsidR="005C3158" w:rsidRPr="005C3158" w14:paraId="76575A0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48C3392"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11A3286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Mfl_457</w:t>
            </w:r>
          </w:p>
        </w:tc>
        <w:tc>
          <w:tcPr>
            <w:tcW w:w="2823" w:type="dxa"/>
            <w:tcBorders>
              <w:top w:val="nil"/>
              <w:left w:val="nil"/>
              <w:bottom w:val="single" w:sz="4" w:space="0" w:color="auto"/>
              <w:right w:val="single" w:sz="4" w:space="0" w:color="auto"/>
            </w:tcBorders>
            <w:shd w:val="clear" w:color="auto" w:fill="auto"/>
            <w:noWrap/>
            <w:vAlign w:val="center"/>
            <w:hideMark/>
          </w:tcPr>
          <w:p w14:paraId="3B51D262"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TCAACGTGCAGCAACTATCTG</w:t>
            </w:r>
          </w:p>
        </w:tc>
        <w:tc>
          <w:tcPr>
            <w:tcW w:w="2750" w:type="dxa"/>
            <w:tcBorders>
              <w:top w:val="nil"/>
              <w:left w:val="nil"/>
              <w:bottom w:val="single" w:sz="4" w:space="0" w:color="auto"/>
              <w:right w:val="single" w:sz="4" w:space="0" w:color="auto"/>
            </w:tcBorders>
            <w:shd w:val="clear" w:color="auto" w:fill="auto"/>
            <w:noWrap/>
            <w:vAlign w:val="center"/>
            <w:hideMark/>
          </w:tcPr>
          <w:p w14:paraId="4D00C0B5" w14:textId="77777777" w:rsidR="005C3158" w:rsidRPr="005C3158" w:rsidRDefault="005C3158" w:rsidP="005C3158">
            <w:pPr>
              <w:spacing w:after="0" w:line="240" w:lineRule="auto"/>
              <w:rPr>
                <w:rFonts w:ascii="Arial Unicode MS" w:eastAsia="Times New Roman" w:hAnsi="Arial Unicode MS" w:cs="Calibri"/>
                <w:sz w:val="16"/>
                <w:szCs w:val="16"/>
              </w:rPr>
            </w:pPr>
            <w:r w:rsidRPr="005C3158">
              <w:rPr>
                <w:rFonts w:ascii="Arial Unicode MS" w:eastAsia="Times New Roman" w:hAnsi="Arial Unicode MS" w:cs="Calibri"/>
                <w:sz w:val="16"/>
                <w:szCs w:val="16"/>
              </w:rPr>
              <w:t>GAGGGCAAAGGACAAACTCTC</w:t>
            </w:r>
          </w:p>
        </w:tc>
        <w:tc>
          <w:tcPr>
            <w:tcW w:w="794" w:type="dxa"/>
            <w:tcBorders>
              <w:top w:val="nil"/>
              <w:left w:val="nil"/>
              <w:bottom w:val="single" w:sz="4" w:space="0" w:color="auto"/>
              <w:right w:val="single" w:sz="4" w:space="0" w:color="auto"/>
            </w:tcBorders>
            <w:shd w:val="clear" w:color="auto" w:fill="auto"/>
            <w:noWrap/>
            <w:vAlign w:val="center"/>
            <w:hideMark/>
          </w:tcPr>
          <w:p w14:paraId="30EDC80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2D2094E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55FE521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18A112B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160-195</w:t>
            </w:r>
          </w:p>
        </w:tc>
      </w:tr>
      <w:tr w:rsidR="005C3158" w:rsidRPr="005C3158" w14:paraId="01ED9096"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024D7AB"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707285F9"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Mfl_269</w:t>
            </w:r>
          </w:p>
        </w:tc>
        <w:tc>
          <w:tcPr>
            <w:tcW w:w="2823" w:type="dxa"/>
            <w:tcBorders>
              <w:top w:val="nil"/>
              <w:left w:val="nil"/>
              <w:bottom w:val="single" w:sz="4" w:space="0" w:color="auto"/>
              <w:right w:val="single" w:sz="4" w:space="0" w:color="auto"/>
            </w:tcBorders>
            <w:shd w:val="clear" w:color="auto" w:fill="auto"/>
            <w:noWrap/>
            <w:vAlign w:val="center"/>
            <w:hideMark/>
          </w:tcPr>
          <w:p w14:paraId="748A8CE7"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TTCTCTTCACATCTGCGATCC</w:t>
            </w:r>
          </w:p>
        </w:tc>
        <w:tc>
          <w:tcPr>
            <w:tcW w:w="2750" w:type="dxa"/>
            <w:tcBorders>
              <w:top w:val="nil"/>
              <w:left w:val="nil"/>
              <w:bottom w:val="single" w:sz="4" w:space="0" w:color="auto"/>
              <w:right w:val="single" w:sz="4" w:space="0" w:color="auto"/>
            </w:tcBorders>
            <w:shd w:val="clear" w:color="auto" w:fill="auto"/>
            <w:noWrap/>
            <w:vAlign w:val="center"/>
            <w:hideMark/>
          </w:tcPr>
          <w:p w14:paraId="024C660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AATGGATGTCCGCAATGG</w:t>
            </w:r>
          </w:p>
        </w:tc>
        <w:tc>
          <w:tcPr>
            <w:tcW w:w="794" w:type="dxa"/>
            <w:tcBorders>
              <w:top w:val="nil"/>
              <w:left w:val="nil"/>
              <w:bottom w:val="single" w:sz="4" w:space="0" w:color="auto"/>
              <w:right w:val="single" w:sz="4" w:space="0" w:color="auto"/>
            </w:tcBorders>
            <w:shd w:val="clear" w:color="auto" w:fill="auto"/>
            <w:noWrap/>
            <w:vAlign w:val="center"/>
            <w:hideMark/>
          </w:tcPr>
          <w:p w14:paraId="47F36BA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60765763"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HEX</w:t>
            </w:r>
          </w:p>
        </w:tc>
        <w:tc>
          <w:tcPr>
            <w:tcW w:w="714" w:type="dxa"/>
            <w:tcBorders>
              <w:top w:val="nil"/>
              <w:left w:val="nil"/>
              <w:bottom w:val="single" w:sz="4" w:space="0" w:color="auto"/>
              <w:right w:val="single" w:sz="4" w:space="0" w:color="auto"/>
            </w:tcBorders>
            <w:shd w:val="clear" w:color="auto" w:fill="auto"/>
            <w:noWrap/>
            <w:vAlign w:val="bottom"/>
            <w:hideMark/>
          </w:tcPr>
          <w:p w14:paraId="370360C2"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17A3CC9E"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205-280</w:t>
            </w:r>
          </w:p>
        </w:tc>
      </w:tr>
      <w:tr w:rsidR="005C3158" w:rsidRPr="005C3158" w14:paraId="65D13864"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1D06D0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03F3C20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Mfl_263</w:t>
            </w:r>
          </w:p>
        </w:tc>
        <w:tc>
          <w:tcPr>
            <w:tcW w:w="2823" w:type="dxa"/>
            <w:tcBorders>
              <w:top w:val="nil"/>
              <w:left w:val="nil"/>
              <w:bottom w:val="single" w:sz="4" w:space="0" w:color="auto"/>
              <w:right w:val="single" w:sz="4" w:space="0" w:color="auto"/>
            </w:tcBorders>
            <w:shd w:val="clear" w:color="auto" w:fill="auto"/>
            <w:noWrap/>
            <w:vAlign w:val="center"/>
            <w:hideMark/>
          </w:tcPr>
          <w:p w14:paraId="3966284E"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AAATGCGCTGAAATTGTGG</w:t>
            </w:r>
          </w:p>
        </w:tc>
        <w:tc>
          <w:tcPr>
            <w:tcW w:w="2750" w:type="dxa"/>
            <w:tcBorders>
              <w:top w:val="nil"/>
              <w:left w:val="nil"/>
              <w:bottom w:val="single" w:sz="4" w:space="0" w:color="auto"/>
              <w:right w:val="single" w:sz="4" w:space="0" w:color="auto"/>
            </w:tcBorders>
            <w:shd w:val="clear" w:color="auto" w:fill="auto"/>
            <w:noWrap/>
            <w:vAlign w:val="center"/>
            <w:hideMark/>
          </w:tcPr>
          <w:p w14:paraId="1F251BE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AACCCAAGCAACAGTCAACC</w:t>
            </w:r>
          </w:p>
        </w:tc>
        <w:tc>
          <w:tcPr>
            <w:tcW w:w="794" w:type="dxa"/>
            <w:tcBorders>
              <w:top w:val="nil"/>
              <w:left w:val="nil"/>
              <w:bottom w:val="single" w:sz="4" w:space="0" w:color="auto"/>
              <w:right w:val="single" w:sz="4" w:space="0" w:color="auto"/>
            </w:tcBorders>
            <w:shd w:val="clear" w:color="auto" w:fill="auto"/>
            <w:noWrap/>
            <w:vAlign w:val="center"/>
            <w:hideMark/>
          </w:tcPr>
          <w:p w14:paraId="6DACC93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18AFD0FF"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2BF178EA"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69B87E4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70-110</w:t>
            </w:r>
          </w:p>
        </w:tc>
      </w:tr>
      <w:tr w:rsidR="005C3158" w:rsidRPr="005C3158" w14:paraId="4467255B"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66D42E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48AD3578"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Mfl_056</w:t>
            </w:r>
          </w:p>
        </w:tc>
        <w:tc>
          <w:tcPr>
            <w:tcW w:w="2823" w:type="dxa"/>
            <w:tcBorders>
              <w:top w:val="nil"/>
              <w:left w:val="nil"/>
              <w:bottom w:val="single" w:sz="4" w:space="0" w:color="auto"/>
              <w:right w:val="single" w:sz="4" w:space="0" w:color="auto"/>
            </w:tcBorders>
            <w:shd w:val="clear" w:color="auto" w:fill="auto"/>
            <w:noWrap/>
            <w:vAlign w:val="center"/>
            <w:hideMark/>
          </w:tcPr>
          <w:p w14:paraId="37E91F5A"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TTGCCACCAAAGGTTAGTCC</w:t>
            </w:r>
          </w:p>
        </w:tc>
        <w:tc>
          <w:tcPr>
            <w:tcW w:w="2750" w:type="dxa"/>
            <w:tcBorders>
              <w:top w:val="nil"/>
              <w:left w:val="nil"/>
              <w:bottom w:val="single" w:sz="4" w:space="0" w:color="auto"/>
              <w:right w:val="single" w:sz="4" w:space="0" w:color="auto"/>
            </w:tcBorders>
            <w:shd w:val="clear" w:color="auto" w:fill="auto"/>
            <w:noWrap/>
            <w:vAlign w:val="center"/>
            <w:hideMark/>
          </w:tcPr>
          <w:p w14:paraId="0564829C"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AGTCATCCTTCGGTTGTTGC</w:t>
            </w:r>
          </w:p>
        </w:tc>
        <w:tc>
          <w:tcPr>
            <w:tcW w:w="794" w:type="dxa"/>
            <w:tcBorders>
              <w:top w:val="nil"/>
              <w:left w:val="nil"/>
              <w:bottom w:val="single" w:sz="4" w:space="0" w:color="auto"/>
              <w:right w:val="single" w:sz="4" w:space="0" w:color="auto"/>
            </w:tcBorders>
            <w:shd w:val="clear" w:color="auto" w:fill="auto"/>
            <w:noWrap/>
            <w:vAlign w:val="center"/>
            <w:hideMark/>
          </w:tcPr>
          <w:p w14:paraId="7BF3560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4137ABE6"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0FCA654F"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0,3</w:t>
            </w:r>
          </w:p>
        </w:tc>
        <w:tc>
          <w:tcPr>
            <w:tcW w:w="1021" w:type="dxa"/>
            <w:tcBorders>
              <w:top w:val="nil"/>
              <w:left w:val="nil"/>
              <w:bottom w:val="single" w:sz="4" w:space="0" w:color="auto"/>
              <w:right w:val="single" w:sz="4" w:space="0" w:color="auto"/>
            </w:tcBorders>
            <w:shd w:val="clear" w:color="auto" w:fill="auto"/>
            <w:noWrap/>
            <w:vAlign w:val="bottom"/>
            <w:hideMark/>
          </w:tcPr>
          <w:p w14:paraId="629D3780"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115-150</w:t>
            </w:r>
          </w:p>
        </w:tc>
      </w:tr>
      <w:tr w:rsidR="005C3158" w:rsidRPr="005C3158" w14:paraId="5B303E11"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410F790"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59F6318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Mfl_070</w:t>
            </w:r>
          </w:p>
        </w:tc>
        <w:tc>
          <w:tcPr>
            <w:tcW w:w="2823" w:type="dxa"/>
            <w:tcBorders>
              <w:top w:val="nil"/>
              <w:left w:val="nil"/>
              <w:bottom w:val="single" w:sz="4" w:space="0" w:color="auto"/>
              <w:right w:val="single" w:sz="4" w:space="0" w:color="auto"/>
            </w:tcBorders>
            <w:shd w:val="clear" w:color="auto" w:fill="auto"/>
            <w:noWrap/>
            <w:vAlign w:val="center"/>
            <w:hideMark/>
          </w:tcPr>
          <w:p w14:paraId="54D7805B"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CGACCGCATAGATTCCATAG</w:t>
            </w:r>
          </w:p>
        </w:tc>
        <w:tc>
          <w:tcPr>
            <w:tcW w:w="2750" w:type="dxa"/>
            <w:tcBorders>
              <w:top w:val="nil"/>
              <w:left w:val="nil"/>
              <w:bottom w:val="single" w:sz="4" w:space="0" w:color="auto"/>
              <w:right w:val="single" w:sz="4" w:space="0" w:color="auto"/>
            </w:tcBorders>
            <w:shd w:val="clear" w:color="auto" w:fill="auto"/>
            <w:noWrap/>
            <w:vAlign w:val="center"/>
            <w:hideMark/>
          </w:tcPr>
          <w:p w14:paraId="6A63FB3F"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AATTTCGTTGCGCATTTG</w:t>
            </w:r>
          </w:p>
        </w:tc>
        <w:tc>
          <w:tcPr>
            <w:tcW w:w="794" w:type="dxa"/>
            <w:tcBorders>
              <w:top w:val="nil"/>
              <w:left w:val="nil"/>
              <w:bottom w:val="single" w:sz="4" w:space="0" w:color="auto"/>
              <w:right w:val="single" w:sz="4" w:space="0" w:color="auto"/>
            </w:tcBorders>
            <w:shd w:val="clear" w:color="auto" w:fill="auto"/>
            <w:noWrap/>
            <w:vAlign w:val="center"/>
            <w:hideMark/>
          </w:tcPr>
          <w:p w14:paraId="18AA9813"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6398D1DD"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78B7F7A1"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0,4</w:t>
            </w:r>
          </w:p>
        </w:tc>
        <w:tc>
          <w:tcPr>
            <w:tcW w:w="1021" w:type="dxa"/>
            <w:tcBorders>
              <w:top w:val="nil"/>
              <w:left w:val="nil"/>
              <w:bottom w:val="single" w:sz="4" w:space="0" w:color="auto"/>
              <w:right w:val="single" w:sz="4" w:space="0" w:color="auto"/>
            </w:tcBorders>
            <w:shd w:val="clear" w:color="auto" w:fill="auto"/>
            <w:noWrap/>
            <w:vAlign w:val="bottom"/>
            <w:hideMark/>
          </w:tcPr>
          <w:p w14:paraId="44A3CE5A"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160-190</w:t>
            </w:r>
          </w:p>
        </w:tc>
      </w:tr>
      <w:tr w:rsidR="005C3158" w:rsidRPr="005C3158" w14:paraId="67A152D0" w14:textId="77777777" w:rsidTr="005C3158">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4C9F72D"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3</w:t>
            </w:r>
          </w:p>
        </w:tc>
        <w:tc>
          <w:tcPr>
            <w:tcW w:w="762" w:type="dxa"/>
            <w:tcBorders>
              <w:top w:val="nil"/>
              <w:left w:val="nil"/>
              <w:bottom w:val="single" w:sz="4" w:space="0" w:color="auto"/>
              <w:right w:val="single" w:sz="4" w:space="0" w:color="auto"/>
            </w:tcBorders>
            <w:shd w:val="clear" w:color="auto" w:fill="auto"/>
            <w:noWrap/>
            <w:vAlign w:val="bottom"/>
            <w:hideMark/>
          </w:tcPr>
          <w:p w14:paraId="331C73DB"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Mfl_491</w:t>
            </w:r>
          </w:p>
        </w:tc>
        <w:tc>
          <w:tcPr>
            <w:tcW w:w="2823" w:type="dxa"/>
            <w:tcBorders>
              <w:top w:val="nil"/>
              <w:left w:val="nil"/>
              <w:bottom w:val="single" w:sz="4" w:space="0" w:color="auto"/>
              <w:right w:val="single" w:sz="4" w:space="0" w:color="auto"/>
            </w:tcBorders>
            <w:shd w:val="clear" w:color="auto" w:fill="auto"/>
            <w:noWrap/>
            <w:vAlign w:val="center"/>
            <w:hideMark/>
          </w:tcPr>
          <w:p w14:paraId="659571B9"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CTGTCGATGGACTCCGATG</w:t>
            </w:r>
          </w:p>
        </w:tc>
        <w:tc>
          <w:tcPr>
            <w:tcW w:w="2750" w:type="dxa"/>
            <w:tcBorders>
              <w:top w:val="nil"/>
              <w:left w:val="nil"/>
              <w:bottom w:val="single" w:sz="4" w:space="0" w:color="auto"/>
              <w:right w:val="single" w:sz="4" w:space="0" w:color="auto"/>
            </w:tcBorders>
            <w:shd w:val="clear" w:color="auto" w:fill="auto"/>
            <w:noWrap/>
            <w:vAlign w:val="center"/>
            <w:hideMark/>
          </w:tcPr>
          <w:p w14:paraId="3138A5E4"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GCTTACCCGTTGGTTGAGAG</w:t>
            </w:r>
          </w:p>
        </w:tc>
        <w:tc>
          <w:tcPr>
            <w:tcW w:w="794" w:type="dxa"/>
            <w:tcBorders>
              <w:top w:val="nil"/>
              <w:left w:val="nil"/>
              <w:bottom w:val="single" w:sz="4" w:space="0" w:color="auto"/>
              <w:right w:val="single" w:sz="4" w:space="0" w:color="auto"/>
            </w:tcBorders>
            <w:shd w:val="clear" w:color="auto" w:fill="auto"/>
            <w:noWrap/>
            <w:vAlign w:val="center"/>
            <w:hideMark/>
          </w:tcPr>
          <w:p w14:paraId="6540F3F1" w14:textId="77777777" w:rsidR="005C3158" w:rsidRPr="005C3158" w:rsidRDefault="005C3158" w:rsidP="005C3158">
            <w:pPr>
              <w:spacing w:after="0" w:line="240" w:lineRule="auto"/>
              <w:rPr>
                <w:rFonts w:ascii="Arial Unicode MS" w:eastAsia="Times New Roman" w:hAnsi="Arial Unicode MS" w:cs="Calibri"/>
                <w:color w:val="000000"/>
                <w:sz w:val="16"/>
                <w:szCs w:val="16"/>
              </w:rPr>
            </w:pPr>
            <w:r w:rsidRPr="005C3158">
              <w:rPr>
                <w:rFonts w:ascii="Arial Unicode MS" w:eastAsia="Times New Roman" w:hAnsi="Arial Unicode MS" w:cs="Calibri"/>
                <w:color w:val="000000"/>
                <w:sz w:val="16"/>
                <w:szCs w:val="16"/>
              </w:rPr>
              <w:t>Pigtail</w:t>
            </w:r>
          </w:p>
        </w:tc>
        <w:tc>
          <w:tcPr>
            <w:tcW w:w="703" w:type="dxa"/>
            <w:tcBorders>
              <w:top w:val="nil"/>
              <w:left w:val="nil"/>
              <w:bottom w:val="single" w:sz="4" w:space="0" w:color="auto"/>
              <w:right w:val="single" w:sz="4" w:space="0" w:color="auto"/>
            </w:tcBorders>
            <w:shd w:val="clear" w:color="auto" w:fill="auto"/>
            <w:noWrap/>
            <w:vAlign w:val="bottom"/>
            <w:hideMark/>
          </w:tcPr>
          <w:p w14:paraId="07DB55C5"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TAMRA</w:t>
            </w:r>
          </w:p>
        </w:tc>
        <w:tc>
          <w:tcPr>
            <w:tcW w:w="714" w:type="dxa"/>
            <w:tcBorders>
              <w:top w:val="nil"/>
              <w:left w:val="nil"/>
              <w:bottom w:val="single" w:sz="4" w:space="0" w:color="auto"/>
              <w:right w:val="single" w:sz="4" w:space="0" w:color="auto"/>
            </w:tcBorders>
            <w:shd w:val="clear" w:color="auto" w:fill="auto"/>
            <w:noWrap/>
            <w:vAlign w:val="bottom"/>
            <w:hideMark/>
          </w:tcPr>
          <w:p w14:paraId="04762BA7" w14:textId="77777777" w:rsidR="005C3158" w:rsidRPr="005C3158" w:rsidRDefault="005C3158" w:rsidP="005C3158">
            <w:pPr>
              <w:spacing w:after="0" w:line="240" w:lineRule="auto"/>
              <w:jc w:val="right"/>
              <w:rPr>
                <w:rFonts w:ascii="Calibri" w:eastAsia="Times New Roman" w:hAnsi="Calibri" w:cs="Calibri"/>
                <w:color w:val="000000"/>
                <w:sz w:val="16"/>
                <w:szCs w:val="16"/>
              </w:rPr>
            </w:pPr>
            <w:r w:rsidRPr="005C3158">
              <w:rPr>
                <w:rFonts w:ascii="Calibri" w:eastAsia="Times New Roman" w:hAnsi="Calibri" w:cs="Calibri"/>
                <w:color w:val="000000"/>
                <w:sz w:val="16"/>
                <w:szCs w:val="16"/>
              </w:rPr>
              <w:t>0,2</w:t>
            </w:r>
          </w:p>
        </w:tc>
        <w:tc>
          <w:tcPr>
            <w:tcW w:w="1021" w:type="dxa"/>
            <w:tcBorders>
              <w:top w:val="nil"/>
              <w:left w:val="nil"/>
              <w:bottom w:val="single" w:sz="4" w:space="0" w:color="auto"/>
              <w:right w:val="single" w:sz="4" w:space="0" w:color="auto"/>
            </w:tcBorders>
            <w:shd w:val="clear" w:color="auto" w:fill="auto"/>
            <w:noWrap/>
            <w:vAlign w:val="bottom"/>
            <w:hideMark/>
          </w:tcPr>
          <w:p w14:paraId="44756B47" w14:textId="77777777" w:rsidR="005C3158" w:rsidRPr="005C3158" w:rsidRDefault="005C3158" w:rsidP="005C3158">
            <w:pPr>
              <w:spacing w:after="0" w:line="240" w:lineRule="auto"/>
              <w:rPr>
                <w:rFonts w:ascii="Calibri" w:eastAsia="Times New Roman" w:hAnsi="Calibri" w:cs="Calibri"/>
                <w:color w:val="000000"/>
                <w:sz w:val="16"/>
                <w:szCs w:val="16"/>
              </w:rPr>
            </w:pPr>
            <w:r w:rsidRPr="005C3158">
              <w:rPr>
                <w:rFonts w:ascii="Calibri" w:eastAsia="Times New Roman" w:hAnsi="Calibri" w:cs="Calibri"/>
                <w:color w:val="000000"/>
                <w:sz w:val="16"/>
                <w:szCs w:val="16"/>
              </w:rPr>
              <w:t> 195-240</w:t>
            </w:r>
          </w:p>
        </w:tc>
      </w:tr>
    </w:tbl>
    <w:p w14:paraId="32F2F577" w14:textId="77777777" w:rsidR="005C3158" w:rsidRPr="005C3158" w:rsidRDefault="005C3158" w:rsidP="005C3158">
      <w:pPr>
        <w:spacing w:after="0"/>
        <w:jc w:val="both"/>
        <w:rPr>
          <w:rFonts w:ascii="Calibri" w:eastAsia="Times New Roman" w:hAnsi="Calibri" w:cs="Times New Roman"/>
          <w:bCs/>
          <w:color w:val="FF0000"/>
          <w:sz w:val="20"/>
          <w:szCs w:val="20"/>
          <w:lang w:val="en-GB" w:eastAsia="de-DE"/>
        </w:rPr>
      </w:pPr>
    </w:p>
    <w:p w14:paraId="2DBFB265" w14:textId="71677B17" w:rsidR="00FF3E30" w:rsidRDefault="00FF3E30">
      <w:pPr>
        <w:spacing w:after="160" w:line="259" w:lineRule="auto"/>
        <w:rPr>
          <w:rFonts w:ascii="Calibri" w:eastAsia="Calibri" w:hAnsi="Calibri" w:cs="Times New Roman"/>
          <w:szCs w:val="24"/>
        </w:rPr>
      </w:pPr>
      <w:r>
        <w:rPr>
          <w:rFonts w:ascii="Calibri" w:eastAsia="Calibri" w:hAnsi="Calibri" w:cs="Times New Roman"/>
          <w:szCs w:val="24"/>
        </w:rPr>
        <w:br w:type="page"/>
      </w:r>
    </w:p>
    <w:p w14:paraId="29EA0CCE" w14:textId="19B5E912" w:rsidR="005C3158" w:rsidRPr="005C3158" w:rsidRDefault="00FF3E30" w:rsidP="005C3158">
      <w:pPr>
        <w:spacing w:after="0" w:line="240" w:lineRule="auto"/>
        <w:rPr>
          <w:rFonts w:ascii="Calibri" w:eastAsia="Calibri" w:hAnsi="Calibri" w:cs="Times New Roman"/>
          <w:szCs w:val="24"/>
        </w:rPr>
      </w:pPr>
      <w:r>
        <w:rPr>
          <w:rFonts w:eastAsia="Times New Roman" w:cs="Times New Roman"/>
          <w:b/>
          <w:bCs/>
          <w:color w:val="000000"/>
          <w:szCs w:val="20"/>
          <w:lang w:val="en-GB" w:eastAsia="de-DE"/>
        </w:rPr>
        <w:lastRenderedPageBreak/>
        <w:t xml:space="preserve">Supplementary </w:t>
      </w:r>
      <w:r w:rsidR="007B0DD1">
        <w:rPr>
          <w:b/>
          <w:bCs/>
        </w:rPr>
        <w:t>table 2</w:t>
      </w:r>
      <w:r>
        <w:t>.</w:t>
      </w:r>
    </w:p>
    <w:p w14:paraId="57F67FFD" w14:textId="6293A8A4" w:rsidR="005C3158" w:rsidRDefault="005C3158" w:rsidP="009A6F39">
      <w:pPr>
        <w:rPr>
          <w:b/>
        </w:rPr>
      </w:pPr>
    </w:p>
    <w:p w14:paraId="55B99662" w14:textId="77777777" w:rsidR="005C3158" w:rsidRDefault="005C3158" w:rsidP="009A6F39">
      <w:pPr>
        <w:rPr>
          <w:b/>
        </w:rPr>
      </w:pPr>
    </w:p>
    <w:p w14:paraId="65582893" w14:textId="793D2E6F" w:rsidR="0071552B" w:rsidRDefault="0071552B" w:rsidP="009A6F39">
      <w:pPr>
        <w:rPr>
          <w:b/>
        </w:rPr>
      </w:pPr>
    </w:p>
    <w:p w14:paraId="3B2B41E6" w14:textId="53FA4B13" w:rsidR="0071552B" w:rsidRDefault="0071552B" w:rsidP="008478A4">
      <w:pPr>
        <w:jc w:val="both"/>
        <w:rPr>
          <w:b/>
        </w:rPr>
      </w:pPr>
    </w:p>
    <w:p w14:paraId="476F4DA5" w14:textId="5633569A" w:rsidR="00C02C3F" w:rsidRDefault="00C02C3F" w:rsidP="00E675A2">
      <w:pPr>
        <w:rPr>
          <w:b/>
          <w:bCs/>
        </w:rPr>
      </w:pPr>
      <w:r>
        <w:rPr>
          <w:rFonts w:eastAsia="Times New Roman" w:cs="Times New Roman"/>
          <w:b/>
          <w:bCs/>
          <w:color w:val="000000"/>
          <w:szCs w:val="20"/>
          <w:lang w:val="en-GB" w:eastAsia="de-DE"/>
        </w:rPr>
        <w:br w:type="page"/>
      </w:r>
    </w:p>
    <w:p w14:paraId="7D652415" w14:textId="7A5364F6" w:rsidR="007359EC" w:rsidRDefault="008478A4" w:rsidP="008478A4">
      <w:pPr>
        <w:spacing w:after="0"/>
        <w:rPr>
          <w:rFonts w:eastAsia="Times New Roman" w:cs="Times New Roman"/>
          <w:bCs/>
          <w:color w:val="000000"/>
          <w:szCs w:val="20"/>
          <w:lang w:val="en-GB" w:eastAsia="de-DE"/>
        </w:rPr>
      </w:pPr>
      <w:r w:rsidRPr="005C3158">
        <w:rPr>
          <w:rFonts w:eastAsia="Times New Roman" w:cs="Times New Roman"/>
          <w:b/>
          <w:bCs/>
          <w:color w:val="000000"/>
          <w:szCs w:val="20"/>
          <w:lang w:val="en-GB" w:eastAsia="de-DE"/>
        </w:rPr>
        <w:lastRenderedPageBreak/>
        <w:t xml:space="preserve">Supplementary table </w:t>
      </w:r>
      <w:r w:rsidR="007B0DD1">
        <w:rPr>
          <w:rFonts w:eastAsia="Times New Roman" w:cs="Times New Roman"/>
          <w:b/>
          <w:bCs/>
          <w:color w:val="000000"/>
          <w:szCs w:val="20"/>
          <w:lang w:val="en-GB" w:eastAsia="de-DE"/>
        </w:rPr>
        <w:t>3</w:t>
      </w:r>
      <w:r w:rsidRPr="005C3158">
        <w:rPr>
          <w:rFonts w:eastAsia="Times New Roman" w:cs="Times New Roman"/>
          <w:b/>
          <w:bCs/>
          <w:color w:val="000000"/>
          <w:szCs w:val="20"/>
          <w:lang w:val="en-GB" w:eastAsia="de-DE"/>
        </w:rPr>
        <w:t>.</w:t>
      </w:r>
      <w:r>
        <w:rPr>
          <w:rFonts w:eastAsia="Times New Roman" w:cs="Times New Roman"/>
          <w:bCs/>
          <w:color w:val="000000"/>
          <w:szCs w:val="20"/>
          <w:lang w:val="en-GB" w:eastAsia="de-DE"/>
        </w:rPr>
        <w:t xml:space="preserve"> Hardy-Weinberg results for within commune/district tests. </w:t>
      </w:r>
      <w:r w:rsidR="009C2BFB">
        <w:rPr>
          <w:rFonts w:eastAsia="Times New Roman" w:cs="Times New Roman"/>
          <w:bCs/>
          <w:color w:val="000000"/>
          <w:szCs w:val="20"/>
          <w:lang w:val="en-GB" w:eastAsia="de-DE"/>
        </w:rPr>
        <w:t>U</w:t>
      </w:r>
      <w:r>
        <w:rPr>
          <w:rFonts w:eastAsia="Times New Roman" w:cs="Times New Roman"/>
          <w:bCs/>
          <w:color w:val="000000"/>
          <w:szCs w:val="20"/>
          <w:lang w:val="en-GB" w:eastAsia="de-DE"/>
        </w:rPr>
        <w:t>nderlined values describes significance of the raw exact Monte Carlo p-values</w:t>
      </w:r>
      <w:r w:rsidR="004966DF">
        <w:rPr>
          <w:rFonts w:eastAsia="Times New Roman" w:cs="Times New Roman"/>
          <w:bCs/>
          <w:color w:val="000000"/>
          <w:szCs w:val="20"/>
          <w:lang w:val="en-GB" w:eastAsia="de-DE"/>
        </w:rPr>
        <w:t xml:space="preserve"> and values in bold describes significance after </w:t>
      </w:r>
      <w:proofErr w:type="spellStart"/>
      <w:r w:rsidR="004966DF">
        <w:rPr>
          <w:rFonts w:eastAsia="Times New Roman" w:cs="Times New Roman"/>
          <w:bCs/>
          <w:color w:val="000000"/>
          <w:szCs w:val="20"/>
          <w:lang w:val="en-GB" w:eastAsia="de-DE"/>
        </w:rPr>
        <w:t>Benjamini</w:t>
      </w:r>
      <w:proofErr w:type="spellEnd"/>
      <w:r w:rsidR="004966DF">
        <w:rPr>
          <w:rFonts w:eastAsia="Times New Roman" w:cs="Times New Roman"/>
          <w:bCs/>
          <w:color w:val="000000"/>
          <w:szCs w:val="20"/>
          <w:lang w:val="en-GB" w:eastAsia="de-DE"/>
        </w:rPr>
        <w:t>-Hochberg correction.</w:t>
      </w:r>
    </w:p>
    <w:p w14:paraId="782F8A8B" w14:textId="77777777" w:rsidR="007359EC" w:rsidRPr="004966DF" w:rsidRDefault="007359EC" w:rsidP="008478A4">
      <w:pPr>
        <w:spacing w:after="0"/>
        <w:rPr>
          <w:rFonts w:eastAsia="Times New Roman" w:cs="Times New Roman"/>
          <w:bCs/>
          <w:color w:val="000000"/>
          <w:szCs w:val="20"/>
          <w:lang w:eastAsia="de-DE"/>
        </w:rPr>
      </w:pPr>
    </w:p>
    <w:p w14:paraId="14E8C2F7" w14:textId="69E102A6" w:rsidR="008478A4" w:rsidRPr="007359EC" w:rsidRDefault="007359EC" w:rsidP="008478A4">
      <w:pPr>
        <w:spacing w:after="0"/>
        <w:rPr>
          <w:rFonts w:eastAsia="Times New Roman" w:cs="Times New Roman"/>
          <w:bCs/>
          <w:color w:val="000000"/>
          <w:szCs w:val="20"/>
          <w:lang w:val="de-LU" w:eastAsia="de-DE"/>
        </w:rPr>
      </w:pPr>
      <w:r w:rsidRPr="007359EC">
        <w:rPr>
          <w:rFonts w:eastAsia="Times New Roman" w:cs="Times New Roman"/>
          <w:bCs/>
          <w:color w:val="000000"/>
          <w:szCs w:val="20"/>
          <w:lang w:val="de-LU" w:eastAsia="de-DE"/>
        </w:rPr>
        <w:t xml:space="preserve">A) </w:t>
      </w:r>
      <w:r w:rsidRPr="007359EC">
        <w:rPr>
          <w:rFonts w:eastAsia="Times New Roman" w:cs="Times New Roman"/>
          <w:bCs/>
          <w:i/>
          <w:color w:val="000000"/>
          <w:szCs w:val="20"/>
          <w:lang w:val="de-LU" w:eastAsia="de-DE"/>
        </w:rPr>
        <w:t>S. pipiens</w:t>
      </w:r>
      <w:r w:rsidRPr="007359EC">
        <w:rPr>
          <w:rFonts w:eastAsia="Times New Roman" w:cs="Times New Roman"/>
          <w:bCs/>
          <w:color w:val="000000"/>
          <w:szCs w:val="20"/>
          <w:lang w:val="de-LU" w:eastAsia="de-DE"/>
        </w:rPr>
        <w:t xml:space="preserve"> in Luxembourg</w:t>
      </w:r>
    </w:p>
    <w:p w14:paraId="2F3944BF" w14:textId="77777777" w:rsidR="007359EC" w:rsidRPr="007359EC" w:rsidRDefault="007359EC" w:rsidP="008478A4">
      <w:pPr>
        <w:spacing w:after="0"/>
        <w:rPr>
          <w:rFonts w:eastAsia="Times New Roman" w:cs="Times New Roman"/>
          <w:bCs/>
          <w:color w:val="000000"/>
          <w:szCs w:val="20"/>
          <w:lang w:val="de-LU" w:eastAsia="de-DE"/>
        </w:rPr>
      </w:pPr>
    </w:p>
    <w:tbl>
      <w:tblPr>
        <w:tblW w:w="8647" w:type="dxa"/>
        <w:tblCellMar>
          <w:left w:w="70" w:type="dxa"/>
          <w:right w:w="70" w:type="dxa"/>
        </w:tblCellMar>
        <w:tblLook w:val="04A0" w:firstRow="1" w:lastRow="0" w:firstColumn="1" w:lastColumn="0" w:noHBand="0" w:noVBand="1"/>
      </w:tblPr>
      <w:tblGrid>
        <w:gridCol w:w="2007"/>
        <w:gridCol w:w="940"/>
        <w:gridCol w:w="940"/>
        <w:gridCol w:w="1075"/>
        <w:gridCol w:w="920"/>
        <w:gridCol w:w="940"/>
        <w:gridCol w:w="940"/>
        <w:gridCol w:w="940"/>
      </w:tblGrid>
      <w:tr w:rsidR="007359EC" w:rsidRPr="007359EC" w14:paraId="4CC0A463" w14:textId="77777777" w:rsidTr="007359EC">
        <w:trPr>
          <w:trHeight w:val="315"/>
        </w:trPr>
        <w:tc>
          <w:tcPr>
            <w:tcW w:w="2007" w:type="dxa"/>
            <w:tcBorders>
              <w:top w:val="nil"/>
              <w:left w:val="nil"/>
              <w:bottom w:val="single" w:sz="4" w:space="0" w:color="auto"/>
              <w:right w:val="nil"/>
            </w:tcBorders>
            <w:shd w:val="clear" w:color="auto" w:fill="auto"/>
            <w:noWrap/>
            <w:vAlign w:val="bottom"/>
            <w:hideMark/>
          </w:tcPr>
          <w:p w14:paraId="7285E774"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LOCUS</w:t>
            </w:r>
          </w:p>
        </w:tc>
        <w:tc>
          <w:tcPr>
            <w:tcW w:w="940" w:type="dxa"/>
            <w:tcBorders>
              <w:top w:val="nil"/>
              <w:left w:val="nil"/>
              <w:bottom w:val="single" w:sz="4" w:space="0" w:color="auto"/>
              <w:right w:val="nil"/>
            </w:tcBorders>
            <w:shd w:val="clear" w:color="auto" w:fill="auto"/>
            <w:noWrap/>
            <w:vAlign w:val="bottom"/>
            <w:hideMark/>
          </w:tcPr>
          <w:p w14:paraId="160D3C0A"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Spp010</w:t>
            </w:r>
          </w:p>
        </w:tc>
        <w:tc>
          <w:tcPr>
            <w:tcW w:w="940" w:type="dxa"/>
            <w:tcBorders>
              <w:top w:val="nil"/>
              <w:left w:val="nil"/>
              <w:bottom w:val="single" w:sz="4" w:space="0" w:color="auto"/>
              <w:right w:val="nil"/>
            </w:tcBorders>
            <w:shd w:val="clear" w:color="auto" w:fill="auto"/>
            <w:noWrap/>
            <w:vAlign w:val="bottom"/>
            <w:hideMark/>
          </w:tcPr>
          <w:p w14:paraId="14C4F885"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Spp053</w:t>
            </w:r>
          </w:p>
        </w:tc>
        <w:tc>
          <w:tcPr>
            <w:tcW w:w="1075" w:type="dxa"/>
            <w:tcBorders>
              <w:top w:val="nil"/>
              <w:left w:val="nil"/>
              <w:bottom w:val="single" w:sz="4" w:space="0" w:color="auto"/>
              <w:right w:val="nil"/>
            </w:tcBorders>
            <w:shd w:val="clear" w:color="auto" w:fill="auto"/>
            <w:noWrap/>
            <w:vAlign w:val="bottom"/>
            <w:hideMark/>
          </w:tcPr>
          <w:p w14:paraId="637EB239"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Spp080</w:t>
            </w:r>
          </w:p>
        </w:tc>
        <w:tc>
          <w:tcPr>
            <w:tcW w:w="865" w:type="dxa"/>
            <w:tcBorders>
              <w:top w:val="nil"/>
              <w:left w:val="nil"/>
              <w:bottom w:val="single" w:sz="4" w:space="0" w:color="auto"/>
              <w:right w:val="nil"/>
            </w:tcBorders>
            <w:shd w:val="clear" w:color="auto" w:fill="auto"/>
            <w:noWrap/>
            <w:vAlign w:val="bottom"/>
            <w:hideMark/>
          </w:tcPr>
          <w:p w14:paraId="0E881F7C"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Spp142</w:t>
            </w:r>
          </w:p>
        </w:tc>
        <w:tc>
          <w:tcPr>
            <w:tcW w:w="940" w:type="dxa"/>
            <w:tcBorders>
              <w:top w:val="nil"/>
              <w:left w:val="nil"/>
              <w:bottom w:val="single" w:sz="4" w:space="0" w:color="auto"/>
              <w:right w:val="nil"/>
            </w:tcBorders>
            <w:shd w:val="clear" w:color="auto" w:fill="auto"/>
            <w:noWrap/>
            <w:vAlign w:val="bottom"/>
            <w:hideMark/>
          </w:tcPr>
          <w:p w14:paraId="172C854E"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Spp231</w:t>
            </w:r>
          </w:p>
        </w:tc>
        <w:tc>
          <w:tcPr>
            <w:tcW w:w="940" w:type="dxa"/>
            <w:tcBorders>
              <w:top w:val="nil"/>
              <w:left w:val="nil"/>
              <w:bottom w:val="single" w:sz="4" w:space="0" w:color="auto"/>
              <w:right w:val="nil"/>
            </w:tcBorders>
            <w:shd w:val="clear" w:color="auto" w:fill="auto"/>
            <w:noWrap/>
            <w:vAlign w:val="bottom"/>
            <w:hideMark/>
          </w:tcPr>
          <w:p w14:paraId="2202D016"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Spp273</w:t>
            </w:r>
          </w:p>
        </w:tc>
        <w:tc>
          <w:tcPr>
            <w:tcW w:w="940" w:type="dxa"/>
            <w:tcBorders>
              <w:top w:val="nil"/>
              <w:left w:val="nil"/>
              <w:bottom w:val="single" w:sz="4" w:space="0" w:color="auto"/>
              <w:right w:val="nil"/>
            </w:tcBorders>
            <w:shd w:val="clear" w:color="auto" w:fill="auto"/>
            <w:noWrap/>
            <w:vAlign w:val="bottom"/>
            <w:hideMark/>
          </w:tcPr>
          <w:p w14:paraId="60F5B228"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Spp476</w:t>
            </w:r>
          </w:p>
        </w:tc>
      </w:tr>
      <w:tr w:rsidR="007359EC" w:rsidRPr="007359EC" w14:paraId="1C48DC46"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156F4D79"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COMMUNE</w:t>
            </w:r>
          </w:p>
        </w:tc>
        <w:tc>
          <w:tcPr>
            <w:tcW w:w="940" w:type="dxa"/>
            <w:tcBorders>
              <w:top w:val="nil"/>
              <w:left w:val="nil"/>
              <w:bottom w:val="nil"/>
              <w:right w:val="nil"/>
            </w:tcBorders>
            <w:shd w:val="clear" w:color="auto" w:fill="auto"/>
            <w:noWrap/>
            <w:vAlign w:val="bottom"/>
            <w:hideMark/>
          </w:tcPr>
          <w:p w14:paraId="69FBD6D3" w14:textId="77777777" w:rsidR="007359EC" w:rsidRPr="007359EC" w:rsidRDefault="007359EC" w:rsidP="007359EC">
            <w:pPr>
              <w:spacing w:after="0" w:line="240" w:lineRule="auto"/>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7D6D3B82" w14:textId="77777777" w:rsidR="007359EC" w:rsidRPr="007359EC" w:rsidRDefault="007359EC" w:rsidP="007359EC">
            <w:pPr>
              <w:spacing w:after="0" w:line="240" w:lineRule="auto"/>
              <w:rPr>
                <w:rFonts w:eastAsia="Times New Roman" w:cs="Times New Roman"/>
                <w:sz w:val="20"/>
                <w:szCs w:val="20"/>
                <w:lang w:val="de-LU" w:eastAsia="de-LU"/>
              </w:rPr>
            </w:pPr>
          </w:p>
        </w:tc>
        <w:tc>
          <w:tcPr>
            <w:tcW w:w="1075" w:type="dxa"/>
            <w:tcBorders>
              <w:top w:val="nil"/>
              <w:left w:val="nil"/>
              <w:bottom w:val="nil"/>
              <w:right w:val="nil"/>
            </w:tcBorders>
            <w:shd w:val="clear" w:color="auto" w:fill="auto"/>
            <w:noWrap/>
            <w:vAlign w:val="bottom"/>
            <w:hideMark/>
          </w:tcPr>
          <w:p w14:paraId="6290E8C7" w14:textId="77777777" w:rsidR="007359EC" w:rsidRPr="007359EC" w:rsidRDefault="007359EC" w:rsidP="007359EC">
            <w:pPr>
              <w:spacing w:after="0" w:line="240" w:lineRule="auto"/>
              <w:rPr>
                <w:rFonts w:eastAsia="Times New Roman" w:cs="Times New Roman"/>
                <w:sz w:val="20"/>
                <w:szCs w:val="20"/>
                <w:lang w:val="de-LU" w:eastAsia="de-LU"/>
              </w:rPr>
            </w:pPr>
          </w:p>
        </w:tc>
        <w:tc>
          <w:tcPr>
            <w:tcW w:w="865" w:type="dxa"/>
            <w:tcBorders>
              <w:top w:val="nil"/>
              <w:left w:val="nil"/>
              <w:bottom w:val="nil"/>
              <w:right w:val="nil"/>
            </w:tcBorders>
            <w:shd w:val="clear" w:color="auto" w:fill="auto"/>
            <w:noWrap/>
            <w:vAlign w:val="bottom"/>
            <w:hideMark/>
          </w:tcPr>
          <w:p w14:paraId="6C3F128D"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4AB79984"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0089452F"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2D2FC297" w14:textId="77777777" w:rsidR="007359EC" w:rsidRPr="007359EC" w:rsidRDefault="007359EC" w:rsidP="007359EC">
            <w:pPr>
              <w:spacing w:after="0" w:line="240" w:lineRule="auto"/>
              <w:rPr>
                <w:rFonts w:eastAsia="Times New Roman" w:cs="Times New Roman"/>
                <w:sz w:val="20"/>
                <w:szCs w:val="20"/>
                <w:lang w:val="de-LU" w:eastAsia="de-LU"/>
              </w:rPr>
            </w:pPr>
          </w:p>
        </w:tc>
      </w:tr>
      <w:tr w:rsidR="007359EC" w:rsidRPr="007359EC" w14:paraId="642A5CB4"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32371800"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Bertrange</w:t>
            </w:r>
          </w:p>
        </w:tc>
        <w:tc>
          <w:tcPr>
            <w:tcW w:w="940" w:type="dxa"/>
            <w:tcBorders>
              <w:top w:val="nil"/>
              <w:left w:val="nil"/>
              <w:bottom w:val="nil"/>
              <w:right w:val="nil"/>
            </w:tcBorders>
            <w:shd w:val="clear" w:color="auto" w:fill="auto"/>
            <w:noWrap/>
            <w:vAlign w:val="bottom"/>
            <w:hideMark/>
          </w:tcPr>
          <w:p w14:paraId="06A07A6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0.46865</w:t>
            </w:r>
          </w:p>
        </w:tc>
        <w:tc>
          <w:tcPr>
            <w:tcW w:w="940" w:type="dxa"/>
            <w:tcBorders>
              <w:top w:val="nil"/>
              <w:left w:val="nil"/>
              <w:bottom w:val="nil"/>
              <w:right w:val="nil"/>
            </w:tcBorders>
            <w:shd w:val="clear" w:color="auto" w:fill="auto"/>
            <w:noWrap/>
            <w:vAlign w:val="bottom"/>
            <w:hideMark/>
          </w:tcPr>
          <w:p w14:paraId="55856F31"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0.95024</w:t>
            </w:r>
          </w:p>
        </w:tc>
        <w:tc>
          <w:tcPr>
            <w:tcW w:w="1075" w:type="dxa"/>
            <w:tcBorders>
              <w:top w:val="nil"/>
              <w:left w:val="nil"/>
              <w:bottom w:val="nil"/>
              <w:right w:val="nil"/>
            </w:tcBorders>
            <w:shd w:val="clear" w:color="auto" w:fill="auto"/>
            <w:noWrap/>
            <w:vAlign w:val="bottom"/>
            <w:hideMark/>
          </w:tcPr>
          <w:p w14:paraId="7B0786D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0.69754</w:t>
            </w:r>
          </w:p>
        </w:tc>
        <w:tc>
          <w:tcPr>
            <w:tcW w:w="865" w:type="dxa"/>
            <w:tcBorders>
              <w:top w:val="nil"/>
              <w:left w:val="nil"/>
              <w:bottom w:val="nil"/>
              <w:right w:val="nil"/>
            </w:tcBorders>
            <w:shd w:val="clear" w:color="auto" w:fill="auto"/>
            <w:noWrap/>
            <w:vAlign w:val="bottom"/>
            <w:hideMark/>
          </w:tcPr>
          <w:p w14:paraId="6ACD2578"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0.0163</w:t>
            </w:r>
          </w:p>
        </w:tc>
        <w:tc>
          <w:tcPr>
            <w:tcW w:w="940" w:type="dxa"/>
            <w:tcBorders>
              <w:top w:val="nil"/>
              <w:left w:val="nil"/>
              <w:bottom w:val="nil"/>
              <w:right w:val="nil"/>
            </w:tcBorders>
            <w:shd w:val="clear" w:color="auto" w:fill="auto"/>
            <w:noWrap/>
            <w:vAlign w:val="bottom"/>
            <w:hideMark/>
          </w:tcPr>
          <w:p w14:paraId="5B23697F"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0.19582</w:t>
            </w:r>
          </w:p>
        </w:tc>
        <w:tc>
          <w:tcPr>
            <w:tcW w:w="940" w:type="dxa"/>
            <w:tcBorders>
              <w:top w:val="nil"/>
              <w:left w:val="nil"/>
              <w:bottom w:val="nil"/>
              <w:right w:val="nil"/>
            </w:tcBorders>
            <w:shd w:val="clear" w:color="auto" w:fill="auto"/>
            <w:noWrap/>
            <w:vAlign w:val="bottom"/>
            <w:hideMark/>
          </w:tcPr>
          <w:p w14:paraId="7893258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0.59045</w:t>
            </w:r>
          </w:p>
        </w:tc>
        <w:tc>
          <w:tcPr>
            <w:tcW w:w="940" w:type="dxa"/>
            <w:tcBorders>
              <w:top w:val="nil"/>
              <w:left w:val="nil"/>
              <w:bottom w:val="nil"/>
              <w:right w:val="nil"/>
            </w:tcBorders>
            <w:shd w:val="clear" w:color="auto" w:fill="auto"/>
            <w:noWrap/>
            <w:vAlign w:val="bottom"/>
            <w:hideMark/>
          </w:tcPr>
          <w:p w14:paraId="401441B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0.62023</w:t>
            </w:r>
          </w:p>
        </w:tc>
      </w:tr>
      <w:tr w:rsidR="007359EC" w:rsidRPr="007359EC" w14:paraId="6B139648"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483340F4"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Bettembourg</w:t>
            </w:r>
            <w:proofErr w:type="spellEnd"/>
          </w:p>
        </w:tc>
        <w:tc>
          <w:tcPr>
            <w:tcW w:w="940" w:type="dxa"/>
            <w:tcBorders>
              <w:top w:val="nil"/>
              <w:left w:val="nil"/>
              <w:bottom w:val="nil"/>
              <w:right w:val="nil"/>
            </w:tcBorders>
            <w:shd w:val="clear" w:color="auto" w:fill="auto"/>
            <w:noWrap/>
            <w:vAlign w:val="bottom"/>
            <w:hideMark/>
          </w:tcPr>
          <w:p w14:paraId="714FA921"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181844B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0.10449</w:t>
            </w:r>
          </w:p>
        </w:tc>
        <w:tc>
          <w:tcPr>
            <w:tcW w:w="1075" w:type="dxa"/>
            <w:tcBorders>
              <w:top w:val="nil"/>
              <w:left w:val="nil"/>
              <w:bottom w:val="nil"/>
              <w:right w:val="nil"/>
            </w:tcBorders>
            <w:shd w:val="clear" w:color="auto" w:fill="auto"/>
            <w:noWrap/>
            <w:vAlign w:val="bottom"/>
            <w:hideMark/>
          </w:tcPr>
          <w:p w14:paraId="760FC46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0.11397</w:t>
            </w:r>
          </w:p>
        </w:tc>
        <w:tc>
          <w:tcPr>
            <w:tcW w:w="865" w:type="dxa"/>
            <w:tcBorders>
              <w:top w:val="nil"/>
              <w:left w:val="nil"/>
              <w:bottom w:val="nil"/>
              <w:right w:val="nil"/>
            </w:tcBorders>
            <w:shd w:val="clear" w:color="auto" w:fill="auto"/>
            <w:noWrap/>
            <w:vAlign w:val="bottom"/>
            <w:hideMark/>
          </w:tcPr>
          <w:p w14:paraId="55EF045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0.2949</w:t>
            </w:r>
          </w:p>
        </w:tc>
        <w:tc>
          <w:tcPr>
            <w:tcW w:w="940" w:type="dxa"/>
            <w:tcBorders>
              <w:top w:val="nil"/>
              <w:left w:val="nil"/>
              <w:bottom w:val="nil"/>
              <w:right w:val="nil"/>
            </w:tcBorders>
            <w:shd w:val="clear" w:color="auto" w:fill="auto"/>
            <w:noWrap/>
            <w:vAlign w:val="bottom"/>
            <w:hideMark/>
          </w:tcPr>
          <w:p w14:paraId="4D86D5A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0.84115</w:t>
            </w:r>
          </w:p>
        </w:tc>
        <w:tc>
          <w:tcPr>
            <w:tcW w:w="940" w:type="dxa"/>
            <w:tcBorders>
              <w:top w:val="nil"/>
              <w:left w:val="nil"/>
              <w:bottom w:val="nil"/>
              <w:right w:val="nil"/>
            </w:tcBorders>
            <w:shd w:val="clear" w:color="auto" w:fill="auto"/>
            <w:noWrap/>
            <w:vAlign w:val="bottom"/>
            <w:hideMark/>
          </w:tcPr>
          <w:p w14:paraId="48BE284D"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0.05685</w:t>
            </w:r>
          </w:p>
        </w:tc>
        <w:tc>
          <w:tcPr>
            <w:tcW w:w="940" w:type="dxa"/>
            <w:tcBorders>
              <w:top w:val="nil"/>
              <w:left w:val="nil"/>
              <w:bottom w:val="nil"/>
              <w:right w:val="nil"/>
            </w:tcBorders>
            <w:shd w:val="clear" w:color="auto" w:fill="auto"/>
            <w:noWrap/>
            <w:vAlign w:val="bottom"/>
            <w:hideMark/>
          </w:tcPr>
          <w:p w14:paraId="421CEF4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0.67288</w:t>
            </w:r>
          </w:p>
        </w:tc>
      </w:tr>
      <w:tr w:rsidR="007359EC" w:rsidRPr="007359EC" w14:paraId="08ECA42C"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69794A28"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Differdange</w:t>
            </w:r>
            <w:proofErr w:type="spellEnd"/>
          </w:p>
        </w:tc>
        <w:tc>
          <w:tcPr>
            <w:tcW w:w="940" w:type="dxa"/>
            <w:tcBorders>
              <w:top w:val="nil"/>
              <w:left w:val="nil"/>
              <w:bottom w:val="nil"/>
              <w:right w:val="nil"/>
            </w:tcBorders>
            <w:shd w:val="clear" w:color="auto" w:fill="auto"/>
            <w:noWrap/>
            <w:vAlign w:val="bottom"/>
            <w:hideMark/>
          </w:tcPr>
          <w:p w14:paraId="6D1EC01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0.55521</w:t>
            </w:r>
          </w:p>
        </w:tc>
        <w:tc>
          <w:tcPr>
            <w:tcW w:w="940" w:type="dxa"/>
            <w:tcBorders>
              <w:top w:val="nil"/>
              <w:left w:val="nil"/>
              <w:bottom w:val="nil"/>
              <w:right w:val="nil"/>
            </w:tcBorders>
            <w:shd w:val="clear" w:color="auto" w:fill="auto"/>
            <w:noWrap/>
            <w:vAlign w:val="bottom"/>
            <w:hideMark/>
          </w:tcPr>
          <w:p w14:paraId="4FBB165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0.44525</w:t>
            </w:r>
          </w:p>
        </w:tc>
        <w:tc>
          <w:tcPr>
            <w:tcW w:w="1075" w:type="dxa"/>
            <w:tcBorders>
              <w:top w:val="nil"/>
              <w:left w:val="nil"/>
              <w:bottom w:val="nil"/>
              <w:right w:val="nil"/>
            </w:tcBorders>
            <w:shd w:val="clear" w:color="auto" w:fill="auto"/>
            <w:noWrap/>
            <w:vAlign w:val="bottom"/>
            <w:hideMark/>
          </w:tcPr>
          <w:p w14:paraId="5755744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865" w:type="dxa"/>
            <w:tcBorders>
              <w:top w:val="nil"/>
              <w:left w:val="nil"/>
              <w:bottom w:val="nil"/>
              <w:right w:val="nil"/>
            </w:tcBorders>
            <w:shd w:val="clear" w:color="auto" w:fill="auto"/>
            <w:noWrap/>
            <w:vAlign w:val="bottom"/>
            <w:hideMark/>
          </w:tcPr>
          <w:p w14:paraId="045BA69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0.62001</w:t>
            </w:r>
          </w:p>
        </w:tc>
        <w:tc>
          <w:tcPr>
            <w:tcW w:w="940" w:type="dxa"/>
            <w:tcBorders>
              <w:top w:val="nil"/>
              <w:left w:val="nil"/>
              <w:bottom w:val="nil"/>
              <w:right w:val="nil"/>
            </w:tcBorders>
            <w:shd w:val="clear" w:color="auto" w:fill="auto"/>
            <w:noWrap/>
            <w:vAlign w:val="bottom"/>
            <w:hideMark/>
          </w:tcPr>
          <w:p w14:paraId="4B13731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0.23886</w:t>
            </w:r>
          </w:p>
        </w:tc>
        <w:tc>
          <w:tcPr>
            <w:tcW w:w="940" w:type="dxa"/>
            <w:tcBorders>
              <w:top w:val="nil"/>
              <w:left w:val="nil"/>
              <w:bottom w:val="nil"/>
              <w:right w:val="nil"/>
            </w:tcBorders>
            <w:shd w:val="clear" w:color="auto" w:fill="auto"/>
            <w:noWrap/>
            <w:vAlign w:val="bottom"/>
            <w:hideMark/>
          </w:tcPr>
          <w:p w14:paraId="4432C040"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0.0113</w:t>
            </w:r>
          </w:p>
        </w:tc>
        <w:tc>
          <w:tcPr>
            <w:tcW w:w="940" w:type="dxa"/>
            <w:tcBorders>
              <w:top w:val="nil"/>
              <w:left w:val="nil"/>
              <w:bottom w:val="nil"/>
              <w:right w:val="nil"/>
            </w:tcBorders>
            <w:shd w:val="clear" w:color="auto" w:fill="auto"/>
            <w:noWrap/>
            <w:vAlign w:val="bottom"/>
            <w:hideMark/>
          </w:tcPr>
          <w:p w14:paraId="6A0625FF"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0.15871</w:t>
            </w:r>
          </w:p>
        </w:tc>
      </w:tr>
      <w:tr w:rsidR="007359EC" w:rsidRPr="007359EC" w14:paraId="26BECD5D"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7962DB1C"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Hesperange</w:t>
            </w:r>
            <w:proofErr w:type="spellEnd"/>
          </w:p>
        </w:tc>
        <w:tc>
          <w:tcPr>
            <w:tcW w:w="940" w:type="dxa"/>
            <w:tcBorders>
              <w:top w:val="nil"/>
              <w:left w:val="nil"/>
              <w:bottom w:val="nil"/>
              <w:right w:val="nil"/>
            </w:tcBorders>
            <w:shd w:val="clear" w:color="auto" w:fill="auto"/>
            <w:noWrap/>
            <w:vAlign w:val="bottom"/>
            <w:hideMark/>
          </w:tcPr>
          <w:p w14:paraId="607CCB0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0.30481</w:t>
            </w:r>
          </w:p>
        </w:tc>
        <w:tc>
          <w:tcPr>
            <w:tcW w:w="940" w:type="dxa"/>
            <w:tcBorders>
              <w:top w:val="nil"/>
              <w:left w:val="nil"/>
              <w:bottom w:val="nil"/>
              <w:right w:val="nil"/>
            </w:tcBorders>
            <w:shd w:val="clear" w:color="auto" w:fill="auto"/>
            <w:noWrap/>
            <w:vAlign w:val="bottom"/>
            <w:hideMark/>
          </w:tcPr>
          <w:p w14:paraId="2E8620DD"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0.91293</w:t>
            </w:r>
          </w:p>
        </w:tc>
        <w:tc>
          <w:tcPr>
            <w:tcW w:w="1075" w:type="dxa"/>
            <w:tcBorders>
              <w:top w:val="nil"/>
              <w:left w:val="nil"/>
              <w:bottom w:val="nil"/>
              <w:right w:val="nil"/>
            </w:tcBorders>
            <w:shd w:val="clear" w:color="auto" w:fill="auto"/>
            <w:noWrap/>
            <w:vAlign w:val="bottom"/>
            <w:hideMark/>
          </w:tcPr>
          <w:p w14:paraId="6AA79D2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0.50448</w:t>
            </w:r>
          </w:p>
        </w:tc>
        <w:tc>
          <w:tcPr>
            <w:tcW w:w="865" w:type="dxa"/>
            <w:tcBorders>
              <w:top w:val="nil"/>
              <w:left w:val="nil"/>
              <w:bottom w:val="nil"/>
              <w:right w:val="nil"/>
            </w:tcBorders>
            <w:shd w:val="clear" w:color="auto" w:fill="auto"/>
            <w:noWrap/>
            <w:vAlign w:val="bottom"/>
            <w:hideMark/>
          </w:tcPr>
          <w:p w14:paraId="3B446CA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0.84056</w:t>
            </w:r>
          </w:p>
        </w:tc>
        <w:tc>
          <w:tcPr>
            <w:tcW w:w="940" w:type="dxa"/>
            <w:tcBorders>
              <w:top w:val="nil"/>
              <w:left w:val="nil"/>
              <w:bottom w:val="nil"/>
              <w:right w:val="nil"/>
            </w:tcBorders>
            <w:shd w:val="clear" w:color="auto" w:fill="auto"/>
            <w:noWrap/>
            <w:vAlign w:val="bottom"/>
            <w:hideMark/>
          </w:tcPr>
          <w:p w14:paraId="4B0854A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0.36222</w:t>
            </w:r>
          </w:p>
        </w:tc>
        <w:tc>
          <w:tcPr>
            <w:tcW w:w="940" w:type="dxa"/>
            <w:tcBorders>
              <w:top w:val="nil"/>
              <w:left w:val="nil"/>
              <w:bottom w:val="nil"/>
              <w:right w:val="nil"/>
            </w:tcBorders>
            <w:shd w:val="clear" w:color="auto" w:fill="auto"/>
            <w:noWrap/>
            <w:vAlign w:val="bottom"/>
            <w:hideMark/>
          </w:tcPr>
          <w:p w14:paraId="19A531D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0.23736</w:t>
            </w:r>
          </w:p>
        </w:tc>
        <w:tc>
          <w:tcPr>
            <w:tcW w:w="940" w:type="dxa"/>
            <w:tcBorders>
              <w:top w:val="nil"/>
              <w:left w:val="nil"/>
              <w:bottom w:val="nil"/>
              <w:right w:val="nil"/>
            </w:tcBorders>
            <w:shd w:val="clear" w:color="auto" w:fill="auto"/>
            <w:noWrap/>
            <w:vAlign w:val="bottom"/>
            <w:hideMark/>
          </w:tcPr>
          <w:p w14:paraId="7174BE8B"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0.04438</w:t>
            </w:r>
          </w:p>
        </w:tc>
      </w:tr>
      <w:tr w:rsidR="007359EC" w:rsidRPr="007359EC" w14:paraId="4B90F947"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00D92DCC"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Leudelange</w:t>
            </w:r>
            <w:proofErr w:type="spellEnd"/>
          </w:p>
        </w:tc>
        <w:tc>
          <w:tcPr>
            <w:tcW w:w="940" w:type="dxa"/>
            <w:tcBorders>
              <w:top w:val="nil"/>
              <w:left w:val="nil"/>
              <w:bottom w:val="nil"/>
              <w:right w:val="nil"/>
            </w:tcBorders>
            <w:shd w:val="clear" w:color="auto" w:fill="auto"/>
            <w:noWrap/>
            <w:vAlign w:val="bottom"/>
            <w:hideMark/>
          </w:tcPr>
          <w:p w14:paraId="26BEA9C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7B82FEE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0.94832</w:t>
            </w:r>
          </w:p>
        </w:tc>
        <w:tc>
          <w:tcPr>
            <w:tcW w:w="1075" w:type="dxa"/>
            <w:tcBorders>
              <w:top w:val="nil"/>
              <w:left w:val="nil"/>
              <w:bottom w:val="nil"/>
              <w:right w:val="nil"/>
            </w:tcBorders>
            <w:shd w:val="clear" w:color="auto" w:fill="auto"/>
            <w:noWrap/>
            <w:vAlign w:val="bottom"/>
            <w:hideMark/>
          </w:tcPr>
          <w:p w14:paraId="6B797BD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865" w:type="dxa"/>
            <w:tcBorders>
              <w:top w:val="nil"/>
              <w:left w:val="nil"/>
              <w:bottom w:val="nil"/>
              <w:right w:val="nil"/>
            </w:tcBorders>
            <w:shd w:val="clear" w:color="auto" w:fill="auto"/>
            <w:noWrap/>
            <w:vAlign w:val="bottom"/>
            <w:hideMark/>
          </w:tcPr>
          <w:p w14:paraId="2E916EE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0.23009</w:t>
            </w:r>
          </w:p>
        </w:tc>
        <w:tc>
          <w:tcPr>
            <w:tcW w:w="940" w:type="dxa"/>
            <w:tcBorders>
              <w:top w:val="nil"/>
              <w:left w:val="nil"/>
              <w:bottom w:val="nil"/>
              <w:right w:val="nil"/>
            </w:tcBorders>
            <w:shd w:val="clear" w:color="auto" w:fill="auto"/>
            <w:noWrap/>
            <w:vAlign w:val="bottom"/>
            <w:hideMark/>
          </w:tcPr>
          <w:p w14:paraId="1C59695E"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0.04667</w:t>
            </w:r>
          </w:p>
        </w:tc>
        <w:tc>
          <w:tcPr>
            <w:tcW w:w="940" w:type="dxa"/>
            <w:tcBorders>
              <w:top w:val="nil"/>
              <w:left w:val="nil"/>
              <w:bottom w:val="nil"/>
              <w:right w:val="nil"/>
            </w:tcBorders>
            <w:shd w:val="clear" w:color="auto" w:fill="auto"/>
            <w:noWrap/>
            <w:vAlign w:val="bottom"/>
            <w:hideMark/>
          </w:tcPr>
          <w:p w14:paraId="2D2C0AE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0.42926</w:t>
            </w:r>
          </w:p>
        </w:tc>
        <w:tc>
          <w:tcPr>
            <w:tcW w:w="940" w:type="dxa"/>
            <w:tcBorders>
              <w:top w:val="nil"/>
              <w:left w:val="nil"/>
              <w:bottom w:val="nil"/>
              <w:right w:val="nil"/>
            </w:tcBorders>
            <w:shd w:val="clear" w:color="auto" w:fill="auto"/>
            <w:noWrap/>
            <w:vAlign w:val="bottom"/>
            <w:hideMark/>
          </w:tcPr>
          <w:p w14:paraId="0DA9F10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0.57406</w:t>
            </w:r>
          </w:p>
        </w:tc>
      </w:tr>
      <w:tr w:rsidR="007359EC" w:rsidRPr="007359EC" w14:paraId="369C2D98"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13B8012C"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Luxembourg</w:t>
            </w:r>
          </w:p>
        </w:tc>
        <w:tc>
          <w:tcPr>
            <w:tcW w:w="940" w:type="dxa"/>
            <w:tcBorders>
              <w:top w:val="nil"/>
              <w:left w:val="nil"/>
              <w:bottom w:val="nil"/>
              <w:right w:val="nil"/>
            </w:tcBorders>
            <w:shd w:val="clear" w:color="auto" w:fill="auto"/>
            <w:noWrap/>
            <w:vAlign w:val="bottom"/>
            <w:hideMark/>
          </w:tcPr>
          <w:p w14:paraId="1511A97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0.4571</w:t>
            </w:r>
          </w:p>
        </w:tc>
        <w:tc>
          <w:tcPr>
            <w:tcW w:w="940" w:type="dxa"/>
            <w:tcBorders>
              <w:top w:val="nil"/>
              <w:left w:val="nil"/>
              <w:bottom w:val="nil"/>
              <w:right w:val="nil"/>
            </w:tcBorders>
            <w:shd w:val="clear" w:color="auto" w:fill="auto"/>
            <w:noWrap/>
            <w:vAlign w:val="bottom"/>
            <w:hideMark/>
          </w:tcPr>
          <w:p w14:paraId="619DE6D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0.9754</w:t>
            </w:r>
          </w:p>
        </w:tc>
        <w:tc>
          <w:tcPr>
            <w:tcW w:w="1075" w:type="dxa"/>
            <w:tcBorders>
              <w:top w:val="nil"/>
              <w:left w:val="nil"/>
              <w:bottom w:val="nil"/>
              <w:right w:val="nil"/>
            </w:tcBorders>
            <w:shd w:val="clear" w:color="auto" w:fill="auto"/>
            <w:noWrap/>
            <w:vAlign w:val="bottom"/>
            <w:hideMark/>
          </w:tcPr>
          <w:p w14:paraId="01AE501B"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0.00397</w:t>
            </w:r>
          </w:p>
        </w:tc>
        <w:tc>
          <w:tcPr>
            <w:tcW w:w="865" w:type="dxa"/>
            <w:tcBorders>
              <w:top w:val="nil"/>
              <w:left w:val="nil"/>
              <w:bottom w:val="nil"/>
              <w:right w:val="nil"/>
            </w:tcBorders>
            <w:shd w:val="clear" w:color="auto" w:fill="auto"/>
            <w:noWrap/>
            <w:vAlign w:val="bottom"/>
            <w:hideMark/>
          </w:tcPr>
          <w:p w14:paraId="1743C88B"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0.02425</w:t>
            </w:r>
          </w:p>
        </w:tc>
        <w:tc>
          <w:tcPr>
            <w:tcW w:w="940" w:type="dxa"/>
            <w:tcBorders>
              <w:top w:val="nil"/>
              <w:left w:val="nil"/>
              <w:bottom w:val="nil"/>
              <w:right w:val="nil"/>
            </w:tcBorders>
            <w:shd w:val="clear" w:color="auto" w:fill="auto"/>
            <w:noWrap/>
            <w:vAlign w:val="bottom"/>
            <w:hideMark/>
          </w:tcPr>
          <w:p w14:paraId="1E7140D6"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0.21308</w:t>
            </w:r>
          </w:p>
        </w:tc>
        <w:tc>
          <w:tcPr>
            <w:tcW w:w="940" w:type="dxa"/>
            <w:tcBorders>
              <w:top w:val="nil"/>
              <w:left w:val="nil"/>
              <w:bottom w:val="nil"/>
              <w:right w:val="nil"/>
            </w:tcBorders>
            <w:shd w:val="clear" w:color="auto" w:fill="auto"/>
            <w:noWrap/>
            <w:vAlign w:val="bottom"/>
            <w:hideMark/>
          </w:tcPr>
          <w:p w14:paraId="79D10F08"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0.02378</w:t>
            </w:r>
          </w:p>
        </w:tc>
        <w:tc>
          <w:tcPr>
            <w:tcW w:w="940" w:type="dxa"/>
            <w:tcBorders>
              <w:top w:val="nil"/>
              <w:left w:val="nil"/>
              <w:bottom w:val="nil"/>
              <w:right w:val="nil"/>
            </w:tcBorders>
            <w:shd w:val="clear" w:color="auto" w:fill="auto"/>
            <w:noWrap/>
            <w:vAlign w:val="bottom"/>
            <w:hideMark/>
          </w:tcPr>
          <w:p w14:paraId="643A961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0.06994</w:t>
            </w:r>
          </w:p>
        </w:tc>
      </w:tr>
      <w:tr w:rsidR="007359EC" w:rsidRPr="007359EC" w14:paraId="1AD28BA3"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208E0021"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Mondercange</w:t>
            </w:r>
            <w:proofErr w:type="spellEnd"/>
          </w:p>
        </w:tc>
        <w:tc>
          <w:tcPr>
            <w:tcW w:w="940" w:type="dxa"/>
            <w:tcBorders>
              <w:top w:val="nil"/>
              <w:left w:val="nil"/>
              <w:bottom w:val="nil"/>
              <w:right w:val="nil"/>
            </w:tcBorders>
            <w:shd w:val="clear" w:color="auto" w:fill="auto"/>
            <w:noWrap/>
            <w:vAlign w:val="bottom"/>
            <w:hideMark/>
          </w:tcPr>
          <w:p w14:paraId="02A7B8A6"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0.27194</w:t>
            </w:r>
          </w:p>
        </w:tc>
        <w:tc>
          <w:tcPr>
            <w:tcW w:w="940" w:type="dxa"/>
            <w:tcBorders>
              <w:top w:val="nil"/>
              <w:left w:val="nil"/>
              <w:bottom w:val="nil"/>
              <w:right w:val="nil"/>
            </w:tcBorders>
            <w:shd w:val="clear" w:color="auto" w:fill="auto"/>
            <w:noWrap/>
            <w:vAlign w:val="bottom"/>
            <w:hideMark/>
          </w:tcPr>
          <w:p w14:paraId="776376CB"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0.00285</w:t>
            </w:r>
          </w:p>
        </w:tc>
        <w:tc>
          <w:tcPr>
            <w:tcW w:w="1075" w:type="dxa"/>
            <w:tcBorders>
              <w:top w:val="nil"/>
              <w:left w:val="nil"/>
              <w:bottom w:val="nil"/>
              <w:right w:val="nil"/>
            </w:tcBorders>
            <w:shd w:val="clear" w:color="auto" w:fill="auto"/>
            <w:noWrap/>
            <w:vAlign w:val="bottom"/>
            <w:hideMark/>
          </w:tcPr>
          <w:p w14:paraId="3DD1365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0.39906</w:t>
            </w:r>
          </w:p>
        </w:tc>
        <w:tc>
          <w:tcPr>
            <w:tcW w:w="865" w:type="dxa"/>
            <w:tcBorders>
              <w:top w:val="nil"/>
              <w:left w:val="nil"/>
              <w:bottom w:val="nil"/>
              <w:right w:val="nil"/>
            </w:tcBorders>
            <w:shd w:val="clear" w:color="auto" w:fill="auto"/>
            <w:noWrap/>
            <w:vAlign w:val="bottom"/>
            <w:hideMark/>
          </w:tcPr>
          <w:p w14:paraId="1E1DB9D7"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0.36459</w:t>
            </w:r>
          </w:p>
        </w:tc>
        <w:tc>
          <w:tcPr>
            <w:tcW w:w="940" w:type="dxa"/>
            <w:tcBorders>
              <w:top w:val="nil"/>
              <w:left w:val="nil"/>
              <w:bottom w:val="nil"/>
              <w:right w:val="nil"/>
            </w:tcBorders>
            <w:shd w:val="clear" w:color="auto" w:fill="auto"/>
            <w:noWrap/>
            <w:vAlign w:val="bottom"/>
            <w:hideMark/>
          </w:tcPr>
          <w:p w14:paraId="756F1C9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0.38697</w:t>
            </w:r>
          </w:p>
        </w:tc>
        <w:tc>
          <w:tcPr>
            <w:tcW w:w="940" w:type="dxa"/>
            <w:tcBorders>
              <w:top w:val="nil"/>
              <w:left w:val="nil"/>
              <w:bottom w:val="nil"/>
              <w:right w:val="nil"/>
            </w:tcBorders>
            <w:shd w:val="clear" w:color="auto" w:fill="auto"/>
            <w:noWrap/>
            <w:vAlign w:val="bottom"/>
            <w:hideMark/>
          </w:tcPr>
          <w:p w14:paraId="42A96CA8"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0.33725</w:t>
            </w:r>
          </w:p>
        </w:tc>
        <w:tc>
          <w:tcPr>
            <w:tcW w:w="940" w:type="dxa"/>
            <w:tcBorders>
              <w:top w:val="nil"/>
              <w:left w:val="nil"/>
              <w:bottom w:val="nil"/>
              <w:right w:val="nil"/>
            </w:tcBorders>
            <w:shd w:val="clear" w:color="auto" w:fill="auto"/>
            <w:noWrap/>
            <w:vAlign w:val="bottom"/>
            <w:hideMark/>
          </w:tcPr>
          <w:p w14:paraId="78BA36B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0.59137</w:t>
            </w:r>
          </w:p>
        </w:tc>
      </w:tr>
      <w:tr w:rsidR="007359EC" w:rsidRPr="007359EC" w14:paraId="7D6C124E"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1A43AEAE"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Reckange.sur.Mess</w:t>
            </w:r>
            <w:proofErr w:type="spellEnd"/>
          </w:p>
        </w:tc>
        <w:tc>
          <w:tcPr>
            <w:tcW w:w="940" w:type="dxa"/>
            <w:tcBorders>
              <w:top w:val="nil"/>
              <w:left w:val="nil"/>
              <w:bottom w:val="nil"/>
              <w:right w:val="nil"/>
            </w:tcBorders>
            <w:shd w:val="clear" w:color="auto" w:fill="auto"/>
            <w:noWrap/>
            <w:vAlign w:val="bottom"/>
            <w:hideMark/>
          </w:tcPr>
          <w:p w14:paraId="3191011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0.20473</w:t>
            </w:r>
          </w:p>
        </w:tc>
        <w:tc>
          <w:tcPr>
            <w:tcW w:w="940" w:type="dxa"/>
            <w:tcBorders>
              <w:top w:val="nil"/>
              <w:left w:val="nil"/>
              <w:bottom w:val="nil"/>
              <w:right w:val="nil"/>
            </w:tcBorders>
            <w:shd w:val="clear" w:color="auto" w:fill="auto"/>
            <w:noWrap/>
            <w:vAlign w:val="bottom"/>
            <w:hideMark/>
          </w:tcPr>
          <w:p w14:paraId="22E455F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0.39483</w:t>
            </w:r>
          </w:p>
        </w:tc>
        <w:tc>
          <w:tcPr>
            <w:tcW w:w="1075" w:type="dxa"/>
            <w:tcBorders>
              <w:top w:val="nil"/>
              <w:left w:val="nil"/>
              <w:bottom w:val="nil"/>
              <w:right w:val="nil"/>
            </w:tcBorders>
            <w:shd w:val="clear" w:color="auto" w:fill="auto"/>
            <w:noWrap/>
            <w:vAlign w:val="bottom"/>
            <w:hideMark/>
          </w:tcPr>
          <w:p w14:paraId="2CC34A9D"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0.79744</w:t>
            </w:r>
          </w:p>
        </w:tc>
        <w:tc>
          <w:tcPr>
            <w:tcW w:w="865" w:type="dxa"/>
            <w:tcBorders>
              <w:top w:val="nil"/>
              <w:left w:val="nil"/>
              <w:bottom w:val="nil"/>
              <w:right w:val="nil"/>
            </w:tcBorders>
            <w:shd w:val="clear" w:color="auto" w:fill="auto"/>
            <w:noWrap/>
            <w:vAlign w:val="bottom"/>
            <w:hideMark/>
          </w:tcPr>
          <w:p w14:paraId="5B12270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0.15975</w:t>
            </w:r>
          </w:p>
        </w:tc>
        <w:tc>
          <w:tcPr>
            <w:tcW w:w="940" w:type="dxa"/>
            <w:tcBorders>
              <w:top w:val="nil"/>
              <w:left w:val="nil"/>
              <w:bottom w:val="nil"/>
              <w:right w:val="nil"/>
            </w:tcBorders>
            <w:shd w:val="clear" w:color="auto" w:fill="auto"/>
            <w:noWrap/>
            <w:vAlign w:val="bottom"/>
            <w:hideMark/>
          </w:tcPr>
          <w:p w14:paraId="626F0D27"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0.0772</w:t>
            </w:r>
          </w:p>
        </w:tc>
        <w:tc>
          <w:tcPr>
            <w:tcW w:w="940" w:type="dxa"/>
            <w:tcBorders>
              <w:top w:val="nil"/>
              <w:left w:val="nil"/>
              <w:bottom w:val="nil"/>
              <w:right w:val="nil"/>
            </w:tcBorders>
            <w:shd w:val="clear" w:color="auto" w:fill="auto"/>
            <w:noWrap/>
            <w:vAlign w:val="bottom"/>
            <w:hideMark/>
          </w:tcPr>
          <w:p w14:paraId="59588F6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0.48224</w:t>
            </w:r>
          </w:p>
        </w:tc>
        <w:tc>
          <w:tcPr>
            <w:tcW w:w="940" w:type="dxa"/>
            <w:tcBorders>
              <w:top w:val="nil"/>
              <w:left w:val="nil"/>
              <w:bottom w:val="nil"/>
              <w:right w:val="nil"/>
            </w:tcBorders>
            <w:shd w:val="clear" w:color="auto" w:fill="auto"/>
            <w:noWrap/>
            <w:vAlign w:val="bottom"/>
            <w:hideMark/>
          </w:tcPr>
          <w:p w14:paraId="3582FE8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0.89006</w:t>
            </w:r>
          </w:p>
        </w:tc>
      </w:tr>
      <w:tr w:rsidR="007359EC" w:rsidRPr="007359EC" w14:paraId="08AE4A6C"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3607252F"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Roeser</w:t>
            </w:r>
            <w:proofErr w:type="spellEnd"/>
          </w:p>
        </w:tc>
        <w:tc>
          <w:tcPr>
            <w:tcW w:w="940" w:type="dxa"/>
            <w:tcBorders>
              <w:top w:val="nil"/>
              <w:left w:val="nil"/>
              <w:bottom w:val="nil"/>
              <w:right w:val="nil"/>
            </w:tcBorders>
            <w:shd w:val="clear" w:color="auto" w:fill="auto"/>
            <w:noWrap/>
            <w:vAlign w:val="bottom"/>
            <w:hideMark/>
          </w:tcPr>
          <w:p w14:paraId="4B2A56D0"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0.03363</w:t>
            </w:r>
          </w:p>
        </w:tc>
        <w:tc>
          <w:tcPr>
            <w:tcW w:w="940" w:type="dxa"/>
            <w:tcBorders>
              <w:top w:val="nil"/>
              <w:left w:val="nil"/>
              <w:bottom w:val="nil"/>
              <w:right w:val="nil"/>
            </w:tcBorders>
            <w:shd w:val="clear" w:color="auto" w:fill="auto"/>
            <w:noWrap/>
            <w:vAlign w:val="bottom"/>
            <w:hideMark/>
          </w:tcPr>
          <w:p w14:paraId="32514221"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0.54848</w:t>
            </w:r>
          </w:p>
        </w:tc>
        <w:tc>
          <w:tcPr>
            <w:tcW w:w="1075" w:type="dxa"/>
            <w:tcBorders>
              <w:top w:val="nil"/>
              <w:left w:val="nil"/>
              <w:bottom w:val="nil"/>
              <w:right w:val="nil"/>
            </w:tcBorders>
            <w:shd w:val="clear" w:color="auto" w:fill="auto"/>
            <w:noWrap/>
            <w:vAlign w:val="bottom"/>
            <w:hideMark/>
          </w:tcPr>
          <w:p w14:paraId="7262BA4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0.19854</w:t>
            </w:r>
          </w:p>
        </w:tc>
        <w:tc>
          <w:tcPr>
            <w:tcW w:w="865" w:type="dxa"/>
            <w:tcBorders>
              <w:top w:val="nil"/>
              <w:left w:val="nil"/>
              <w:bottom w:val="nil"/>
              <w:right w:val="nil"/>
            </w:tcBorders>
            <w:shd w:val="clear" w:color="auto" w:fill="auto"/>
            <w:noWrap/>
            <w:vAlign w:val="bottom"/>
            <w:hideMark/>
          </w:tcPr>
          <w:p w14:paraId="50917B9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0.85538</w:t>
            </w:r>
          </w:p>
        </w:tc>
        <w:tc>
          <w:tcPr>
            <w:tcW w:w="940" w:type="dxa"/>
            <w:tcBorders>
              <w:top w:val="nil"/>
              <w:left w:val="nil"/>
              <w:bottom w:val="nil"/>
              <w:right w:val="nil"/>
            </w:tcBorders>
            <w:shd w:val="clear" w:color="auto" w:fill="auto"/>
            <w:noWrap/>
            <w:vAlign w:val="bottom"/>
            <w:hideMark/>
          </w:tcPr>
          <w:p w14:paraId="783FB12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0.8941</w:t>
            </w:r>
          </w:p>
        </w:tc>
        <w:tc>
          <w:tcPr>
            <w:tcW w:w="940" w:type="dxa"/>
            <w:tcBorders>
              <w:top w:val="nil"/>
              <w:left w:val="nil"/>
              <w:bottom w:val="nil"/>
              <w:right w:val="nil"/>
            </w:tcBorders>
            <w:shd w:val="clear" w:color="auto" w:fill="auto"/>
            <w:noWrap/>
            <w:vAlign w:val="bottom"/>
            <w:hideMark/>
          </w:tcPr>
          <w:p w14:paraId="3E7C798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0.20986</w:t>
            </w:r>
          </w:p>
        </w:tc>
        <w:tc>
          <w:tcPr>
            <w:tcW w:w="940" w:type="dxa"/>
            <w:tcBorders>
              <w:top w:val="nil"/>
              <w:left w:val="nil"/>
              <w:bottom w:val="nil"/>
              <w:right w:val="nil"/>
            </w:tcBorders>
            <w:shd w:val="clear" w:color="auto" w:fill="auto"/>
            <w:noWrap/>
            <w:vAlign w:val="bottom"/>
            <w:hideMark/>
          </w:tcPr>
          <w:p w14:paraId="484E8E1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0.84413</w:t>
            </w:r>
          </w:p>
        </w:tc>
      </w:tr>
      <w:tr w:rsidR="007359EC" w:rsidRPr="007359EC" w14:paraId="36F22D2F"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2169D5F2"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Sanem</w:t>
            </w:r>
            <w:proofErr w:type="spellEnd"/>
          </w:p>
        </w:tc>
        <w:tc>
          <w:tcPr>
            <w:tcW w:w="940" w:type="dxa"/>
            <w:tcBorders>
              <w:top w:val="nil"/>
              <w:left w:val="nil"/>
              <w:bottom w:val="nil"/>
              <w:right w:val="nil"/>
            </w:tcBorders>
            <w:shd w:val="clear" w:color="auto" w:fill="auto"/>
            <w:noWrap/>
            <w:vAlign w:val="bottom"/>
            <w:hideMark/>
          </w:tcPr>
          <w:p w14:paraId="74416E0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0.37714</w:t>
            </w:r>
          </w:p>
        </w:tc>
        <w:tc>
          <w:tcPr>
            <w:tcW w:w="940" w:type="dxa"/>
            <w:tcBorders>
              <w:top w:val="nil"/>
              <w:left w:val="nil"/>
              <w:bottom w:val="nil"/>
              <w:right w:val="nil"/>
            </w:tcBorders>
            <w:shd w:val="clear" w:color="auto" w:fill="auto"/>
            <w:noWrap/>
            <w:vAlign w:val="bottom"/>
            <w:hideMark/>
          </w:tcPr>
          <w:p w14:paraId="0D2780A1"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0.76817</w:t>
            </w:r>
          </w:p>
        </w:tc>
        <w:tc>
          <w:tcPr>
            <w:tcW w:w="1075" w:type="dxa"/>
            <w:tcBorders>
              <w:top w:val="nil"/>
              <w:left w:val="nil"/>
              <w:bottom w:val="nil"/>
              <w:right w:val="nil"/>
            </w:tcBorders>
            <w:shd w:val="clear" w:color="auto" w:fill="auto"/>
            <w:noWrap/>
            <w:vAlign w:val="bottom"/>
            <w:hideMark/>
          </w:tcPr>
          <w:p w14:paraId="3F7E51D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0.66863</w:t>
            </w:r>
          </w:p>
        </w:tc>
        <w:tc>
          <w:tcPr>
            <w:tcW w:w="865" w:type="dxa"/>
            <w:tcBorders>
              <w:top w:val="nil"/>
              <w:left w:val="nil"/>
              <w:bottom w:val="nil"/>
              <w:right w:val="nil"/>
            </w:tcBorders>
            <w:shd w:val="clear" w:color="auto" w:fill="auto"/>
            <w:noWrap/>
            <w:vAlign w:val="bottom"/>
            <w:hideMark/>
          </w:tcPr>
          <w:p w14:paraId="6C17800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0.08061</w:t>
            </w:r>
          </w:p>
        </w:tc>
        <w:tc>
          <w:tcPr>
            <w:tcW w:w="940" w:type="dxa"/>
            <w:tcBorders>
              <w:top w:val="nil"/>
              <w:left w:val="nil"/>
              <w:bottom w:val="nil"/>
              <w:right w:val="nil"/>
            </w:tcBorders>
            <w:shd w:val="clear" w:color="auto" w:fill="auto"/>
            <w:noWrap/>
            <w:vAlign w:val="bottom"/>
            <w:hideMark/>
          </w:tcPr>
          <w:p w14:paraId="5C973FD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0.90576</w:t>
            </w:r>
          </w:p>
        </w:tc>
        <w:tc>
          <w:tcPr>
            <w:tcW w:w="940" w:type="dxa"/>
            <w:tcBorders>
              <w:top w:val="nil"/>
              <w:left w:val="nil"/>
              <w:bottom w:val="nil"/>
              <w:right w:val="nil"/>
            </w:tcBorders>
            <w:shd w:val="clear" w:color="auto" w:fill="auto"/>
            <w:noWrap/>
            <w:vAlign w:val="bottom"/>
            <w:hideMark/>
          </w:tcPr>
          <w:p w14:paraId="317A11D3"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0.08795</w:t>
            </w:r>
          </w:p>
        </w:tc>
        <w:tc>
          <w:tcPr>
            <w:tcW w:w="940" w:type="dxa"/>
            <w:tcBorders>
              <w:top w:val="nil"/>
              <w:left w:val="nil"/>
              <w:bottom w:val="nil"/>
              <w:right w:val="nil"/>
            </w:tcBorders>
            <w:shd w:val="clear" w:color="auto" w:fill="auto"/>
            <w:noWrap/>
            <w:vAlign w:val="bottom"/>
            <w:hideMark/>
          </w:tcPr>
          <w:p w14:paraId="330A8DE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0.81115</w:t>
            </w:r>
          </w:p>
        </w:tc>
      </w:tr>
      <w:tr w:rsidR="007359EC" w:rsidRPr="007359EC" w14:paraId="7FB94094" w14:textId="77777777" w:rsidTr="007359EC">
        <w:trPr>
          <w:trHeight w:val="300"/>
        </w:trPr>
        <w:tc>
          <w:tcPr>
            <w:tcW w:w="2007" w:type="dxa"/>
            <w:tcBorders>
              <w:top w:val="nil"/>
              <w:left w:val="nil"/>
              <w:bottom w:val="nil"/>
              <w:right w:val="nil"/>
            </w:tcBorders>
            <w:shd w:val="clear" w:color="auto" w:fill="auto"/>
            <w:noWrap/>
            <w:vAlign w:val="bottom"/>
            <w:hideMark/>
          </w:tcPr>
          <w:p w14:paraId="03BC3740" w14:textId="77777777" w:rsidR="007359EC" w:rsidRPr="007359EC" w:rsidRDefault="007359EC" w:rsidP="007359EC">
            <w:pPr>
              <w:spacing w:after="0" w:line="240" w:lineRule="auto"/>
              <w:jc w:val="right"/>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66A03730"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2B721B55" w14:textId="77777777" w:rsidR="007359EC" w:rsidRPr="007359EC" w:rsidRDefault="007359EC" w:rsidP="007359EC">
            <w:pPr>
              <w:spacing w:after="0" w:line="240" w:lineRule="auto"/>
              <w:rPr>
                <w:rFonts w:eastAsia="Times New Roman" w:cs="Times New Roman"/>
                <w:sz w:val="20"/>
                <w:szCs w:val="20"/>
                <w:lang w:val="de-LU" w:eastAsia="de-LU"/>
              </w:rPr>
            </w:pPr>
          </w:p>
        </w:tc>
        <w:tc>
          <w:tcPr>
            <w:tcW w:w="1075" w:type="dxa"/>
            <w:tcBorders>
              <w:top w:val="nil"/>
              <w:left w:val="nil"/>
              <w:bottom w:val="nil"/>
              <w:right w:val="nil"/>
            </w:tcBorders>
            <w:shd w:val="clear" w:color="auto" w:fill="auto"/>
            <w:noWrap/>
            <w:vAlign w:val="bottom"/>
            <w:hideMark/>
          </w:tcPr>
          <w:p w14:paraId="538F5F20" w14:textId="77777777" w:rsidR="007359EC" w:rsidRPr="007359EC" w:rsidRDefault="007359EC" w:rsidP="007359EC">
            <w:pPr>
              <w:spacing w:after="0" w:line="240" w:lineRule="auto"/>
              <w:rPr>
                <w:rFonts w:eastAsia="Times New Roman" w:cs="Times New Roman"/>
                <w:sz w:val="20"/>
                <w:szCs w:val="20"/>
                <w:lang w:val="de-LU" w:eastAsia="de-LU"/>
              </w:rPr>
            </w:pPr>
          </w:p>
        </w:tc>
        <w:tc>
          <w:tcPr>
            <w:tcW w:w="865" w:type="dxa"/>
            <w:tcBorders>
              <w:top w:val="nil"/>
              <w:left w:val="nil"/>
              <w:bottom w:val="nil"/>
              <w:right w:val="nil"/>
            </w:tcBorders>
            <w:shd w:val="clear" w:color="auto" w:fill="auto"/>
            <w:noWrap/>
            <w:vAlign w:val="bottom"/>
            <w:hideMark/>
          </w:tcPr>
          <w:p w14:paraId="3E4120E6"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397DBF6"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53DE6659"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16095973" w14:textId="77777777" w:rsidR="007359EC" w:rsidRPr="007359EC" w:rsidRDefault="007359EC" w:rsidP="007359EC">
            <w:pPr>
              <w:spacing w:after="0" w:line="240" w:lineRule="auto"/>
              <w:rPr>
                <w:rFonts w:eastAsia="Times New Roman" w:cs="Times New Roman"/>
                <w:sz w:val="20"/>
                <w:szCs w:val="20"/>
                <w:lang w:val="de-LU" w:eastAsia="de-LU"/>
              </w:rPr>
            </w:pPr>
          </w:p>
        </w:tc>
      </w:tr>
      <w:tr w:rsidR="007359EC" w:rsidRPr="007359EC" w14:paraId="202809B6" w14:textId="77777777" w:rsidTr="007359EC">
        <w:trPr>
          <w:trHeight w:val="315"/>
        </w:trPr>
        <w:tc>
          <w:tcPr>
            <w:tcW w:w="2007" w:type="dxa"/>
            <w:tcBorders>
              <w:top w:val="nil"/>
              <w:left w:val="nil"/>
              <w:bottom w:val="single" w:sz="4" w:space="0" w:color="auto"/>
              <w:right w:val="nil"/>
            </w:tcBorders>
            <w:shd w:val="clear" w:color="auto" w:fill="auto"/>
            <w:noWrap/>
            <w:vAlign w:val="bottom"/>
            <w:hideMark/>
          </w:tcPr>
          <w:p w14:paraId="00EF69A0"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LOCUS</w:t>
            </w:r>
          </w:p>
        </w:tc>
        <w:tc>
          <w:tcPr>
            <w:tcW w:w="940" w:type="dxa"/>
            <w:tcBorders>
              <w:top w:val="nil"/>
              <w:left w:val="nil"/>
              <w:bottom w:val="single" w:sz="4" w:space="0" w:color="auto"/>
              <w:right w:val="nil"/>
            </w:tcBorders>
            <w:shd w:val="clear" w:color="auto" w:fill="auto"/>
            <w:noWrap/>
            <w:vAlign w:val="bottom"/>
            <w:hideMark/>
          </w:tcPr>
          <w:p w14:paraId="7BB3DC57"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Spp051</w:t>
            </w:r>
          </w:p>
        </w:tc>
        <w:tc>
          <w:tcPr>
            <w:tcW w:w="940" w:type="dxa"/>
            <w:tcBorders>
              <w:top w:val="nil"/>
              <w:left w:val="nil"/>
              <w:bottom w:val="single" w:sz="4" w:space="0" w:color="auto"/>
              <w:right w:val="nil"/>
            </w:tcBorders>
            <w:shd w:val="clear" w:color="auto" w:fill="auto"/>
            <w:noWrap/>
            <w:vAlign w:val="bottom"/>
            <w:hideMark/>
          </w:tcPr>
          <w:p w14:paraId="3E18DECE"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Spp108</w:t>
            </w:r>
          </w:p>
        </w:tc>
        <w:tc>
          <w:tcPr>
            <w:tcW w:w="1075" w:type="dxa"/>
            <w:tcBorders>
              <w:top w:val="nil"/>
              <w:left w:val="nil"/>
              <w:bottom w:val="single" w:sz="4" w:space="0" w:color="auto"/>
              <w:right w:val="nil"/>
            </w:tcBorders>
            <w:shd w:val="clear" w:color="auto" w:fill="auto"/>
            <w:noWrap/>
            <w:vAlign w:val="bottom"/>
            <w:hideMark/>
          </w:tcPr>
          <w:p w14:paraId="5B286B1D"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Spp141</w:t>
            </w:r>
          </w:p>
        </w:tc>
        <w:tc>
          <w:tcPr>
            <w:tcW w:w="865" w:type="dxa"/>
            <w:tcBorders>
              <w:top w:val="nil"/>
              <w:left w:val="nil"/>
              <w:bottom w:val="single" w:sz="4" w:space="0" w:color="auto"/>
              <w:right w:val="nil"/>
            </w:tcBorders>
            <w:shd w:val="clear" w:color="auto" w:fill="auto"/>
            <w:noWrap/>
            <w:vAlign w:val="bottom"/>
            <w:hideMark/>
          </w:tcPr>
          <w:p w14:paraId="38A20F0D"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Spp313</w:t>
            </w:r>
          </w:p>
        </w:tc>
        <w:tc>
          <w:tcPr>
            <w:tcW w:w="940" w:type="dxa"/>
            <w:tcBorders>
              <w:top w:val="nil"/>
              <w:left w:val="nil"/>
              <w:bottom w:val="single" w:sz="4" w:space="0" w:color="auto"/>
              <w:right w:val="nil"/>
            </w:tcBorders>
            <w:shd w:val="clear" w:color="auto" w:fill="auto"/>
            <w:noWrap/>
            <w:vAlign w:val="bottom"/>
            <w:hideMark/>
          </w:tcPr>
          <w:p w14:paraId="3C28458E"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Spp360</w:t>
            </w:r>
          </w:p>
        </w:tc>
        <w:tc>
          <w:tcPr>
            <w:tcW w:w="940" w:type="dxa"/>
            <w:tcBorders>
              <w:top w:val="nil"/>
              <w:left w:val="nil"/>
              <w:bottom w:val="single" w:sz="4" w:space="0" w:color="auto"/>
              <w:right w:val="nil"/>
            </w:tcBorders>
            <w:shd w:val="clear" w:color="auto" w:fill="auto"/>
            <w:noWrap/>
            <w:vAlign w:val="bottom"/>
            <w:hideMark/>
          </w:tcPr>
          <w:p w14:paraId="70013EA3"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Spp391</w:t>
            </w:r>
          </w:p>
        </w:tc>
        <w:tc>
          <w:tcPr>
            <w:tcW w:w="940" w:type="dxa"/>
            <w:tcBorders>
              <w:top w:val="nil"/>
              <w:left w:val="nil"/>
              <w:bottom w:val="single" w:sz="4" w:space="0" w:color="auto"/>
              <w:right w:val="nil"/>
            </w:tcBorders>
            <w:shd w:val="clear" w:color="auto" w:fill="auto"/>
            <w:noWrap/>
            <w:vAlign w:val="bottom"/>
            <w:hideMark/>
          </w:tcPr>
          <w:p w14:paraId="7ACCDC30"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Spp416</w:t>
            </w:r>
          </w:p>
        </w:tc>
      </w:tr>
      <w:tr w:rsidR="007359EC" w:rsidRPr="007359EC" w14:paraId="5D5BB75E"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3B0950BA"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COMMUNE</w:t>
            </w:r>
          </w:p>
        </w:tc>
        <w:tc>
          <w:tcPr>
            <w:tcW w:w="940" w:type="dxa"/>
            <w:tcBorders>
              <w:top w:val="nil"/>
              <w:left w:val="nil"/>
              <w:bottom w:val="nil"/>
              <w:right w:val="nil"/>
            </w:tcBorders>
            <w:shd w:val="clear" w:color="auto" w:fill="auto"/>
            <w:noWrap/>
            <w:vAlign w:val="bottom"/>
            <w:hideMark/>
          </w:tcPr>
          <w:p w14:paraId="6F6ABF97" w14:textId="77777777" w:rsidR="007359EC" w:rsidRPr="007359EC" w:rsidRDefault="007359EC" w:rsidP="007359EC">
            <w:pPr>
              <w:spacing w:after="0" w:line="240" w:lineRule="auto"/>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6D4503C1" w14:textId="77777777" w:rsidR="007359EC" w:rsidRPr="007359EC" w:rsidRDefault="007359EC" w:rsidP="007359EC">
            <w:pPr>
              <w:spacing w:after="0" w:line="240" w:lineRule="auto"/>
              <w:rPr>
                <w:rFonts w:eastAsia="Times New Roman" w:cs="Times New Roman"/>
                <w:sz w:val="20"/>
                <w:szCs w:val="20"/>
                <w:lang w:val="de-LU" w:eastAsia="de-LU"/>
              </w:rPr>
            </w:pPr>
          </w:p>
        </w:tc>
        <w:tc>
          <w:tcPr>
            <w:tcW w:w="1075" w:type="dxa"/>
            <w:tcBorders>
              <w:top w:val="nil"/>
              <w:left w:val="nil"/>
              <w:bottom w:val="nil"/>
              <w:right w:val="nil"/>
            </w:tcBorders>
            <w:shd w:val="clear" w:color="auto" w:fill="auto"/>
            <w:noWrap/>
            <w:vAlign w:val="bottom"/>
            <w:hideMark/>
          </w:tcPr>
          <w:p w14:paraId="0BAE05B8" w14:textId="77777777" w:rsidR="007359EC" w:rsidRPr="007359EC" w:rsidRDefault="007359EC" w:rsidP="007359EC">
            <w:pPr>
              <w:spacing w:after="0" w:line="240" w:lineRule="auto"/>
              <w:rPr>
                <w:rFonts w:eastAsia="Times New Roman" w:cs="Times New Roman"/>
                <w:sz w:val="20"/>
                <w:szCs w:val="20"/>
                <w:lang w:val="de-LU" w:eastAsia="de-LU"/>
              </w:rPr>
            </w:pPr>
          </w:p>
        </w:tc>
        <w:tc>
          <w:tcPr>
            <w:tcW w:w="865" w:type="dxa"/>
            <w:tcBorders>
              <w:top w:val="nil"/>
              <w:left w:val="nil"/>
              <w:bottom w:val="nil"/>
              <w:right w:val="nil"/>
            </w:tcBorders>
            <w:shd w:val="clear" w:color="auto" w:fill="auto"/>
            <w:noWrap/>
            <w:vAlign w:val="bottom"/>
            <w:hideMark/>
          </w:tcPr>
          <w:p w14:paraId="2E1E0809"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512710D8"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2BE048F" w14:textId="77777777" w:rsidR="007359EC" w:rsidRPr="007359EC" w:rsidRDefault="007359EC" w:rsidP="007359EC">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2EC1D6D7" w14:textId="77777777" w:rsidR="007359EC" w:rsidRPr="007359EC" w:rsidRDefault="007359EC" w:rsidP="007359EC">
            <w:pPr>
              <w:spacing w:after="0" w:line="240" w:lineRule="auto"/>
              <w:rPr>
                <w:rFonts w:eastAsia="Times New Roman" w:cs="Times New Roman"/>
                <w:sz w:val="20"/>
                <w:szCs w:val="20"/>
                <w:lang w:val="de-LU" w:eastAsia="de-LU"/>
              </w:rPr>
            </w:pPr>
          </w:p>
        </w:tc>
      </w:tr>
      <w:tr w:rsidR="007359EC" w:rsidRPr="007359EC" w14:paraId="161F9991"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22967302"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Bertrange</w:t>
            </w:r>
          </w:p>
        </w:tc>
        <w:tc>
          <w:tcPr>
            <w:tcW w:w="940" w:type="dxa"/>
            <w:tcBorders>
              <w:top w:val="nil"/>
              <w:left w:val="nil"/>
              <w:bottom w:val="nil"/>
              <w:right w:val="nil"/>
            </w:tcBorders>
            <w:shd w:val="clear" w:color="auto" w:fill="auto"/>
            <w:noWrap/>
            <w:vAlign w:val="bottom"/>
            <w:hideMark/>
          </w:tcPr>
          <w:p w14:paraId="00C6CFC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0.13729</w:t>
            </w:r>
          </w:p>
        </w:tc>
        <w:tc>
          <w:tcPr>
            <w:tcW w:w="940" w:type="dxa"/>
            <w:tcBorders>
              <w:top w:val="nil"/>
              <w:left w:val="nil"/>
              <w:bottom w:val="nil"/>
              <w:right w:val="nil"/>
            </w:tcBorders>
            <w:shd w:val="clear" w:color="auto" w:fill="auto"/>
            <w:noWrap/>
            <w:vAlign w:val="bottom"/>
            <w:hideMark/>
          </w:tcPr>
          <w:p w14:paraId="661C98D1"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0.43302</w:t>
            </w:r>
          </w:p>
        </w:tc>
        <w:tc>
          <w:tcPr>
            <w:tcW w:w="1075" w:type="dxa"/>
            <w:tcBorders>
              <w:top w:val="nil"/>
              <w:left w:val="nil"/>
              <w:bottom w:val="nil"/>
              <w:right w:val="nil"/>
            </w:tcBorders>
            <w:shd w:val="clear" w:color="auto" w:fill="auto"/>
            <w:noWrap/>
            <w:vAlign w:val="bottom"/>
            <w:hideMark/>
          </w:tcPr>
          <w:p w14:paraId="721F803C"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0.04397</w:t>
            </w:r>
          </w:p>
        </w:tc>
        <w:tc>
          <w:tcPr>
            <w:tcW w:w="865" w:type="dxa"/>
            <w:tcBorders>
              <w:top w:val="nil"/>
              <w:left w:val="nil"/>
              <w:bottom w:val="nil"/>
              <w:right w:val="nil"/>
            </w:tcBorders>
            <w:shd w:val="clear" w:color="auto" w:fill="auto"/>
            <w:noWrap/>
            <w:vAlign w:val="bottom"/>
            <w:hideMark/>
          </w:tcPr>
          <w:p w14:paraId="3D878232"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0.04236</w:t>
            </w:r>
          </w:p>
        </w:tc>
        <w:tc>
          <w:tcPr>
            <w:tcW w:w="940" w:type="dxa"/>
            <w:tcBorders>
              <w:top w:val="nil"/>
              <w:left w:val="nil"/>
              <w:bottom w:val="nil"/>
              <w:right w:val="nil"/>
            </w:tcBorders>
            <w:shd w:val="clear" w:color="auto" w:fill="auto"/>
            <w:noWrap/>
            <w:vAlign w:val="bottom"/>
            <w:hideMark/>
          </w:tcPr>
          <w:p w14:paraId="129A9082"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0.02565</w:t>
            </w:r>
          </w:p>
        </w:tc>
        <w:tc>
          <w:tcPr>
            <w:tcW w:w="940" w:type="dxa"/>
            <w:tcBorders>
              <w:top w:val="nil"/>
              <w:left w:val="nil"/>
              <w:bottom w:val="nil"/>
              <w:right w:val="nil"/>
            </w:tcBorders>
            <w:shd w:val="clear" w:color="auto" w:fill="auto"/>
            <w:noWrap/>
            <w:vAlign w:val="bottom"/>
            <w:hideMark/>
          </w:tcPr>
          <w:p w14:paraId="4EA6849F"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0.14458</w:t>
            </w:r>
          </w:p>
        </w:tc>
        <w:tc>
          <w:tcPr>
            <w:tcW w:w="940" w:type="dxa"/>
            <w:tcBorders>
              <w:top w:val="nil"/>
              <w:left w:val="nil"/>
              <w:bottom w:val="nil"/>
              <w:right w:val="nil"/>
            </w:tcBorders>
            <w:shd w:val="clear" w:color="auto" w:fill="auto"/>
            <w:noWrap/>
            <w:vAlign w:val="bottom"/>
            <w:hideMark/>
          </w:tcPr>
          <w:p w14:paraId="653AA6D8"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0.45367</w:t>
            </w:r>
          </w:p>
        </w:tc>
      </w:tr>
      <w:tr w:rsidR="007359EC" w:rsidRPr="007359EC" w14:paraId="12F55A57"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55531522"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Bettembourg</w:t>
            </w:r>
            <w:proofErr w:type="spellEnd"/>
          </w:p>
        </w:tc>
        <w:tc>
          <w:tcPr>
            <w:tcW w:w="940" w:type="dxa"/>
            <w:tcBorders>
              <w:top w:val="nil"/>
              <w:left w:val="nil"/>
              <w:bottom w:val="nil"/>
              <w:right w:val="nil"/>
            </w:tcBorders>
            <w:shd w:val="clear" w:color="auto" w:fill="auto"/>
            <w:noWrap/>
            <w:vAlign w:val="bottom"/>
            <w:hideMark/>
          </w:tcPr>
          <w:p w14:paraId="6F5EA1CD"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0.82098</w:t>
            </w:r>
          </w:p>
        </w:tc>
        <w:tc>
          <w:tcPr>
            <w:tcW w:w="940" w:type="dxa"/>
            <w:tcBorders>
              <w:top w:val="nil"/>
              <w:left w:val="nil"/>
              <w:bottom w:val="nil"/>
              <w:right w:val="nil"/>
            </w:tcBorders>
            <w:shd w:val="clear" w:color="auto" w:fill="auto"/>
            <w:noWrap/>
            <w:vAlign w:val="bottom"/>
            <w:hideMark/>
          </w:tcPr>
          <w:p w14:paraId="1C721742"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0.02719</w:t>
            </w:r>
          </w:p>
        </w:tc>
        <w:tc>
          <w:tcPr>
            <w:tcW w:w="1075" w:type="dxa"/>
            <w:tcBorders>
              <w:top w:val="nil"/>
              <w:left w:val="nil"/>
              <w:bottom w:val="nil"/>
              <w:right w:val="nil"/>
            </w:tcBorders>
            <w:shd w:val="clear" w:color="auto" w:fill="auto"/>
            <w:noWrap/>
            <w:vAlign w:val="bottom"/>
            <w:hideMark/>
          </w:tcPr>
          <w:p w14:paraId="5FF2F41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0.06297</w:t>
            </w:r>
          </w:p>
        </w:tc>
        <w:tc>
          <w:tcPr>
            <w:tcW w:w="865" w:type="dxa"/>
            <w:tcBorders>
              <w:top w:val="nil"/>
              <w:left w:val="nil"/>
              <w:bottom w:val="nil"/>
              <w:right w:val="nil"/>
            </w:tcBorders>
            <w:shd w:val="clear" w:color="auto" w:fill="auto"/>
            <w:noWrap/>
            <w:vAlign w:val="bottom"/>
            <w:hideMark/>
          </w:tcPr>
          <w:p w14:paraId="068B5AF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2B2DA78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0.36233</w:t>
            </w:r>
          </w:p>
        </w:tc>
        <w:tc>
          <w:tcPr>
            <w:tcW w:w="940" w:type="dxa"/>
            <w:tcBorders>
              <w:top w:val="nil"/>
              <w:left w:val="nil"/>
              <w:bottom w:val="nil"/>
              <w:right w:val="nil"/>
            </w:tcBorders>
            <w:shd w:val="clear" w:color="auto" w:fill="auto"/>
            <w:noWrap/>
            <w:vAlign w:val="bottom"/>
            <w:hideMark/>
          </w:tcPr>
          <w:p w14:paraId="11817C5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0.21826</w:t>
            </w:r>
          </w:p>
        </w:tc>
        <w:tc>
          <w:tcPr>
            <w:tcW w:w="940" w:type="dxa"/>
            <w:tcBorders>
              <w:top w:val="nil"/>
              <w:left w:val="nil"/>
              <w:bottom w:val="nil"/>
              <w:right w:val="nil"/>
            </w:tcBorders>
            <w:shd w:val="clear" w:color="auto" w:fill="auto"/>
            <w:noWrap/>
            <w:vAlign w:val="bottom"/>
            <w:hideMark/>
          </w:tcPr>
          <w:p w14:paraId="2F8B6D8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0.46175</w:t>
            </w:r>
          </w:p>
        </w:tc>
      </w:tr>
      <w:tr w:rsidR="007359EC" w:rsidRPr="007359EC" w14:paraId="1DA0D8AB"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699778F8"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Differdange</w:t>
            </w:r>
            <w:proofErr w:type="spellEnd"/>
          </w:p>
        </w:tc>
        <w:tc>
          <w:tcPr>
            <w:tcW w:w="940" w:type="dxa"/>
            <w:tcBorders>
              <w:top w:val="nil"/>
              <w:left w:val="nil"/>
              <w:bottom w:val="nil"/>
              <w:right w:val="nil"/>
            </w:tcBorders>
            <w:shd w:val="clear" w:color="auto" w:fill="auto"/>
            <w:noWrap/>
            <w:vAlign w:val="bottom"/>
            <w:hideMark/>
          </w:tcPr>
          <w:p w14:paraId="7308B93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0.25831</w:t>
            </w:r>
          </w:p>
        </w:tc>
        <w:tc>
          <w:tcPr>
            <w:tcW w:w="940" w:type="dxa"/>
            <w:tcBorders>
              <w:top w:val="nil"/>
              <w:left w:val="nil"/>
              <w:bottom w:val="nil"/>
              <w:right w:val="nil"/>
            </w:tcBorders>
            <w:shd w:val="clear" w:color="auto" w:fill="auto"/>
            <w:noWrap/>
            <w:vAlign w:val="bottom"/>
            <w:hideMark/>
          </w:tcPr>
          <w:p w14:paraId="30B6DEEE"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0.01227</w:t>
            </w:r>
          </w:p>
        </w:tc>
        <w:tc>
          <w:tcPr>
            <w:tcW w:w="1075" w:type="dxa"/>
            <w:tcBorders>
              <w:top w:val="nil"/>
              <w:left w:val="nil"/>
              <w:bottom w:val="nil"/>
              <w:right w:val="nil"/>
            </w:tcBorders>
            <w:shd w:val="clear" w:color="auto" w:fill="auto"/>
            <w:noWrap/>
            <w:vAlign w:val="bottom"/>
            <w:hideMark/>
          </w:tcPr>
          <w:p w14:paraId="729329D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0.52862</w:t>
            </w:r>
          </w:p>
        </w:tc>
        <w:tc>
          <w:tcPr>
            <w:tcW w:w="865" w:type="dxa"/>
            <w:tcBorders>
              <w:top w:val="nil"/>
              <w:left w:val="nil"/>
              <w:bottom w:val="nil"/>
              <w:right w:val="nil"/>
            </w:tcBorders>
            <w:shd w:val="clear" w:color="auto" w:fill="auto"/>
            <w:noWrap/>
            <w:vAlign w:val="bottom"/>
            <w:hideMark/>
          </w:tcPr>
          <w:p w14:paraId="12B95E6C"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0.0498</w:t>
            </w:r>
          </w:p>
        </w:tc>
        <w:tc>
          <w:tcPr>
            <w:tcW w:w="940" w:type="dxa"/>
            <w:tcBorders>
              <w:top w:val="nil"/>
              <w:left w:val="nil"/>
              <w:bottom w:val="nil"/>
              <w:right w:val="nil"/>
            </w:tcBorders>
            <w:shd w:val="clear" w:color="auto" w:fill="auto"/>
            <w:noWrap/>
            <w:vAlign w:val="bottom"/>
            <w:hideMark/>
          </w:tcPr>
          <w:p w14:paraId="6C6820F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0.84132</w:t>
            </w:r>
          </w:p>
        </w:tc>
        <w:tc>
          <w:tcPr>
            <w:tcW w:w="940" w:type="dxa"/>
            <w:tcBorders>
              <w:top w:val="nil"/>
              <w:left w:val="nil"/>
              <w:bottom w:val="nil"/>
              <w:right w:val="nil"/>
            </w:tcBorders>
            <w:shd w:val="clear" w:color="auto" w:fill="auto"/>
            <w:noWrap/>
            <w:vAlign w:val="bottom"/>
            <w:hideMark/>
          </w:tcPr>
          <w:p w14:paraId="71C655E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0.77332</w:t>
            </w:r>
          </w:p>
        </w:tc>
        <w:tc>
          <w:tcPr>
            <w:tcW w:w="940" w:type="dxa"/>
            <w:tcBorders>
              <w:top w:val="nil"/>
              <w:left w:val="nil"/>
              <w:bottom w:val="nil"/>
              <w:right w:val="nil"/>
            </w:tcBorders>
            <w:shd w:val="clear" w:color="auto" w:fill="auto"/>
            <w:noWrap/>
            <w:vAlign w:val="bottom"/>
            <w:hideMark/>
          </w:tcPr>
          <w:p w14:paraId="60D9C67F"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r>
      <w:tr w:rsidR="007359EC" w:rsidRPr="007359EC" w14:paraId="7C8F995F"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3EA4EC7E"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Hesperange</w:t>
            </w:r>
            <w:proofErr w:type="spellEnd"/>
          </w:p>
        </w:tc>
        <w:tc>
          <w:tcPr>
            <w:tcW w:w="940" w:type="dxa"/>
            <w:tcBorders>
              <w:top w:val="nil"/>
              <w:left w:val="nil"/>
              <w:bottom w:val="nil"/>
              <w:right w:val="nil"/>
            </w:tcBorders>
            <w:shd w:val="clear" w:color="auto" w:fill="auto"/>
            <w:noWrap/>
            <w:vAlign w:val="bottom"/>
            <w:hideMark/>
          </w:tcPr>
          <w:p w14:paraId="5811657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0.17594</w:t>
            </w:r>
          </w:p>
        </w:tc>
        <w:tc>
          <w:tcPr>
            <w:tcW w:w="940" w:type="dxa"/>
            <w:tcBorders>
              <w:top w:val="nil"/>
              <w:left w:val="nil"/>
              <w:bottom w:val="nil"/>
              <w:right w:val="nil"/>
            </w:tcBorders>
            <w:shd w:val="clear" w:color="auto" w:fill="auto"/>
            <w:noWrap/>
            <w:vAlign w:val="bottom"/>
            <w:hideMark/>
          </w:tcPr>
          <w:p w14:paraId="2E6EF301"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0.0289</w:t>
            </w:r>
          </w:p>
        </w:tc>
        <w:tc>
          <w:tcPr>
            <w:tcW w:w="1075" w:type="dxa"/>
            <w:tcBorders>
              <w:top w:val="nil"/>
              <w:left w:val="nil"/>
              <w:bottom w:val="nil"/>
              <w:right w:val="nil"/>
            </w:tcBorders>
            <w:shd w:val="clear" w:color="auto" w:fill="auto"/>
            <w:noWrap/>
            <w:vAlign w:val="bottom"/>
            <w:hideMark/>
          </w:tcPr>
          <w:p w14:paraId="716D469A"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0.00755</w:t>
            </w:r>
          </w:p>
        </w:tc>
        <w:tc>
          <w:tcPr>
            <w:tcW w:w="865" w:type="dxa"/>
            <w:tcBorders>
              <w:top w:val="nil"/>
              <w:left w:val="nil"/>
              <w:bottom w:val="nil"/>
              <w:right w:val="nil"/>
            </w:tcBorders>
            <w:shd w:val="clear" w:color="auto" w:fill="auto"/>
            <w:noWrap/>
            <w:vAlign w:val="bottom"/>
            <w:hideMark/>
          </w:tcPr>
          <w:p w14:paraId="083A689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0.09473</w:t>
            </w:r>
          </w:p>
        </w:tc>
        <w:tc>
          <w:tcPr>
            <w:tcW w:w="940" w:type="dxa"/>
            <w:tcBorders>
              <w:top w:val="nil"/>
              <w:left w:val="nil"/>
              <w:bottom w:val="nil"/>
              <w:right w:val="nil"/>
            </w:tcBorders>
            <w:shd w:val="clear" w:color="auto" w:fill="auto"/>
            <w:noWrap/>
            <w:vAlign w:val="bottom"/>
            <w:hideMark/>
          </w:tcPr>
          <w:p w14:paraId="43CB89B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0.09085</w:t>
            </w:r>
          </w:p>
        </w:tc>
        <w:tc>
          <w:tcPr>
            <w:tcW w:w="940" w:type="dxa"/>
            <w:tcBorders>
              <w:top w:val="nil"/>
              <w:left w:val="nil"/>
              <w:bottom w:val="nil"/>
              <w:right w:val="nil"/>
            </w:tcBorders>
            <w:shd w:val="clear" w:color="auto" w:fill="auto"/>
            <w:noWrap/>
            <w:vAlign w:val="bottom"/>
            <w:hideMark/>
          </w:tcPr>
          <w:p w14:paraId="726F7DBB"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0.75882</w:t>
            </w:r>
          </w:p>
        </w:tc>
        <w:tc>
          <w:tcPr>
            <w:tcW w:w="940" w:type="dxa"/>
            <w:tcBorders>
              <w:top w:val="nil"/>
              <w:left w:val="nil"/>
              <w:bottom w:val="nil"/>
              <w:right w:val="nil"/>
            </w:tcBorders>
            <w:shd w:val="clear" w:color="auto" w:fill="auto"/>
            <w:noWrap/>
            <w:vAlign w:val="bottom"/>
            <w:hideMark/>
          </w:tcPr>
          <w:p w14:paraId="3A3774FB"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0.00783</w:t>
            </w:r>
          </w:p>
        </w:tc>
      </w:tr>
      <w:tr w:rsidR="007359EC" w:rsidRPr="007359EC" w14:paraId="0A8C2A72"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2BFBC9B3"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Leudelange</w:t>
            </w:r>
            <w:proofErr w:type="spellEnd"/>
          </w:p>
        </w:tc>
        <w:tc>
          <w:tcPr>
            <w:tcW w:w="940" w:type="dxa"/>
            <w:tcBorders>
              <w:top w:val="nil"/>
              <w:left w:val="nil"/>
              <w:bottom w:val="nil"/>
              <w:right w:val="nil"/>
            </w:tcBorders>
            <w:shd w:val="clear" w:color="auto" w:fill="auto"/>
            <w:noWrap/>
            <w:vAlign w:val="bottom"/>
            <w:hideMark/>
          </w:tcPr>
          <w:p w14:paraId="757598FD"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0.51488</w:t>
            </w:r>
          </w:p>
        </w:tc>
        <w:tc>
          <w:tcPr>
            <w:tcW w:w="940" w:type="dxa"/>
            <w:tcBorders>
              <w:top w:val="nil"/>
              <w:left w:val="nil"/>
              <w:bottom w:val="nil"/>
              <w:right w:val="nil"/>
            </w:tcBorders>
            <w:shd w:val="clear" w:color="auto" w:fill="auto"/>
            <w:noWrap/>
            <w:vAlign w:val="bottom"/>
            <w:hideMark/>
          </w:tcPr>
          <w:p w14:paraId="3B7B0E4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0.74713</w:t>
            </w:r>
          </w:p>
        </w:tc>
        <w:tc>
          <w:tcPr>
            <w:tcW w:w="1075" w:type="dxa"/>
            <w:tcBorders>
              <w:top w:val="nil"/>
              <w:left w:val="nil"/>
              <w:bottom w:val="nil"/>
              <w:right w:val="nil"/>
            </w:tcBorders>
            <w:shd w:val="clear" w:color="auto" w:fill="auto"/>
            <w:noWrap/>
            <w:vAlign w:val="bottom"/>
            <w:hideMark/>
          </w:tcPr>
          <w:p w14:paraId="7ADEC6A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0.4415</w:t>
            </w:r>
          </w:p>
        </w:tc>
        <w:tc>
          <w:tcPr>
            <w:tcW w:w="865" w:type="dxa"/>
            <w:tcBorders>
              <w:top w:val="nil"/>
              <w:left w:val="nil"/>
              <w:bottom w:val="nil"/>
              <w:right w:val="nil"/>
            </w:tcBorders>
            <w:shd w:val="clear" w:color="auto" w:fill="auto"/>
            <w:noWrap/>
            <w:vAlign w:val="bottom"/>
            <w:hideMark/>
          </w:tcPr>
          <w:p w14:paraId="4F76E15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0.75031</w:t>
            </w:r>
          </w:p>
        </w:tc>
        <w:tc>
          <w:tcPr>
            <w:tcW w:w="940" w:type="dxa"/>
            <w:tcBorders>
              <w:top w:val="nil"/>
              <w:left w:val="nil"/>
              <w:bottom w:val="nil"/>
              <w:right w:val="nil"/>
            </w:tcBorders>
            <w:shd w:val="clear" w:color="auto" w:fill="auto"/>
            <w:noWrap/>
            <w:vAlign w:val="bottom"/>
            <w:hideMark/>
          </w:tcPr>
          <w:p w14:paraId="1EB05C5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0.81947</w:t>
            </w:r>
          </w:p>
        </w:tc>
        <w:tc>
          <w:tcPr>
            <w:tcW w:w="940" w:type="dxa"/>
            <w:tcBorders>
              <w:top w:val="nil"/>
              <w:left w:val="nil"/>
              <w:bottom w:val="nil"/>
              <w:right w:val="nil"/>
            </w:tcBorders>
            <w:shd w:val="clear" w:color="auto" w:fill="auto"/>
            <w:noWrap/>
            <w:vAlign w:val="bottom"/>
            <w:hideMark/>
          </w:tcPr>
          <w:p w14:paraId="6ED442B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0.52532</w:t>
            </w:r>
          </w:p>
        </w:tc>
        <w:tc>
          <w:tcPr>
            <w:tcW w:w="940" w:type="dxa"/>
            <w:tcBorders>
              <w:top w:val="nil"/>
              <w:left w:val="nil"/>
              <w:bottom w:val="nil"/>
              <w:right w:val="nil"/>
            </w:tcBorders>
            <w:shd w:val="clear" w:color="auto" w:fill="auto"/>
            <w:noWrap/>
            <w:vAlign w:val="bottom"/>
            <w:hideMark/>
          </w:tcPr>
          <w:p w14:paraId="6011162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r>
      <w:tr w:rsidR="007359EC" w:rsidRPr="007359EC" w14:paraId="2F052695"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3E44FB15" w14:textId="77777777" w:rsidR="007359EC" w:rsidRPr="007359EC" w:rsidRDefault="007359EC" w:rsidP="007359EC">
            <w:pPr>
              <w:spacing w:after="0" w:line="240" w:lineRule="auto"/>
              <w:rPr>
                <w:rFonts w:eastAsia="Times New Roman" w:cs="Times New Roman"/>
                <w:color w:val="000000"/>
                <w:szCs w:val="24"/>
                <w:lang w:val="de-LU" w:eastAsia="de-LU"/>
              </w:rPr>
            </w:pPr>
            <w:r w:rsidRPr="007359EC">
              <w:rPr>
                <w:rFonts w:eastAsia="Times New Roman" w:cs="Times New Roman"/>
                <w:color w:val="000000"/>
                <w:szCs w:val="24"/>
                <w:lang w:val="de-LU" w:eastAsia="de-LU"/>
              </w:rPr>
              <w:t>Luxembourg</w:t>
            </w:r>
          </w:p>
        </w:tc>
        <w:tc>
          <w:tcPr>
            <w:tcW w:w="940" w:type="dxa"/>
            <w:tcBorders>
              <w:top w:val="nil"/>
              <w:left w:val="nil"/>
              <w:bottom w:val="nil"/>
              <w:right w:val="nil"/>
            </w:tcBorders>
            <w:shd w:val="clear" w:color="auto" w:fill="auto"/>
            <w:noWrap/>
            <w:vAlign w:val="bottom"/>
            <w:hideMark/>
          </w:tcPr>
          <w:p w14:paraId="776119C9"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0.0034</w:t>
            </w:r>
          </w:p>
        </w:tc>
        <w:tc>
          <w:tcPr>
            <w:tcW w:w="940" w:type="dxa"/>
            <w:tcBorders>
              <w:top w:val="nil"/>
              <w:left w:val="nil"/>
              <w:bottom w:val="nil"/>
              <w:right w:val="nil"/>
            </w:tcBorders>
            <w:shd w:val="clear" w:color="auto" w:fill="auto"/>
            <w:noWrap/>
            <w:vAlign w:val="bottom"/>
            <w:hideMark/>
          </w:tcPr>
          <w:p w14:paraId="632726F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0.11569</w:t>
            </w:r>
          </w:p>
        </w:tc>
        <w:tc>
          <w:tcPr>
            <w:tcW w:w="1075" w:type="dxa"/>
            <w:tcBorders>
              <w:top w:val="nil"/>
              <w:left w:val="nil"/>
              <w:bottom w:val="nil"/>
              <w:right w:val="nil"/>
            </w:tcBorders>
            <w:shd w:val="clear" w:color="auto" w:fill="auto"/>
            <w:noWrap/>
            <w:vAlign w:val="bottom"/>
            <w:hideMark/>
          </w:tcPr>
          <w:p w14:paraId="700E776B"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2.50E-05</w:t>
            </w:r>
          </w:p>
        </w:tc>
        <w:tc>
          <w:tcPr>
            <w:tcW w:w="865" w:type="dxa"/>
            <w:tcBorders>
              <w:top w:val="nil"/>
              <w:left w:val="nil"/>
              <w:bottom w:val="nil"/>
              <w:right w:val="nil"/>
            </w:tcBorders>
            <w:shd w:val="clear" w:color="auto" w:fill="auto"/>
            <w:noWrap/>
            <w:vAlign w:val="bottom"/>
            <w:hideMark/>
          </w:tcPr>
          <w:p w14:paraId="76082BB8"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0.78179</w:t>
            </w:r>
          </w:p>
        </w:tc>
        <w:tc>
          <w:tcPr>
            <w:tcW w:w="940" w:type="dxa"/>
            <w:tcBorders>
              <w:top w:val="nil"/>
              <w:left w:val="nil"/>
              <w:bottom w:val="nil"/>
              <w:right w:val="nil"/>
            </w:tcBorders>
            <w:shd w:val="clear" w:color="auto" w:fill="auto"/>
            <w:noWrap/>
            <w:vAlign w:val="bottom"/>
            <w:hideMark/>
          </w:tcPr>
          <w:p w14:paraId="328228C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0.08737</w:t>
            </w:r>
          </w:p>
        </w:tc>
        <w:tc>
          <w:tcPr>
            <w:tcW w:w="940" w:type="dxa"/>
            <w:tcBorders>
              <w:top w:val="nil"/>
              <w:left w:val="nil"/>
              <w:bottom w:val="nil"/>
              <w:right w:val="nil"/>
            </w:tcBorders>
            <w:shd w:val="clear" w:color="auto" w:fill="auto"/>
            <w:noWrap/>
            <w:vAlign w:val="bottom"/>
            <w:hideMark/>
          </w:tcPr>
          <w:p w14:paraId="4662582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0.94801</w:t>
            </w:r>
          </w:p>
        </w:tc>
        <w:tc>
          <w:tcPr>
            <w:tcW w:w="940" w:type="dxa"/>
            <w:tcBorders>
              <w:top w:val="nil"/>
              <w:left w:val="nil"/>
              <w:bottom w:val="nil"/>
              <w:right w:val="nil"/>
            </w:tcBorders>
            <w:shd w:val="clear" w:color="auto" w:fill="auto"/>
            <w:noWrap/>
            <w:vAlign w:val="bottom"/>
            <w:hideMark/>
          </w:tcPr>
          <w:p w14:paraId="45DC49B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0.17845</w:t>
            </w:r>
          </w:p>
        </w:tc>
      </w:tr>
      <w:tr w:rsidR="007359EC" w:rsidRPr="007359EC" w14:paraId="0F0BE6EC"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73A5FCF0"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Mondercange</w:t>
            </w:r>
            <w:proofErr w:type="spellEnd"/>
          </w:p>
        </w:tc>
        <w:tc>
          <w:tcPr>
            <w:tcW w:w="940" w:type="dxa"/>
            <w:tcBorders>
              <w:top w:val="nil"/>
              <w:left w:val="nil"/>
              <w:bottom w:val="nil"/>
              <w:right w:val="nil"/>
            </w:tcBorders>
            <w:shd w:val="clear" w:color="auto" w:fill="auto"/>
            <w:noWrap/>
            <w:vAlign w:val="bottom"/>
            <w:hideMark/>
          </w:tcPr>
          <w:p w14:paraId="41E58916"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0.38665</w:t>
            </w:r>
          </w:p>
        </w:tc>
        <w:tc>
          <w:tcPr>
            <w:tcW w:w="940" w:type="dxa"/>
            <w:tcBorders>
              <w:top w:val="nil"/>
              <w:left w:val="nil"/>
              <w:bottom w:val="nil"/>
              <w:right w:val="nil"/>
            </w:tcBorders>
            <w:shd w:val="clear" w:color="auto" w:fill="auto"/>
            <w:noWrap/>
            <w:vAlign w:val="bottom"/>
            <w:hideMark/>
          </w:tcPr>
          <w:p w14:paraId="1DC8DB4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0.73393</w:t>
            </w:r>
          </w:p>
        </w:tc>
        <w:tc>
          <w:tcPr>
            <w:tcW w:w="1075" w:type="dxa"/>
            <w:tcBorders>
              <w:top w:val="nil"/>
              <w:left w:val="nil"/>
              <w:bottom w:val="nil"/>
              <w:right w:val="nil"/>
            </w:tcBorders>
            <w:shd w:val="clear" w:color="auto" w:fill="auto"/>
            <w:noWrap/>
            <w:vAlign w:val="bottom"/>
            <w:hideMark/>
          </w:tcPr>
          <w:p w14:paraId="3D8FD9F3"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0.06728</w:t>
            </w:r>
          </w:p>
        </w:tc>
        <w:tc>
          <w:tcPr>
            <w:tcW w:w="865" w:type="dxa"/>
            <w:tcBorders>
              <w:top w:val="nil"/>
              <w:left w:val="nil"/>
              <w:bottom w:val="nil"/>
              <w:right w:val="nil"/>
            </w:tcBorders>
            <w:shd w:val="clear" w:color="auto" w:fill="auto"/>
            <w:noWrap/>
            <w:vAlign w:val="bottom"/>
            <w:hideMark/>
          </w:tcPr>
          <w:p w14:paraId="52A925DA"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0.70222</w:t>
            </w:r>
          </w:p>
        </w:tc>
        <w:tc>
          <w:tcPr>
            <w:tcW w:w="940" w:type="dxa"/>
            <w:tcBorders>
              <w:top w:val="nil"/>
              <w:left w:val="nil"/>
              <w:bottom w:val="nil"/>
              <w:right w:val="nil"/>
            </w:tcBorders>
            <w:shd w:val="clear" w:color="auto" w:fill="auto"/>
            <w:noWrap/>
            <w:vAlign w:val="bottom"/>
            <w:hideMark/>
          </w:tcPr>
          <w:p w14:paraId="3E1E0F96"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0.00067</w:t>
            </w:r>
          </w:p>
        </w:tc>
        <w:tc>
          <w:tcPr>
            <w:tcW w:w="940" w:type="dxa"/>
            <w:tcBorders>
              <w:top w:val="nil"/>
              <w:left w:val="nil"/>
              <w:bottom w:val="nil"/>
              <w:right w:val="nil"/>
            </w:tcBorders>
            <w:shd w:val="clear" w:color="auto" w:fill="auto"/>
            <w:noWrap/>
            <w:vAlign w:val="bottom"/>
            <w:hideMark/>
          </w:tcPr>
          <w:p w14:paraId="2248BCD8"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0.66159</w:t>
            </w:r>
          </w:p>
        </w:tc>
        <w:tc>
          <w:tcPr>
            <w:tcW w:w="940" w:type="dxa"/>
            <w:tcBorders>
              <w:top w:val="nil"/>
              <w:left w:val="nil"/>
              <w:bottom w:val="nil"/>
              <w:right w:val="nil"/>
            </w:tcBorders>
            <w:shd w:val="clear" w:color="auto" w:fill="auto"/>
            <w:noWrap/>
            <w:vAlign w:val="bottom"/>
            <w:hideMark/>
          </w:tcPr>
          <w:p w14:paraId="5B816BA8"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0.60818</w:t>
            </w:r>
          </w:p>
        </w:tc>
      </w:tr>
      <w:tr w:rsidR="007359EC" w:rsidRPr="007359EC" w14:paraId="7C442938"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56A6ABDF"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Reckange.sur.Mess</w:t>
            </w:r>
            <w:proofErr w:type="spellEnd"/>
          </w:p>
        </w:tc>
        <w:tc>
          <w:tcPr>
            <w:tcW w:w="940" w:type="dxa"/>
            <w:tcBorders>
              <w:top w:val="nil"/>
              <w:left w:val="nil"/>
              <w:bottom w:val="nil"/>
              <w:right w:val="nil"/>
            </w:tcBorders>
            <w:shd w:val="clear" w:color="auto" w:fill="auto"/>
            <w:noWrap/>
            <w:vAlign w:val="bottom"/>
            <w:hideMark/>
          </w:tcPr>
          <w:p w14:paraId="531C766F"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0.0188</w:t>
            </w:r>
          </w:p>
        </w:tc>
        <w:tc>
          <w:tcPr>
            <w:tcW w:w="940" w:type="dxa"/>
            <w:tcBorders>
              <w:top w:val="nil"/>
              <w:left w:val="nil"/>
              <w:bottom w:val="nil"/>
              <w:right w:val="nil"/>
            </w:tcBorders>
            <w:shd w:val="clear" w:color="auto" w:fill="auto"/>
            <w:noWrap/>
            <w:vAlign w:val="bottom"/>
            <w:hideMark/>
          </w:tcPr>
          <w:p w14:paraId="05F853CC"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0.28713</w:t>
            </w:r>
          </w:p>
        </w:tc>
        <w:tc>
          <w:tcPr>
            <w:tcW w:w="1075" w:type="dxa"/>
            <w:tcBorders>
              <w:top w:val="nil"/>
              <w:left w:val="nil"/>
              <w:bottom w:val="nil"/>
              <w:right w:val="nil"/>
            </w:tcBorders>
            <w:shd w:val="clear" w:color="auto" w:fill="auto"/>
            <w:noWrap/>
            <w:vAlign w:val="bottom"/>
            <w:hideMark/>
          </w:tcPr>
          <w:p w14:paraId="22B379ED"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0.00128</w:t>
            </w:r>
          </w:p>
        </w:tc>
        <w:tc>
          <w:tcPr>
            <w:tcW w:w="865" w:type="dxa"/>
            <w:tcBorders>
              <w:top w:val="nil"/>
              <w:left w:val="nil"/>
              <w:bottom w:val="nil"/>
              <w:right w:val="nil"/>
            </w:tcBorders>
            <w:shd w:val="clear" w:color="auto" w:fill="auto"/>
            <w:noWrap/>
            <w:vAlign w:val="bottom"/>
            <w:hideMark/>
          </w:tcPr>
          <w:p w14:paraId="5A59312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2ABF2D30"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0.22058</w:t>
            </w:r>
          </w:p>
        </w:tc>
        <w:tc>
          <w:tcPr>
            <w:tcW w:w="940" w:type="dxa"/>
            <w:tcBorders>
              <w:top w:val="nil"/>
              <w:left w:val="nil"/>
              <w:bottom w:val="nil"/>
              <w:right w:val="nil"/>
            </w:tcBorders>
            <w:shd w:val="clear" w:color="auto" w:fill="auto"/>
            <w:noWrap/>
            <w:vAlign w:val="bottom"/>
            <w:hideMark/>
          </w:tcPr>
          <w:p w14:paraId="03354EA0" w14:textId="77777777" w:rsidR="007359EC" w:rsidRPr="007359EC" w:rsidRDefault="007359EC" w:rsidP="007359EC">
            <w:pPr>
              <w:spacing w:after="0" w:line="240" w:lineRule="auto"/>
              <w:jc w:val="right"/>
              <w:rPr>
                <w:rFonts w:eastAsia="Times New Roman" w:cs="Times New Roman"/>
                <w:color w:val="000000"/>
                <w:szCs w:val="24"/>
                <w:u w:val="single"/>
                <w:lang w:val="de-LU" w:eastAsia="de-LU"/>
              </w:rPr>
            </w:pPr>
            <w:r w:rsidRPr="007359EC">
              <w:rPr>
                <w:rFonts w:eastAsia="Times New Roman" w:cs="Times New Roman"/>
                <w:color w:val="000000"/>
                <w:szCs w:val="24"/>
                <w:u w:val="single"/>
                <w:lang w:val="de-LU" w:eastAsia="de-LU"/>
              </w:rPr>
              <w:t>0.02668</w:t>
            </w:r>
          </w:p>
        </w:tc>
        <w:tc>
          <w:tcPr>
            <w:tcW w:w="940" w:type="dxa"/>
            <w:tcBorders>
              <w:top w:val="nil"/>
              <w:left w:val="nil"/>
              <w:bottom w:val="nil"/>
              <w:right w:val="nil"/>
            </w:tcBorders>
            <w:shd w:val="clear" w:color="auto" w:fill="auto"/>
            <w:noWrap/>
            <w:vAlign w:val="bottom"/>
            <w:hideMark/>
          </w:tcPr>
          <w:p w14:paraId="2F160ED7"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0.13222</w:t>
            </w:r>
          </w:p>
        </w:tc>
      </w:tr>
      <w:tr w:rsidR="007359EC" w:rsidRPr="007359EC" w14:paraId="112307C8"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5DEE3564"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Roeser</w:t>
            </w:r>
            <w:proofErr w:type="spellEnd"/>
          </w:p>
        </w:tc>
        <w:tc>
          <w:tcPr>
            <w:tcW w:w="940" w:type="dxa"/>
            <w:tcBorders>
              <w:top w:val="nil"/>
              <w:left w:val="nil"/>
              <w:bottom w:val="nil"/>
              <w:right w:val="nil"/>
            </w:tcBorders>
            <w:shd w:val="clear" w:color="auto" w:fill="auto"/>
            <w:noWrap/>
            <w:vAlign w:val="bottom"/>
            <w:hideMark/>
          </w:tcPr>
          <w:p w14:paraId="16831479"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0.60075</w:t>
            </w:r>
          </w:p>
        </w:tc>
        <w:tc>
          <w:tcPr>
            <w:tcW w:w="940" w:type="dxa"/>
            <w:tcBorders>
              <w:top w:val="nil"/>
              <w:left w:val="nil"/>
              <w:bottom w:val="nil"/>
              <w:right w:val="nil"/>
            </w:tcBorders>
            <w:shd w:val="clear" w:color="auto" w:fill="auto"/>
            <w:noWrap/>
            <w:vAlign w:val="bottom"/>
            <w:hideMark/>
          </w:tcPr>
          <w:p w14:paraId="3DB522F3"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0.44421</w:t>
            </w:r>
          </w:p>
        </w:tc>
        <w:tc>
          <w:tcPr>
            <w:tcW w:w="1075" w:type="dxa"/>
            <w:tcBorders>
              <w:top w:val="nil"/>
              <w:left w:val="nil"/>
              <w:bottom w:val="nil"/>
              <w:right w:val="nil"/>
            </w:tcBorders>
            <w:shd w:val="clear" w:color="auto" w:fill="auto"/>
            <w:noWrap/>
            <w:vAlign w:val="bottom"/>
            <w:hideMark/>
          </w:tcPr>
          <w:p w14:paraId="690A989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0.71558</w:t>
            </w:r>
          </w:p>
        </w:tc>
        <w:tc>
          <w:tcPr>
            <w:tcW w:w="865" w:type="dxa"/>
            <w:tcBorders>
              <w:top w:val="nil"/>
              <w:left w:val="nil"/>
              <w:bottom w:val="nil"/>
              <w:right w:val="nil"/>
            </w:tcBorders>
            <w:shd w:val="clear" w:color="auto" w:fill="auto"/>
            <w:noWrap/>
            <w:vAlign w:val="bottom"/>
            <w:hideMark/>
          </w:tcPr>
          <w:p w14:paraId="568C002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53EE3C8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0.20036</w:t>
            </w:r>
          </w:p>
        </w:tc>
        <w:tc>
          <w:tcPr>
            <w:tcW w:w="940" w:type="dxa"/>
            <w:tcBorders>
              <w:top w:val="nil"/>
              <w:left w:val="nil"/>
              <w:bottom w:val="nil"/>
              <w:right w:val="nil"/>
            </w:tcBorders>
            <w:shd w:val="clear" w:color="auto" w:fill="auto"/>
            <w:noWrap/>
            <w:vAlign w:val="bottom"/>
            <w:hideMark/>
          </w:tcPr>
          <w:p w14:paraId="7594932E"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0.98877</w:t>
            </w:r>
          </w:p>
        </w:tc>
        <w:tc>
          <w:tcPr>
            <w:tcW w:w="940" w:type="dxa"/>
            <w:tcBorders>
              <w:top w:val="nil"/>
              <w:left w:val="nil"/>
              <w:bottom w:val="nil"/>
              <w:right w:val="nil"/>
            </w:tcBorders>
            <w:shd w:val="clear" w:color="auto" w:fill="auto"/>
            <w:noWrap/>
            <w:vAlign w:val="bottom"/>
            <w:hideMark/>
          </w:tcPr>
          <w:p w14:paraId="5FDF35E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0.28223</w:t>
            </w:r>
          </w:p>
        </w:tc>
      </w:tr>
      <w:tr w:rsidR="007359EC" w:rsidRPr="007359EC" w14:paraId="1C1C207C" w14:textId="77777777" w:rsidTr="007359EC">
        <w:trPr>
          <w:trHeight w:val="315"/>
        </w:trPr>
        <w:tc>
          <w:tcPr>
            <w:tcW w:w="2007" w:type="dxa"/>
            <w:tcBorders>
              <w:top w:val="nil"/>
              <w:left w:val="nil"/>
              <w:bottom w:val="nil"/>
              <w:right w:val="single" w:sz="4" w:space="0" w:color="auto"/>
            </w:tcBorders>
            <w:shd w:val="clear" w:color="auto" w:fill="auto"/>
            <w:noWrap/>
            <w:vAlign w:val="bottom"/>
            <w:hideMark/>
          </w:tcPr>
          <w:p w14:paraId="07EE2D9F" w14:textId="77777777" w:rsidR="007359EC" w:rsidRPr="007359EC" w:rsidRDefault="007359EC" w:rsidP="007359EC">
            <w:pPr>
              <w:spacing w:after="0" w:line="240" w:lineRule="auto"/>
              <w:rPr>
                <w:rFonts w:eastAsia="Times New Roman" w:cs="Times New Roman"/>
                <w:color w:val="000000"/>
                <w:szCs w:val="24"/>
                <w:lang w:val="de-LU" w:eastAsia="de-LU"/>
              </w:rPr>
            </w:pPr>
            <w:proofErr w:type="spellStart"/>
            <w:r w:rsidRPr="007359EC">
              <w:rPr>
                <w:rFonts w:eastAsia="Times New Roman" w:cs="Times New Roman"/>
                <w:color w:val="000000"/>
                <w:szCs w:val="24"/>
                <w:lang w:val="de-LU" w:eastAsia="de-LU"/>
              </w:rPr>
              <w:t>Sanem</w:t>
            </w:r>
            <w:proofErr w:type="spellEnd"/>
          </w:p>
        </w:tc>
        <w:tc>
          <w:tcPr>
            <w:tcW w:w="940" w:type="dxa"/>
            <w:tcBorders>
              <w:top w:val="nil"/>
              <w:left w:val="nil"/>
              <w:bottom w:val="nil"/>
              <w:right w:val="nil"/>
            </w:tcBorders>
            <w:shd w:val="clear" w:color="auto" w:fill="auto"/>
            <w:noWrap/>
            <w:vAlign w:val="bottom"/>
            <w:hideMark/>
          </w:tcPr>
          <w:p w14:paraId="5758D57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0.40735</w:t>
            </w:r>
          </w:p>
        </w:tc>
        <w:tc>
          <w:tcPr>
            <w:tcW w:w="940" w:type="dxa"/>
            <w:tcBorders>
              <w:top w:val="nil"/>
              <w:left w:val="nil"/>
              <w:bottom w:val="nil"/>
              <w:right w:val="nil"/>
            </w:tcBorders>
            <w:shd w:val="clear" w:color="auto" w:fill="auto"/>
            <w:noWrap/>
            <w:vAlign w:val="bottom"/>
            <w:hideMark/>
          </w:tcPr>
          <w:p w14:paraId="06016875"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0.1923</w:t>
            </w:r>
          </w:p>
        </w:tc>
        <w:tc>
          <w:tcPr>
            <w:tcW w:w="1075" w:type="dxa"/>
            <w:tcBorders>
              <w:top w:val="nil"/>
              <w:left w:val="nil"/>
              <w:bottom w:val="nil"/>
              <w:right w:val="nil"/>
            </w:tcBorders>
            <w:shd w:val="clear" w:color="auto" w:fill="auto"/>
            <w:noWrap/>
            <w:vAlign w:val="bottom"/>
            <w:hideMark/>
          </w:tcPr>
          <w:p w14:paraId="7F111582"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0.4325</w:t>
            </w:r>
          </w:p>
        </w:tc>
        <w:tc>
          <w:tcPr>
            <w:tcW w:w="865" w:type="dxa"/>
            <w:tcBorders>
              <w:top w:val="nil"/>
              <w:left w:val="nil"/>
              <w:bottom w:val="nil"/>
              <w:right w:val="nil"/>
            </w:tcBorders>
            <w:shd w:val="clear" w:color="auto" w:fill="auto"/>
            <w:noWrap/>
            <w:vAlign w:val="bottom"/>
            <w:hideMark/>
          </w:tcPr>
          <w:p w14:paraId="4D732798"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0.94902</w:t>
            </w:r>
          </w:p>
        </w:tc>
        <w:tc>
          <w:tcPr>
            <w:tcW w:w="940" w:type="dxa"/>
            <w:tcBorders>
              <w:top w:val="nil"/>
              <w:left w:val="nil"/>
              <w:bottom w:val="nil"/>
              <w:right w:val="nil"/>
            </w:tcBorders>
            <w:shd w:val="clear" w:color="auto" w:fill="auto"/>
            <w:noWrap/>
            <w:vAlign w:val="bottom"/>
            <w:hideMark/>
          </w:tcPr>
          <w:p w14:paraId="55C2C65D" w14:textId="77777777" w:rsidR="007359EC" w:rsidRPr="007359EC" w:rsidRDefault="007359EC" w:rsidP="007359EC">
            <w:pPr>
              <w:spacing w:after="0" w:line="240" w:lineRule="auto"/>
              <w:jc w:val="right"/>
              <w:rPr>
                <w:rFonts w:eastAsia="Times New Roman" w:cs="Times New Roman"/>
                <w:b/>
                <w:bCs/>
                <w:color w:val="000000"/>
                <w:szCs w:val="24"/>
                <w:lang w:val="de-LU" w:eastAsia="de-LU"/>
              </w:rPr>
            </w:pPr>
            <w:r w:rsidRPr="007359EC">
              <w:rPr>
                <w:rFonts w:eastAsia="Times New Roman" w:cs="Times New Roman"/>
                <w:b/>
                <w:bCs/>
                <w:color w:val="000000"/>
                <w:szCs w:val="24"/>
                <w:lang w:val="de-LU" w:eastAsia="de-LU"/>
              </w:rPr>
              <w:t>0.0098</w:t>
            </w:r>
          </w:p>
        </w:tc>
        <w:tc>
          <w:tcPr>
            <w:tcW w:w="940" w:type="dxa"/>
            <w:tcBorders>
              <w:top w:val="nil"/>
              <w:left w:val="nil"/>
              <w:bottom w:val="nil"/>
              <w:right w:val="nil"/>
            </w:tcBorders>
            <w:shd w:val="clear" w:color="auto" w:fill="auto"/>
            <w:noWrap/>
            <w:vAlign w:val="bottom"/>
            <w:hideMark/>
          </w:tcPr>
          <w:p w14:paraId="2C40B6F4"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0.61927</w:t>
            </w:r>
          </w:p>
        </w:tc>
        <w:tc>
          <w:tcPr>
            <w:tcW w:w="940" w:type="dxa"/>
            <w:tcBorders>
              <w:top w:val="nil"/>
              <w:left w:val="nil"/>
              <w:bottom w:val="nil"/>
              <w:right w:val="nil"/>
            </w:tcBorders>
            <w:shd w:val="clear" w:color="auto" w:fill="auto"/>
            <w:noWrap/>
            <w:vAlign w:val="bottom"/>
            <w:hideMark/>
          </w:tcPr>
          <w:p w14:paraId="49B767F6" w14:textId="77777777" w:rsidR="007359EC" w:rsidRPr="007359EC" w:rsidRDefault="007359EC" w:rsidP="007359EC">
            <w:pPr>
              <w:spacing w:after="0" w:line="240" w:lineRule="auto"/>
              <w:jc w:val="right"/>
              <w:rPr>
                <w:rFonts w:eastAsia="Times New Roman" w:cs="Times New Roman"/>
                <w:color w:val="000000"/>
                <w:szCs w:val="24"/>
                <w:lang w:val="de-LU" w:eastAsia="de-LU"/>
              </w:rPr>
            </w:pPr>
            <w:r w:rsidRPr="007359EC">
              <w:rPr>
                <w:rFonts w:eastAsia="Times New Roman" w:cs="Times New Roman"/>
                <w:color w:val="000000"/>
                <w:szCs w:val="24"/>
                <w:lang w:val="de-LU" w:eastAsia="de-LU"/>
              </w:rPr>
              <w:t>0.34174</w:t>
            </w:r>
          </w:p>
        </w:tc>
      </w:tr>
    </w:tbl>
    <w:p w14:paraId="0F664B40" w14:textId="77777777" w:rsidR="007359EC" w:rsidRDefault="007359EC" w:rsidP="009A6F39">
      <w:pPr>
        <w:rPr>
          <w:b/>
        </w:rPr>
      </w:pPr>
    </w:p>
    <w:p w14:paraId="2E6A53AE" w14:textId="3C4DE3FA" w:rsidR="007359EC" w:rsidRDefault="007359EC">
      <w:pPr>
        <w:spacing w:after="160" w:line="259" w:lineRule="auto"/>
        <w:rPr>
          <w:b/>
        </w:rPr>
      </w:pPr>
      <w:r>
        <w:rPr>
          <w:b/>
        </w:rPr>
        <w:br w:type="page"/>
      </w:r>
    </w:p>
    <w:p w14:paraId="5D588D2C" w14:textId="2D281E4E" w:rsidR="007359EC" w:rsidRDefault="007359EC" w:rsidP="007359EC">
      <w:pPr>
        <w:spacing w:after="0"/>
        <w:rPr>
          <w:rFonts w:eastAsia="Times New Roman" w:cs="Times New Roman"/>
          <w:bCs/>
          <w:color w:val="000000"/>
          <w:szCs w:val="20"/>
          <w:lang w:val="en-GB" w:eastAsia="de-DE"/>
        </w:rPr>
      </w:pPr>
      <w:r w:rsidRPr="005C3158">
        <w:rPr>
          <w:rFonts w:eastAsia="Times New Roman" w:cs="Times New Roman"/>
          <w:b/>
          <w:bCs/>
          <w:color w:val="000000"/>
          <w:szCs w:val="20"/>
          <w:lang w:val="en-GB" w:eastAsia="de-DE"/>
        </w:rPr>
        <w:lastRenderedPageBreak/>
        <w:t xml:space="preserve">Supplementary table </w:t>
      </w:r>
      <w:r w:rsidR="007B0DD1">
        <w:rPr>
          <w:rFonts w:eastAsia="Times New Roman" w:cs="Times New Roman"/>
          <w:b/>
          <w:bCs/>
          <w:color w:val="000000"/>
          <w:szCs w:val="20"/>
          <w:lang w:val="en-GB" w:eastAsia="de-DE"/>
        </w:rPr>
        <w:t>3</w:t>
      </w:r>
      <w:r>
        <w:rPr>
          <w:rFonts w:eastAsia="Times New Roman" w:cs="Times New Roman"/>
          <w:b/>
          <w:bCs/>
          <w:color w:val="000000"/>
          <w:szCs w:val="20"/>
          <w:lang w:val="en-GB" w:eastAsia="de-DE"/>
        </w:rPr>
        <w:t xml:space="preserve"> (continued)</w:t>
      </w:r>
      <w:r w:rsidRPr="005C3158">
        <w:rPr>
          <w:rFonts w:eastAsia="Times New Roman" w:cs="Times New Roman"/>
          <w:b/>
          <w:bCs/>
          <w:color w:val="000000"/>
          <w:szCs w:val="20"/>
          <w:lang w:val="en-GB" w:eastAsia="de-DE"/>
        </w:rPr>
        <w:t>.</w:t>
      </w:r>
      <w:r>
        <w:rPr>
          <w:rFonts w:eastAsia="Times New Roman" w:cs="Times New Roman"/>
          <w:bCs/>
          <w:color w:val="000000"/>
          <w:szCs w:val="20"/>
          <w:lang w:val="en-GB" w:eastAsia="de-DE"/>
        </w:rPr>
        <w:t xml:space="preserve"> Hardy-Weinberg results for within commune/district tests. Underlined values describes significance of the raw exact Monte Carlo p-values</w:t>
      </w:r>
      <w:r w:rsidR="00C06887">
        <w:rPr>
          <w:rFonts w:eastAsia="Times New Roman" w:cs="Times New Roman"/>
          <w:bCs/>
          <w:color w:val="000000"/>
          <w:szCs w:val="20"/>
          <w:lang w:val="en-GB" w:eastAsia="de-DE"/>
        </w:rPr>
        <w:t xml:space="preserve"> and values in bold describes significance after </w:t>
      </w:r>
      <w:proofErr w:type="spellStart"/>
      <w:r w:rsidR="00C06887">
        <w:rPr>
          <w:rFonts w:eastAsia="Times New Roman" w:cs="Times New Roman"/>
          <w:bCs/>
          <w:color w:val="000000"/>
          <w:szCs w:val="20"/>
          <w:lang w:val="en-GB" w:eastAsia="de-DE"/>
        </w:rPr>
        <w:t>Benjamini</w:t>
      </w:r>
      <w:proofErr w:type="spellEnd"/>
      <w:r w:rsidR="00C06887">
        <w:rPr>
          <w:rFonts w:eastAsia="Times New Roman" w:cs="Times New Roman"/>
          <w:bCs/>
          <w:color w:val="000000"/>
          <w:szCs w:val="20"/>
          <w:lang w:val="en-GB" w:eastAsia="de-DE"/>
        </w:rPr>
        <w:t>-Hochberg correction.</w:t>
      </w:r>
    </w:p>
    <w:p w14:paraId="292CAA13" w14:textId="77777777" w:rsidR="007359EC" w:rsidRPr="007359EC" w:rsidRDefault="007359EC" w:rsidP="007359EC">
      <w:pPr>
        <w:spacing w:after="0"/>
        <w:rPr>
          <w:rFonts w:eastAsia="Times New Roman" w:cs="Times New Roman"/>
          <w:bCs/>
          <w:color w:val="000000"/>
          <w:szCs w:val="20"/>
          <w:lang w:eastAsia="de-DE"/>
        </w:rPr>
      </w:pPr>
    </w:p>
    <w:p w14:paraId="3185739E" w14:textId="74BEFDAC" w:rsidR="007359EC" w:rsidRDefault="007359EC" w:rsidP="007359EC">
      <w:pPr>
        <w:spacing w:after="0"/>
        <w:rPr>
          <w:rFonts w:eastAsia="Times New Roman" w:cs="Times New Roman"/>
          <w:bCs/>
          <w:color w:val="000000"/>
          <w:szCs w:val="20"/>
          <w:lang w:val="de-LU" w:eastAsia="de-DE"/>
        </w:rPr>
      </w:pPr>
      <w:r>
        <w:rPr>
          <w:rFonts w:eastAsia="Times New Roman" w:cs="Times New Roman"/>
          <w:bCs/>
          <w:color w:val="000000"/>
          <w:szCs w:val="20"/>
          <w:lang w:val="de-LU" w:eastAsia="de-DE"/>
        </w:rPr>
        <w:t>B</w:t>
      </w:r>
      <w:r w:rsidRPr="007359EC">
        <w:rPr>
          <w:rFonts w:eastAsia="Times New Roman" w:cs="Times New Roman"/>
          <w:bCs/>
          <w:color w:val="000000"/>
          <w:szCs w:val="20"/>
          <w:lang w:val="de-LU" w:eastAsia="de-DE"/>
        </w:rPr>
        <w:t xml:space="preserve">) </w:t>
      </w:r>
      <w:r w:rsidRPr="007359EC">
        <w:rPr>
          <w:rFonts w:eastAsia="Times New Roman" w:cs="Times New Roman"/>
          <w:bCs/>
          <w:i/>
          <w:color w:val="000000"/>
          <w:szCs w:val="20"/>
          <w:lang w:val="de-LU" w:eastAsia="de-DE"/>
        </w:rPr>
        <w:t>S. pipiens</w:t>
      </w:r>
      <w:r w:rsidRPr="007359EC">
        <w:rPr>
          <w:rFonts w:eastAsia="Times New Roman" w:cs="Times New Roman"/>
          <w:bCs/>
          <w:color w:val="000000"/>
          <w:szCs w:val="20"/>
          <w:lang w:val="de-LU" w:eastAsia="de-DE"/>
        </w:rPr>
        <w:t xml:space="preserve"> in </w:t>
      </w:r>
      <w:r>
        <w:rPr>
          <w:rFonts w:eastAsia="Times New Roman" w:cs="Times New Roman"/>
          <w:bCs/>
          <w:color w:val="000000"/>
          <w:szCs w:val="20"/>
          <w:lang w:val="de-LU" w:eastAsia="de-DE"/>
        </w:rPr>
        <w:t>Cologne</w:t>
      </w:r>
    </w:p>
    <w:p w14:paraId="5E1698E8" w14:textId="77777777" w:rsidR="00C06887" w:rsidRPr="007359EC" w:rsidRDefault="00C06887" w:rsidP="007359EC">
      <w:pPr>
        <w:spacing w:after="0"/>
        <w:rPr>
          <w:rFonts w:eastAsia="Times New Roman" w:cs="Times New Roman"/>
          <w:bCs/>
          <w:color w:val="000000"/>
          <w:szCs w:val="20"/>
          <w:lang w:val="de-LU" w:eastAsia="de-DE"/>
        </w:rPr>
      </w:pPr>
    </w:p>
    <w:tbl>
      <w:tblPr>
        <w:tblW w:w="8640" w:type="dxa"/>
        <w:tblCellMar>
          <w:left w:w="70" w:type="dxa"/>
          <w:right w:w="70" w:type="dxa"/>
        </w:tblCellMar>
        <w:tblLook w:val="04A0" w:firstRow="1" w:lastRow="0" w:firstColumn="1" w:lastColumn="0" w:noHBand="0" w:noVBand="1"/>
      </w:tblPr>
      <w:tblGrid>
        <w:gridCol w:w="1880"/>
        <w:gridCol w:w="940"/>
        <w:gridCol w:w="940"/>
        <w:gridCol w:w="1120"/>
        <w:gridCol w:w="940"/>
        <w:gridCol w:w="940"/>
        <w:gridCol w:w="940"/>
        <w:gridCol w:w="940"/>
      </w:tblGrid>
      <w:tr w:rsidR="00C06887" w:rsidRPr="00C06887" w14:paraId="760F99C9" w14:textId="77777777" w:rsidTr="00C06887">
        <w:trPr>
          <w:trHeight w:val="315"/>
        </w:trPr>
        <w:tc>
          <w:tcPr>
            <w:tcW w:w="1880" w:type="dxa"/>
            <w:tcBorders>
              <w:top w:val="nil"/>
              <w:left w:val="nil"/>
              <w:bottom w:val="single" w:sz="4" w:space="0" w:color="auto"/>
              <w:right w:val="nil"/>
            </w:tcBorders>
            <w:shd w:val="clear" w:color="auto" w:fill="auto"/>
            <w:noWrap/>
            <w:vAlign w:val="bottom"/>
            <w:hideMark/>
          </w:tcPr>
          <w:p w14:paraId="40332F19"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LOCUS</w:t>
            </w:r>
          </w:p>
        </w:tc>
        <w:tc>
          <w:tcPr>
            <w:tcW w:w="940" w:type="dxa"/>
            <w:tcBorders>
              <w:top w:val="nil"/>
              <w:left w:val="nil"/>
              <w:bottom w:val="single" w:sz="4" w:space="0" w:color="auto"/>
              <w:right w:val="nil"/>
            </w:tcBorders>
            <w:shd w:val="clear" w:color="auto" w:fill="auto"/>
            <w:noWrap/>
            <w:vAlign w:val="bottom"/>
            <w:hideMark/>
          </w:tcPr>
          <w:p w14:paraId="06A2A302"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Spp010</w:t>
            </w:r>
          </w:p>
        </w:tc>
        <w:tc>
          <w:tcPr>
            <w:tcW w:w="940" w:type="dxa"/>
            <w:tcBorders>
              <w:top w:val="nil"/>
              <w:left w:val="nil"/>
              <w:bottom w:val="single" w:sz="4" w:space="0" w:color="auto"/>
              <w:right w:val="nil"/>
            </w:tcBorders>
            <w:shd w:val="clear" w:color="auto" w:fill="auto"/>
            <w:noWrap/>
            <w:vAlign w:val="bottom"/>
            <w:hideMark/>
          </w:tcPr>
          <w:p w14:paraId="28543DCC"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Spp053</w:t>
            </w:r>
          </w:p>
        </w:tc>
        <w:tc>
          <w:tcPr>
            <w:tcW w:w="1120" w:type="dxa"/>
            <w:tcBorders>
              <w:top w:val="nil"/>
              <w:left w:val="nil"/>
              <w:bottom w:val="single" w:sz="4" w:space="0" w:color="auto"/>
              <w:right w:val="nil"/>
            </w:tcBorders>
            <w:shd w:val="clear" w:color="auto" w:fill="auto"/>
            <w:noWrap/>
            <w:vAlign w:val="bottom"/>
            <w:hideMark/>
          </w:tcPr>
          <w:p w14:paraId="42D38C2F"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Spp080</w:t>
            </w:r>
          </w:p>
        </w:tc>
        <w:tc>
          <w:tcPr>
            <w:tcW w:w="940" w:type="dxa"/>
            <w:tcBorders>
              <w:top w:val="nil"/>
              <w:left w:val="nil"/>
              <w:bottom w:val="single" w:sz="4" w:space="0" w:color="auto"/>
              <w:right w:val="nil"/>
            </w:tcBorders>
            <w:shd w:val="clear" w:color="auto" w:fill="auto"/>
            <w:noWrap/>
            <w:vAlign w:val="bottom"/>
            <w:hideMark/>
          </w:tcPr>
          <w:p w14:paraId="48B5AF15"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Spp142</w:t>
            </w:r>
          </w:p>
        </w:tc>
        <w:tc>
          <w:tcPr>
            <w:tcW w:w="940" w:type="dxa"/>
            <w:tcBorders>
              <w:top w:val="nil"/>
              <w:left w:val="nil"/>
              <w:bottom w:val="single" w:sz="4" w:space="0" w:color="auto"/>
              <w:right w:val="nil"/>
            </w:tcBorders>
            <w:shd w:val="clear" w:color="auto" w:fill="auto"/>
            <w:noWrap/>
            <w:vAlign w:val="bottom"/>
            <w:hideMark/>
          </w:tcPr>
          <w:p w14:paraId="7D0A8175"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Spp231</w:t>
            </w:r>
          </w:p>
        </w:tc>
        <w:tc>
          <w:tcPr>
            <w:tcW w:w="940" w:type="dxa"/>
            <w:tcBorders>
              <w:top w:val="nil"/>
              <w:left w:val="nil"/>
              <w:bottom w:val="single" w:sz="4" w:space="0" w:color="auto"/>
              <w:right w:val="nil"/>
            </w:tcBorders>
            <w:shd w:val="clear" w:color="auto" w:fill="auto"/>
            <w:noWrap/>
            <w:vAlign w:val="bottom"/>
            <w:hideMark/>
          </w:tcPr>
          <w:p w14:paraId="171554A0"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Spp273</w:t>
            </w:r>
          </w:p>
        </w:tc>
        <w:tc>
          <w:tcPr>
            <w:tcW w:w="940" w:type="dxa"/>
            <w:tcBorders>
              <w:top w:val="nil"/>
              <w:left w:val="nil"/>
              <w:bottom w:val="single" w:sz="4" w:space="0" w:color="auto"/>
              <w:right w:val="nil"/>
            </w:tcBorders>
            <w:shd w:val="clear" w:color="auto" w:fill="auto"/>
            <w:noWrap/>
            <w:vAlign w:val="bottom"/>
            <w:hideMark/>
          </w:tcPr>
          <w:p w14:paraId="285C3FFD"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Spp476</w:t>
            </w:r>
          </w:p>
        </w:tc>
      </w:tr>
      <w:tr w:rsidR="00C06887" w:rsidRPr="00C06887" w14:paraId="2F23DF83"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4F8B9BCB"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DISTRICT</w:t>
            </w:r>
          </w:p>
        </w:tc>
        <w:tc>
          <w:tcPr>
            <w:tcW w:w="940" w:type="dxa"/>
            <w:tcBorders>
              <w:top w:val="nil"/>
              <w:left w:val="nil"/>
              <w:bottom w:val="nil"/>
              <w:right w:val="nil"/>
            </w:tcBorders>
            <w:shd w:val="clear" w:color="auto" w:fill="auto"/>
            <w:noWrap/>
            <w:vAlign w:val="bottom"/>
            <w:hideMark/>
          </w:tcPr>
          <w:p w14:paraId="39E4AA9D" w14:textId="77777777" w:rsidR="00C06887" w:rsidRPr="00C06887" w:rsidRDefault="00C06887" w:rsidP="00C06887">
            <w:pPr>
              <w:spacing w:after="0" w:line="240" w:lineRule="auto"/>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14722A25" w14:textId="77777777" w:rsidR="00C06887" w:rsidRPr="00C06887" w:rsidRDefault="00C06887" w:rsidP="00C06887">
            <w:pPr>
              <w:spacing w:after="0" w:line="240" w:lineRule="auto"/>
              <w:rPr>
                <w:rFonts w:eastAsia="Times New Roman" w:cs="Times New Roman"/>
                <w:sz w:val="20"/>
                <w:szCs w:val="20"/>
                <w:lang w:val="de-LU" w:eastAsia="de-LU"/>
              </w:rPr>
            </w:pPr>
          </w:p>
        </w:tc>
        <w:tc>
          <w:tcPr>
            <w:tcW w:w="1120" w:type="dxa"/>
            <w:tcBorders>
              <w:top w:val="nil"/>
              <w:left w:val="nil"/>
              <w:bottom w:val="nil"/>
              <w:right w:val="nil"/>
            </w:tcBorders>
            <w:shd w:val="clear" w:color="auto" w:fill="auto"/>
            <w:noWrap/>
            <w:vAlign w:val="bottom"/>
            <w:hideMark/>
          </w:tcPr>
          <w:p w14:paraId="7AC79080"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54FF6E24"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6314DCB"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0C82421C"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7C2EEC15" w14:textId="77777777" w:rsidR="00C06887" w:rsidRPr="00C06887" w:rsidRDefault="00C06887" w:rsidP="00C06887">
            <w:pPr>
              <w:spacing w:after="0" w:line="240" w:lineRule="auto"/>
              <w:rPr>
                <w:rFonts w:eastAsia="Times New Roman" w:cs="Times New Roman"/>
                <w:sz w:val="20"/>
                <w:szCs w:val="20"/>
                <w:lang w:val="de-LU" w:eastAsia="de-LU"/>
              </w:rPr>
            </w:pPr>
          </w:p>
        </w:tc>
      </w:tr>
      <w:tr w:rsidR="00C06887" w:rsidRPr="00C06887" w14:paraId="1E877D32"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0E425E10"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Chorweiler</w:t>
            </w:r>
          </w:p>
        </w:tc>
        <w:tc>
          <w:tcPr>
            <w:tcW w:w="940" w:type="dxa"/>
            <w:tcBorders>
              <w:top w:val="nil"/>
              <w:left w:val="nil"/>
              <w:bottom w:val="nil"/>
              <w:right w:val="nil"/>
            </w:tcBorders>
            <w:shd w:val="clear" w:color="auto" w:fill="auto"/>
            <w:noWrap/>
            <w:vAlign w:val="bottom"/>
            <w:hideMark/>
          </w:tcPr>
          <w:p w14:paraId="231F4B81"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0.12752</w:t>
            </w:r>
          </w:p>
        </w:tc>
        <w:tc>
          <w:tcPr>
            <w:tcW w:w="940" w:type="dxa"/>
            <w:tcBorders>
              <w:top w:val="nil"/>
              <w:left w:val="nil"/>
              <w:bottom w:val="nil"/>
              <w:right w:val="nil"/>
            </w:tcBorders>
            <w:shd w:val="clear" w:color="auto" w:fill="auto"/>
            <w:noWrap/>
            <w:vAlign w:val="bottom"/>
            <w:hideMark/>
          </w:tcPr>
          <w:p w14:paraId="02A0567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0.60563</w:t>
            </w:r>
          </w:p>
        </w:tc>
        <w:tc>
          <w:tcPr>
            <w:tcW w:w="1120" w:type="dxa"/>
            <w:tcBorders>
              <w:top w:val="nil"/>
              <w:left w:val="nil"/>
              <w:bottom w:val="nil"/>
              <w:right w:val="nil"/>
            </w:tcBorders>
            <w:shd w:val="clear" w:color="auto" w:fill="auto"/>
            <w:noWrap/>
            <w:vAlign w:val="bottom"/>
            <w:hideMark/>
          </w:tcPr>
          <w:p w14:paraId="5C224C2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0.150394</w:t>
            </w:r>
          </w:p>
        </w:tc>
        <w:tc>
          <w:tcPr>
            <w:tcW w:w="940" w:type="dxa"/>
            <w:tcBorders>
              <w:top w:val="nil"/>
              <w:left w:val="nil"/>
              <w:bottom w:val="nil"/>
              <w:right w:val="nil"/>
            </w:tcBorders>
            <w:shd w:val="clear" w:color="auto" w:fill="auto"/>
            <w:noWrap/>
            <w:vAlign w:val="bottom"/>
            <w:hideMark/>
          </w:tcPr>
          <w:p w14:paraId="2AD0591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0.10686</w:t>
            </w:r>
          </w:p>
        </w:tc>
        <w:tc>
          <w:tcPr>
            <w:tcW w:w="940" w:type="dxa"/>
            <w:tcBorders>
              <w:top w:val="nil"/>
              <w:left w:val="nil"/>
              <w:bottom w:val="nil"/>
              <w:right w:val="nil"/>
            </w:tcBorders>
            <w:shd w:val="clear" w:color="auto" w:fill="auto"/>
            <w:noWrap/>
            <w:vAlign w:val="bottom"/>
            <w:hideMark/>
          </w:tcPr>
          <w:p w14:paraId="15F6F84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0.53282</w:t>
            </w:r>
          </w:p>
        </w:tc>
        <w:tc>
          <w:tcPr>
            <w:tcW w:w="940" w:type="dxa"/>
            <w:tcBorders>
              <w:top w:val="nil"/>
              <w:left w:val="nil"/>
              <w:bottom w:val="nil"/>
              <w:right w:val="nil"/>
            </w:tcBorders>
            <w:shd w:val="clear" w:color="auto" w:fill="auto"/>
            <w:noWrap/>
            <w:vAlign w:val="bottom"/>
            <w:hideMark/>
          </w:tcPr>
          <w:p w14:paraId="3E9EF68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0.88323</w:t>
            </w:r>
          </w:p>
        </w:tc>
        <w:tc>
          <w:tcPr>
            <w:tcW w:w="940" w:type="dxa"/>
            <w:tcBorders>
              <w:top w:val="nil"/>
              <w:left w:val="nil"/>
              <w:bottom w:val="nil"/>
              <w:right w:val="nil"/>
            </w:tcBorders>
            <w:shd w:val="clear" w:color="auto" w:fill="auto"/>
            <w:noWrap/>
            <w:vAlign w:val="bottom"/>
            <w:hideMark/>
          </w:tcPr>
          <w:p w14:paraId="7365AC1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0.99145</w:t>
            </w:r>
          </w:p>
        </w:tc>
      </w:tr>
      <w:tr w:rsidR="00C06887" w:rsidRPr="00C06887" w14:paraId="113608CE"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4EDA9971"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Ehrenfeld</w:t>
            </w:r>
          </w:p>
        </w:tc>
        <w:tc>
          <w:tcPr>
            <w:tcW w:w="940" w:type="dxa"/>
            <w:tcBorders>
              <w:top w:val="nil"/>
              <w:left w:val="nil"/>
              <w:bottom w:val="nil"/>
              <w:right w:val="nil"/>
            </w:tcBorders>
            <w:shd w:val="clear" w:color="auto" w:fill="auto"/>
            <w:noWrap/>
            <w:vAlign w:val="bottom"/>
            <w:hideMark/>
          </w:tcPr>
          <w:p w14:paraId="333D5952"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53986D63"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0.02225</w:t>
            </w:r>
          </w:p>
        </w:tc>
        <w:tc>
          <w:tcPr>
            <w:tcW w:w="1120" w:type="dxa"/>
            <w:tcBorders>
              <w:top w:val="nil"/>
              <w:left w:val="nil"/>
              <w:bottom w:val="nil"/>
              <w:right w:val="nil"/>
            </w:tcBorders>
            <w:shd w:val="clear" w:color="auto" w:fill="auto"/>
            <w:noWrap/>
            <w:vAlign w:val="bottom"/>
            <w:hideMark/>
          </w:tcPr>
          <w:p w14:paraId="19A95D90"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0.020745</w:t>
            </w:r>
          </w:p>
        </w:tc>
        <w:tc>
          <w:tcPr>
            <w:tcW w:w="940" w:type="dxa"/>
            <w:tcBorders>
              <w:top w:val="nil"/>
              <w:left w:val="nil"/>
              <w:bottom w:val="nil"/>
              <w:right w:val="nil"/>
            </w:tcBorders>
            <w:shd w:val="clear" w:color="auto" w:fill="auto"/>
            <w:noWrap/>
            <w:vAlign w:val="bottom"/>
            <w:hideMark/>
          </w:tcPr>
          <w:p w14:paraId="117714B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0.91336</w:t>
            </w:r>
          </w:p>
        </w:tc>
        <w:tc>
          <w:tcPr>
            <w:tcW w:w="940" w:type="dxa"/>
            <w:tcBorders>
              <w:top w:val="nil"/>
              <w:left w:val="nil"/>
              <w:bottom w:val="nil"/>
              <w:right w:val="nil"/>
            </w:tcBorders>
            <w:shd w:val="clear" w:color="auto" w:fill="auto"/>
            <w:noWrap/>
            <w:vAlign w:val="bottom"/>
            <w:hideMark/>
          </w:tcPr>
          <w:p w14:paraId="20616055"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0.34489</w:t>
            </w:r>
          </w:p>
        </w:tc>
        <w:tc>
          <w:tcPr>
            <w:tcW w:w="940" w:type="dxa"/>
            <w:tcBorders>
              <w:top w:val="nil"/>
              <w:left w:val="nil"/>
              <w:bottom w:val="nil"/>
              <w:right w:val="nil"/>
            </w:tcBorders>
            <w:shd w:val="clear" w:color="auto" w:fill="auto"/>
            <w:noWrap/>
            <w:vAlign w:val="bottom"/>
            <w:hideMark/>
          </w:tcPr>
          <w:p w14:paraId="52B95FC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0.51535</w:t>
            </w:r>
          </w:p>
        </w:tc>
        <w:tc>
          <w:tcPr>
            <w:tcW w:w="940" w:type="dxa"/>
            <w:tcBorders>
              <w:top w:val="nil"/>
              <w:left w:val="nil"/>
              <w:bottom w:val="nil"/>
              <w:right w:val="nil"/>
            </w:tcBorders>
            <w:shd w:val="clear" w:color="auto" w:fill="auto"/>
            <w:noWrap/>
            <w:vAlign w:val="bottom"/>
            <w:hideMark/>
          </w:tcPr>
          <w:p w14:paraId="2C9CAA1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0.82652</w:t>
            </w:r>
          </w:p>
        </w:tc>
      </w:tr>
      <w:tr w:rsidR="00C06887" w:rsidRPr="00C06887" w14:paraId="6A0BDAC0"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60FC6F25"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Innenstadt</w:t>
            </w:r>
          </w:p>
        </w:tc>
        <w:tc>
          <w:tcPr>
            <w:tcW w:w="940" w:type="dxa"/>
            <w:tcBorders>
              <w:top w:val="nil"/>
              <w:left w:val="nil"/>
              <w:bottom w:val="nil"/>
              <w:right w:val="nil"/>
            </w:tcBorders>
            <w:shd w:val="clear" w:color="auto" w:fill="auto"/>
            <w:noWrap/>
            <w:vAlign w:val="bottom"/>
            <w:hideMark/>
          </w:tcPr>
          <w:p w14:paraId="4F40D401"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0.28081</w:t>
            </w:r>
          </w:p>
        </w:tc>
        <w:tc>
          <w:tcPr>
            <w:tcW w:w="940" w:type="dxa"/>
            <w:tcBorders>
              <w:top w:val="nil"/>
              <w:left w:val="nil"/>
              <w:bottom w:val="nil"/>
              <w:right w:val="nil"/>
            </w:tcBorders>
            <w:shd w:val="clear" w:color="auto" w:fill="auto"/>
            <w:noWrap/>
            <w:vAlign w:val="bottom"/>
            <w:hideMark/>
          </w:tcPr>
          <w:p w14:paraId="051203FB"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0.04494</w:t>
            </w:r>
          </w:p>
        </w:tc>
        <w:tc>
          <w:tcPr>
            <w:tcW w:w="1120" w:type="dxa"/>
            <w:tcBorders>
              <w:top w:val="nil"/>
              <w:left w:val="nil"/>
              <w:bottom w:val="nil"/>
              <w:right w:val="nil"/>
            </w:tcBorders>
            <w:shd w:val="clear" w:color="auto" w:fill="auto"/>
            <w:noWrap/>
            <w:vAlign w:val="bottom"/>
            <w:hideMark/>
          </w:tcPr>
          <w:p w14:paraId="1F2F70F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0.093206</w:t>
            </w:r>
          </w:p>
        </w:tc>
        <w:tc>
          <w:tcPr>
            <w:tcW w:w="940" w:type="dxa"/>
            <w:tcBorders>
              <w:top w:val="nil"/>
              <w:left w:val="nil"/>
              <w:bottom w:val="nil"/>
              <w:right w:val="nil"/>
            </w:tcBorders>
            <w:shd w:val="clear" w:color="auto" w:fill="auto"/>
            <w:noWrap/>
            <w:vAlign w:val="bottom"/>
            <w:hideMark/>
          </w:tcPr>
          <w:p w14:paraId="7A0D000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0.7953</w:t>
            </w:r>
          </w:p>
        </w:tc>
        <w:tc>
          <w:tcPr>
            <w:tcW w:w="940" w:type="dxa"/>
            <w:tcBorders>
              <w:top w:val="nil"/>
              <w:left w:val="nil"/>
              <w:bottom w:val="nil"/>
              <w:right w:val="nil"/>
            </w:tcBorders>
            <w:shd w:val="clear" w:color="auto" w:fill="auto"/>
            <w:noWrap/>
            <w:vAlign w:val="bottom"/>
            <w:hideMark/>
          </w:tcPr>
          <w:p w14:paraId="5FC70001"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0.83661</w:t>
            </w:r>
          </w:p>
        </w:tc>
        <w:tc>
          <w:tcPr>
            <w:tcW w:w="940" w:type="dxa"/>
            <w:tcBorders>
              <w:top w:val="nil"/>
              <w:left w:val="nil"/>
              <w:bottom w:val="nil"/>
              <w:right w:val="nil"/>
            </w:tcBorders>
            <w:shd w:val="clear" w:color="auto" w:fill="auto"/>
            <w:noWrap/>
            <w:vAlign w:val="bottom"/>
            <w:hideMark/>
          </w:tcPr>
          <w:p w14:paraId="7058231E"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0.30467</w:t>
            </w:r>
          </w:p>
        </w:tc>
        <w:tc>
          <w:tcPr>
            <w:tcW w:w="940" w:type="dxa"/>
            <w:tcBorders>
              <w:top w:val="nil"/>
              <w:left w:val="nil"/>
              <w:bottom w:val="nil"/>
              <w:right w:val="nil"/>
            </w:tcBorders>
            <w:shd w:val="clear" w:color="auto" w:fill="auto"/>
            <w:noWrap/>
            <w:vAlign w:val="bottom"/>
            <w:hideMark/>
          </w:tcPr>
          <w:p w14:paraId="0048204D"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0.34926</w:t>
            </w:r>
          </w:p>
        </w:tc>
      </w:tr>
      <w:tr w:rsidR="00C06887" w:rsidRPr="00C06887" w14:paraId="7E084E5A"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63D3DB1B"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Kalk</w:t>
            </w:r>
          </w:p>
        </w:tc>
        <w:tc>
          <w:tcPr>
            <w:tcW w:w="940" w:type="dxa"/>
            <w:tcBorders>
              <w:top w:val="nil"/>
              <w:left w:val="nil"/>
              <w:bottom w:val="nil"/>
              <w:right w:val="nil"/>
            </w:tcBorders>
            <w:shd w:val="clear" w:color="auto" w:fill="auto"/>
            <w:noWrap/>
            <w:vAlign w:val="bottom"/>
            <w:hideMark/>
          </w:tcPr>
          <w:p w14:paraId="51897D7D"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0.02072</w:t>
            </w:r>
          </w:p>
        </w:tc>
        <w:tc>
          <w:tcPr>
            <w:tcW w:w="940" w:type="dxa"/>
            <w:tcBorders>
              <w:top w:val="nil"/>
              <w:left w:val="nil"/>
              <w:bottom w:val="nil"/>
              <w:right w:val="nil"/>
            </w:tcBorders>
            <w:shd w:val="clear" w:color="auto" w:fill="auto"/>
            <w:noWrap/>
            <w:vAlign w:val="bottom"/>
            <w:hideMark/>
          </w:tcPr>
          <w:p w14:paraId="22A006B8"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0.85614</w:t>
            </w:r>
          </w:p>
        </w:tc>
        <w:tc>
          <w:tcPr>
            <w:tcW w:w="1120" w:type="dxa"/>
            <w:tcBorders>
              <w:top w:val="nil"/>
              <w:left w:val="nil"/>
              <w:bottom w:val="nil"/>
              <w:right w:val="nil"/>
            </w:tcBorders>
            <w:shd w:val="clear" w:color="auto" w:fill="auto"/>
            <w:noWrap/>
            <w:vAlign w:val="bottom"/>
            <w:hideMark/>
          </w:tcPr>
          <w:p w14:paraId="702E804E"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0.011822</w:t>
            </w:r>
          </w:p>
        </w:tc>
        <w:tc>
          <w:tcPr>
            <w:tcW w:w="940" w:type="dxa"/>
            <w:tcBorders>
              <w:top w:val="nil"/>
              <w:left w:val="nil"/>
              <w:bottom w:val="nil"/>
              <w:right w:val="nil"/>
            </w:tcBorders>
            <w:shd w:val="clear" w:color="auto" w:fill="auto"/>
            <w:noWrap/>
            <w:vAlign w:val="bottom"/>
            <w:hideMark/>
          </w:tcPr>
          <w:p w14:paraId="42FD2AC5"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0.9951</w:t>
            </w:r>
          </w:p>
        </w:tc>
        <w:tc>
          <w:tcPr>
            <w:tcW w:w="940" w:type="dxa"/>
            <w:tcBorders>
              <w:top w:val="nil"/>
              <w:left w:val="nil"/>
              <w:bottom w:val="nil"/>
              <w:right w:val="nil"/>
            </w:tcBorders>
            <w:shd w:val="clear" w:color="auto" w:fill="auto"/>
            <w:noWrap/>
            <w:vAlign w:val="bottom"/>
            <w:hideMark/>
          </w:tcPr>
          <w:p w14:paraId="055E99E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0.72311</w:t>
            </w:r>
          </w:p>
        </w:tc>
        <w:tc>
          <w:tcPr>
            <w:tcW w:w="940" w:type="dxa"/>
            <w:tcBorders>
              <w:top w:val="nil"/>
              <w:left w:val="nil"/>
              <w:bottom w:val="nil"/>
              <w:right w:val="nil"/>
            </w:tcBorders>
            <w:shd w:val="clear" w:color="auto" w:fill="auto"/>
            <w:noWrap/>
            <w:vAlign w:val="bottom"/>
            <w:hideMark/>
          </w:tcPr>
          <w:p w14:paraId="1943716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0.52521</w:t>
            </w:r>
          </w:p>
        </w:tc>
        <w:tc>
          <w:tcPr>
            <w:tcW w:w="940" w:type="dxa"/>
            <w:tcBorders>
              <w:top w:val="nil"/>
              <w:left w:val="nil"/>
              <w:bottom w:val="nil"/>
              <w:right w:val="nil"/>
            </w:tcBorders>
            <w:shd w:val="clear" w:color="auto" w:fill="auto"/>
            <w:noWrap/>
            <w:vAlign w:val="bottom"/>
            <w:hideMark/>
          </w:tcPr>
          <w:p w14:paraId="4B61B27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0.72626</w:t>
            </w:r>
          </w:p>
        </w:tc>
      </w:tr>
      <w:tr w:rsidR="00C06887" w:rsidRPr="00C06887" w14:paraId="13A2F768"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1FB2CBB5" w14:textId="77777777" w:rsidR="00C06887" w:rsidRPr="00C06887" w:rsidRDefault="00C06887" w:rsidP="00C06887">
            <w:pPr>
              <w:spacing w:after="0" w:line="240" w:lineRule="auto"/>
              <w:rPr>
                <w:rFonts w:eastAsia="Times New Roman" w:cs="Times New Roman"/>
                <w:color w:val="000000"/>
                <w:szCs w:val="24"/>
                <w:lang w:val="de-LU" w:eastAsia="de-LU"/>
              </w:rPr>
            </w:pPr>
            <w:proofErr w:type="spellStart"/>
            <w:r w:rsidRPr="00C06887">
              <w:rPr>
                <w:rFonts w:eastAsia="Times New Roman" w:cs="Times New Roman"/>
                <w:color w:val="000000"/>
                <w:szCs w:val="24"/>
                <w:lang w:val="de-LU" w:eastAsia="de-LU"/>
              </w:rPr>
              <w:t>Lindenthal</w:t>
            </w:r>
            <w:proofErr w:type="spellEnd"/>
          </w:p>
        </w:tc>
        <w:tc>
          <w:tcPr>
            <w:tcW w:w="940" w:type="dxa"/>
            <w:tcBorders>
              <w:top w:val="nil"/>
              <w:left w:val="nil"/>
              <w:bottom w:val="nil"/>
              <w:right w:val="nil"/>
            </w:tcBorders>
            <w:shd w:val="clear" w:color="auto" w:fill="auto"/>
            <w:noWrap/>
            <w:vAlign w:val="bottom"/>
            <w:hideMark/>
          </w:tcPr>
          <w:p w14:paraId="293D9FB8"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3C251BD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0.5187</w:t>
            </w:r>
          </w:p>
        </w:tc>
        <w:tc>
          <w:tcPr>
            <w:tcW w:w="1120" w:type="dxa"/>
            <w:tcBorders>
              <w:top w:val="nil"/>
              <w:left w:val="nil"/>
              <w:bottom w:val="nil"/>
              <w:right w:val="nil"/>
            </w:tcBorders>
            <w:shd w:val="clear" w:color="auto" w:fill="auto"/>
            <w:noWrap/>
            <w:vAlign w:val="bottom"/>
            <w:hideMark/>
          </w:tcPr>
          <w:p w14:paraId="76A9608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0.301973</w:t>
            </w:r>
          </w:p>
        </w:tc>
        <w:tc>
          <w:tcPr>
            <w:tcW w:w="940" w:type="dxa"/>
            <w:tcBorders>
              <w:top w:val="nil"/>
              <w:left w:val="nil"/>
              <w:bottom w:val="nil"/>
              <w:right w:val="nil"/>
            </w:tcBorders>
            <w:shd w:val="clear" w:color="auto" w:fill="auto"/>
            <w:noWrap/>
            <w:vAlign w:val="bottom"/>
            <w:hideMark/>
          </w:tcPr>
          <w:p w14:paraId="5AE8934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0.31506</w:t>
            </w:r>
          </w:p>
        </w:tc>
        <w:tc>
          <w:tcPr>
            <w:tcW w:w="940" w:type="dxa"/>
            <w:tcBorders>
              <w:top w:val="nil"/>
              <w:left w:val="nil"/>
              <w:bottom w:val="nil"/>
              <w:right w:val="nil"/>
            </w:tcBorders>
            <w:shd w:val="clear" w:color="auto" w:fill="auto"/>
            <w:noWrap/>
            <w:vAlign w:val="bottom"/>
            <w:hideMark/>
          </w:tcPr>
          <w:p w14:paraId="2765DC49"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0.24409</w:t>
            </w:r>
          </w:p>
        </w:tc>
        <w:tc>
          <w:tcPr>
            <w:tcW w:w="940" w:type="dxa"/>
            <w:tcBorders>
              <w:top w:val="nil"/>
              <w:left w:val="nil"/>
              <w:bottom w:val="nil"/>
              <w:right w:val="nil"/>
            </w:tcBorders>
            <w:shd w:val="clear" w:color="auto" w:fill="auto"/>
            <w:noWrap/>
            <w:vAlign w:val="bottom"/>
            <w:hideMark/>
          </w:tcPr>
          <w:p w14:paraId="09C0B4C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0.08357</w:t>
            </w:r>
          </w:p>
        </w:tc>
        <w:tc>
          <w:tcPr>
            <w:tcW w:w="940" w:type="dxa"/>
            <w:tcBorders>
              <w:top w:val="nil"/>
              <w:left w:val="nil"/>
              <w:bottom w:val="nil"/>
              <w:right w:val="nil"/>
            </w:tcBorders>
            <w:shd w:val="clear" w:color="auto" w:fill="auto"/>
            <w:noWrap/>
            <w:vAlign w:val="bottom"/>
            <w:hideMark/>
          </w:tcPr>
          <w:p w14:paraId="40E45BC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0.32403</w:t>
            </w:r>
          </w:p>
        </w:tc>
      </w:tr>
      <w:tr w:rsidR="00C06887" w:rsidRPr="00C06887" w14:paraId="766CD74A"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6DFA1723"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Mülheim</w:t>
            </w:r>
          </w:p>
        </w:tc>
        <w:tc>
          <w:tcPr>
            <w:tcW w:w="940" w:type="dxa"/>
            <w:tcBorders>
              <w:top w:val="nil"/>
              <w:left w:val="nil"/>
              <w:bottom w:val="nil"/>
              <w:right w:val="nil"/>
            </w:tcBorders>
            <w:shd w:val="clear" w:color="auto" w:fill="auto"/>
            <w:noWrap/>
            <w:vAlign w:val="bottom"/>
            <w:hideMark/>
          </w:tcPr>
          <w:p w14:paraId="2E56890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0.50703</w:t>
            </w:r>
          </w:p>
        </w:tc>
        <w:tc>
          <w:tcPr>
            <w:tcW w:w="940" w:type="dxa"/>
            <w:tcBorders>
              <w:top w:val="nil"/>
              <w:left w:val="nil"/>
              <w:bottom w:val="nil"/>
              <w:right w:val="nil"/>
            </w:tcBorders>
            <w:shd w:val="clear" w:color="auto" w:fill="auto"/>
            <w:noWrap/>
            <w:vAlign w:val="bottom"/>
            <w:hideMark/>
          </w:tcPr>
          <w:p w14:paraId="48D4DB4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0.25692</w:t>
            </w:r>
          </w:p>
        </w:tc>
        <w:tc>
          <w:tcPr>
            <w:tcW w:w="1120" w:type="dxa"/>
            <w:tcBorders>
              <w:top w:val="nil"/>
              <w:left w:val="nil"/>
              <w:bottom w:val="nil"/>
              <w:right w:val="nil"/>
            </w:tcBorders>
            <w:shd w:val="clear" w:color="auto" w:fill="auto"/>
            <w:noWrap/>
            <w:vAlign w:val="bottom"/>
            <w:hideMark/>
          </w:tcPr>
          <w:p w14:paraId="28ED93B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0.099152</w:t>
            </w:r>
          </w:p>
        </w:tc>
        <w:tc>
          <w:tcPr>
            <w:tcW w:w="940" w:type="dxa"/>
            <w:tcBorders>
              <w:top w:val="nil"/>
              <w:left w:val="nil"/>
              <w:bottom w:val="nil"/>
              <w:right w:val="nil"/>
            </w:tcBorders>
            <w:shd w:val="clear" w:color="auto" w:fill="auto"/>
            <w:noWrap/>
            <w:vAlign w:val="bottom"/>
            <w:hideMark/>
          </w:tcPr>
          <w:p w14:paraId="3D492B59"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0.0474</w:t>
            </w:r>
          </w:p>
        </w:tc>
        <w:tc>
          <w:tcPr>
            <w:tcW w:w="940" w:type="dxa"/>
            <w:tcBorders>
              <w:top w:val="nil"/>
              <w:left w:val="nil"/>
              <w:bottom w:val="nil"/>
              <w:right w:val="nil"/>
            </w:tcBorders>
            <w:shd w:val="clear" w:color="auto" w:fill="auto"/>
            <w:noWrap/>
            <w:vAlign w:val="bottom"/>
            <w:hideMark/>
          </w:tcPr>
          <w:p w14:paraId="3B10DAE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0.97048</w:t>
            </w:r>
          </w:p>
        </w:tc>
        <w:tc>
          <w:tcPr>
            <w:tcW w:w="940" w:type="dxa"/>
            <w:tcBorders>
              <w:top w:val="nil"/>
              <w:left w:val="nil"/>
              <w:bottom w:val="nil"/>
              <w:right w:val="nil"/>
            </w:tcBorders>
            <w:shd w:val="clear" w:color="auto" w:fill="auto"/>
            <w:noWrap/>
            <w:vAlign w:val="bottom"/>
            <w:hideMark/>
          </w:tcPr>
          <w:p w14:paraId="10ABE85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0.09012</w:t>
            </w:r>
          </w:p>
        </w:tc>
        <w:tc>
          <w:tcPr>
            <w:tcW w:w="940" w:type="dxa"/>
            <w:tcBorders>
              <w:top w:val="nil"/>
              <w:left w:val="nil"/>
              <w:bottom w:val="nil"/>
              <w:right w:val="nil"/>
            </w:tcBorders>
            <w:shd w:val="clear" w:color="auto" w:fill="auto"/>
            <w:noWrap/>
            <w:vAlign w:val="bottom"/>
            <w:hideMark/>
          </w:tcPr>
          <w:p w14:paraId="2DFDA342"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0.31427</w:t>
            </w:r>
          </w:p>
        </w:tc>
      </w:tr>
      <w:tr w:rsidR="00C06887" w:rsidRPr="00C06887" w14:paraId="2D20436B"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488C3A8D"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Nippes</w:t>
            </w:r>
          </w:p>
        </w:tc>
        <w:tc>
          <w:tcPr>
            <w:tcW w:w="940" w:type="dxa"/>
            <w:tcBorders>
              <w:top w:val="nil"/>
              <w:left w:val="nil"/>
              <w:bottom w:val="nil"/>
              <w:right w:val="nil"/>
            </w:tcBorders>
            <w:shd w:val="clear" w:color="auto" w:fill="auto"/>
            <w:noWrap/>
            <w:vAlign w:val="bottom"/>
            <w:hideMark/>
          </w:tcPr>
          <w:p w14:paraId="46AF190D"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0.79712</w:t>
            </w:r>
          </w:p>
        </w:tc>
        <w:tc>
          <w:tcPr>
            <w:tcW w:w="940" w:type="dxa"/>
            <w:tcBorders>
              <w:top w:val="nil"/>
              <w:left w:val="nil"/>
              <w:bottom w:val="nil"/>
              <w:right w:val="nil"/>
            </w:tcBorders>
            <w:shd w:val="clear" w:color="auto" w:fill="auto"/>
            <w:noWrap/>
            <w:vAlign w:val="bottom"/>
            <w:hideMark/>
          </w:tcPr>
          <w:p w14:paraId="4660DBC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0.13555</w:t>
            </w:r>
          </w:p>
        </w:tc>
        <w:tc>
          <w:tcPr>
            <w:tcW w:w="1120" w:type="dxa"/>
            <w:tcBorders>
              <w:top w:val="nil"/>
              <w:left w:val="nil"/>
              <w:bottom w:val="nil"/>
              <w:right w:val="nil"/>
            </w:tcBorders>
            <w:shd w:val="clear" w:color="auto" w:fill="auto"/>
            <w:noWrap/>
            <w:vAlign w:val="bottom"/>
            <w:hideMark/>
          </w:tcPr>
          <w:p w14:paraId="0CDCCCF2"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0.753436</w:t>
            </w:r>
          </w:p>
        </w:tc>
        <w:tc>
          <w:tcPr>
            <w:tcW w:w="940" w:type="dxa"/>
            <w:tcBorders>
              <w:top w:val="nil"/>
              <w:left w:val="nil"/>
              <w:bottom w:val="nil"/>
              <w:right w:val="nil"/>
            </w:tcBorders>
            <w:shd w:val="clear" w:color="auto" w:fill="auto"/>
            <w:noWrap/>
            <w:vAlign w:val="bottom"/>
            <w:hideMark/>
          </w:tcPr>
          <w:p w14:paraId="0DAF1D5C"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0.04397</w:t>
            </w:r>
          </w:p>
        </w:tc>
        <w:tc>
          <w:tcPr>
            <w:tcW w:w="940" w:type="dxa"/>
            <w:tcBorders>
              <w:top w:val="nil"/>
              <w:left w:val="nil"/>
              <w:bottom w:val="nil"/>
              <w:right w:val="nil"/>
            </w:tcBorders>
            <w:shd w:val="clear" w:color="auto" w:fill="auto"/>
            <w:noWrap/>
            <w:vAlign w:val="bottom"/>
            <w:hideMark/>
          </w:tcPr>
          <w:p w14:paraId="120603CE"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0.1436</w:t>
            </w:r>
          </w:p>
        </w:tc>
        <w:tc>
          <w:tcPr>
            <w:tcW w:w="940" w:type="dxa"/>
            <w:tcBorders>
              <w:top w:val="nil"/>
              <w:left w:val="nil"/>
              <w:bottom w:val="nil"/>
              <w:right w:val="nil"/>
            </w:tcBorders>
            <w:shd w:val="clear" w:color="auto" w:fill="auto"/>
            <w:noWrap/>
            <w:vAlign w:val="bottom"/>
            <w:hideMark/>
          </w:tcPr>
          <w:p w14:paraId="0BCC9DD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0.3169</w:t>
            </w:r>
          </w:p>
        </w:tc>
        <w:tc>
          <w:tcPr>
            <w:tcW w:w="940" w:type="dxa"/>
            <w:tcBorders>
              <w:top w:val="nil"/>
              <w:left w:val="nil"/>
              <w:bottom w:val="nil"/>
              <w:right w:val="nil"/>
            </w:tcBorders>
            <w:shd w:val="clear" w:color="auto" w:fill="auto"/>
            <w:noWrap/>
            <w:vAlign w:val="bottom"/>
            <w:hideMark/>
          </w:tcPr>
          <w:p w14:paraId="43D06785"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0.49341</w:t>
            </w:r>
          </w:p>
        </w:tc>
      </w:tr>
      <w:tr w:rsidR="00C06887" w:rsidRPr="00C06887" w14:paraId="7BAB6504"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49C71B24"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Porz</w:t>
            </w:r>
          </w:p>
        </w:tc>
        <w:tc>
          <w:tcPr>
            <w:tcW w:w="940" w:type="dxa"/>
            <w:tcBorders>
              <w:top w:val="nil"/>
              <w:left w:val="nil"/>
              <w:bottom w:val="nil"/>
              <w:right w:val="nil"/>
            </w:tcBorders>
            <w:shd w:val="clear" w:color="auto" w:fill="auto"/>
            <w:noWrap/>
            <w:vAlign w:val="bottom"/>
            <w:hideMark/>
          </w:tcPr>
          <w:p w14:paraId="7669018D"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0.80316</w:t>
            </w:r>
          </w:p>
        </w:tc>
        <w:tc>
          <w:tcPr>
            <w:tcW w:w="940" w:type="dxa"/>
            <w:tcBorders>
              <w:top w:val="nil"/>
              <w:left w:val="nil"/>
              <w:bottom w:val="nil"/>
              <w:right w:val="nil"/>
            </w:tcBorders>
            <w:shd w:val="clear" w:color="auto" w:fill="auto"/>
            <w:noWrap/>
            <w:vAlign w:val="bottom"/>
            <w:hideMark/>
          </w:tcPr>
          <w:p w14:paraId="356D7762"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0.08885</w:t>
            </w:r>
          </w:p>
        </w:tc>
        <w:tc>
          <w:tcPr>
            <w:tcW w:w="1120" w:type="dxa"/>
            <w:tcBorders>
              <w:top w:val="nil"/>
              <w:left w:val="nil"/>
              <w:bottom w:val="nil"/>
              <w:right w:val="nil"/>
            </w:tcBorders>
            <w:shd w:val="clear" w:color="auto" w:fill="auto"/>
            <w:noWrap/>
            <w:vAlign w:val="bottom"/>
            <w:hideMark/>
          </w:tcPr>
          <w:p w14:paraId="4389B98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159E479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0.32349</w:t>
            </w:r>
          </w:p>
        </w:tc>
        <w:tc>
          <w:tcPr>
            <w:tcW w:w="940" w:type="dxa"/>
            <w:tcBorders>
              <w:top w:val="nil"/>
              <w:left w:val="nil"/>
              <w:bottom w:val="nil"/>
              <w:right w:val="nil"/>
            </w:tcBorders>
            <w:shd w:val="clear" w:color="auto" w:fill="auto"/>
            <w:noWrap/>
            <w:vAlign w:val="bottom"/>
            <w:hideMark/>
          </w:tcPr>
          <w:p w14:paraId="742DD28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0.80507</w:t>
            </w:r>
          </w:p>
        </w:tc>
        <w:tc>
          <w:tcPr>
            <w:tcW w:w="940" w:type="dxa"/>
            <w:tcBorders>
              <w:top w:val="nil"/>
              <w:left w:val="nil"/>
              <w:bottom w:val="nil"/>
              <w:right w:val="nil"/>
            </w:tcBorders>
            <w:shd w:val="clear" w:color="auto" w:fill="auto"/>
            <w:noWrap/>
            <w:vAlign w:val="bottom"/>
            <w:hideMark/>
          </w:tcPr>
          <w:p w14:paraId="1CF39C35"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0.16589</w:t>
            </w:r>
          </w:p>
        </w:tc>
        <w:tc>
          <w:tcPr>
            <w:tcW w:w="940" w:type="dxa"/>
            <w:tcBorders>
              <w:top w:val="nil"/>
              <w:left w:val="nil"/>
              <w:bottom w:val="nil"/>
              <w:right w:val="nil"/>
            </w:tcBorders>
            <w:shd w:val="clear" w:color="auto" w:fill="auto"/>
            <w:noWrap/>
            <w:vAlign w:val="bottom"/>
            <w:hideMark/>
          </w:tcPr>
          <w:p w14:paraId="48BC523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0.95115</w:t>
            </w:r>
          </w:p>
        </w:tc>
      </w:tr>
      <w:tr w:rsidR="00C06887" w:rsidRPr="00C06887" w14:paraId="2D178CA5"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794F4482"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Rodenkirchen</w:t>
            </w:r>
          </w:p>
        </w:tc>
        <w:tc>
          <w:tcPr>
            <w:tcW w:w="940" w:type="dxa"/>
            <w:tcBorders>
              <w:top w:val="nil"/>
              <w:left w:val="nil"/>
              <w:bottom w:val="nil"/>
              <w:right w:val="nil"/>
            </w:tcBorders>
            <w:shd w:val="clear" w:color="auto" w:fill="auto"/>
            <w:noWrap/>
            <w:vAlign w:val="bottom"/>
            <w:hideMark/>
          </w:tcPr>
          <w:p w14:paraId="71042B61"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0.73581</w:t>
            </w:r>
          </w:p>
        </w:tc>
        <w:tc>
          <w:tcPr>
            <w:tcW w:w="940" w:type="dxa"/>
            <w:tcBorders>
              <w:top w:val="nil"/>
              <w:left w:val="nil"/>
              <w:bottom w:val="nil"/>
              <w:right w:val="nil"/>
            </w:tcBorders>
            <w:shd w:val="clear" w:color="auto" w:fill="auto"/>
            <w:noWrap/>
            <w:vAlign w:val="bottom"/>
            <w:hideMark/>
          </w:tcPr>
          <w:p w14:paraId="480127B1"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0.61336</w:t>
            </w:r>
          </w:p>
        </w:tc>
        <w:tc>
          <w:tcPr>
            <w:tcW w:w="1120" w:type="dxa"/>
            <w:tcBorders>
              <w:top w:val="nil"/>
              <w:left w:val="nil"/>
              <w:bottom w:val="nil"/>
              <w:right w:val="nil"/>
            </w:tcBorders>
            <w:shd w:val="clear" w:color="auto" w:fill="auto"/>
            <w:noWrap/>
            <w:vAlign w:val="bottom"/>
            <w:hideMark/>
          </w:tcPr>
          <w:p w14:paraId="6F5C8A1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0.371361</w:t>
            </w:r>
          </w:p>
        </w:tc>
        <w:tc>
          <w:tcPr>
            <w:tcW w:w="940" w:type="dxa"/>
            <w:tcBorders>
              <w:top w:val="nil"/>
              <w:left w:val="nil"/>
              <w:bottom w:val="nil"/>
              <w:right w:val="nil"/>
            </w:tcBorders>
            <w:shd w:val="clear" w:color="auto" w:fill="auto"/>
            <w:noWrap/>
            <w:vAlign w:val="bottom"/>
            <w:hideMark/>
          </w:tcPr>
          <w:p w14:paraId="4C2A778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0.16444</w:t>
            </w:r>
          </w:p>
        </w:tc>
        <w:tc>
          <w:tcPr>
            <w:tcW w:w="940" w:type="dxa"/>
            <w:tcBorders>
              <w:top w:val="nil"/>
              <w:left w:val="nil"/>
              <w:bottom w:val="nil"/>
              <w:right w:val="nil"/>
            </w:tcBorders>
            <w:shd w:val="clear" w:color="auto" w:fill="auto"/>
            <w:noWrap/>
            <w:vAlign w:val="bottom"/>
            <w:hideMark/>
          </w:tcPr>
          <w:p w14:paraId="143995AC"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0.0455</w:t>
            </w:r>
          </w:p>
        </w:tc>
        <w:tc>
          <w:tcPr>
            <w:tcW w:w="940" w:type="dxa"/>
            <w:tcBorders>
              <w:top w:val="nil"/>
              <w:left w:val="nil"/>
              <w:bottom w:val="nil"/>
              <w:right w:val="nil"/>
            </w:tcBorders>
            <w:shd w:val="clear" w:color="auto" w:fill="auto"/>
            <w:noWrap/>
            <w:vAlign w:val="bottom"/>
            <w:hideMark/>
          </w:tcPr>
          <w:p w14:paraId="002FB078"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0.60921</w:t>
            </w:r>
          </w:p>
        </w:tc>
        <w:tc>
          <w:tcPr>
            <w:tcW w:w="940" w:type="dxa"/>
            <w:tcBorders>
              <w:top w:val="nil"/>
              <w:left w:val="nil"/>
              <w:bottom w:val="nil"/>
              <w:right w:val="nil"/>
            </w:tcBorders>
            <w:shd w:val="clear" w:color="auto" w:fill="auto"/>
            <w:noWrap/>
            <w:vAlign w:val="bottom"/>
            <w:hideMark/>
          </w:tcPr>
          <w:p w14:paraId="40919BEC"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0.13224</w:t>
            </w:r>
          </w:p>
        </w:tc>
      </w:tr>
      <w:tr w:rsidR="00C06887" w:rsidRPr="00C06887" w14:paraId="3074DE74" w14:textId="77777777" w:rsidTr="00C06887">
        <w:trPr>
          <w:trHeight w:val="315"/>
        </w:trPr>
        <w:tc>
          <w:tcPr>
            <w:tcW w:w="1880" w:type="dxa"/>
            <w:tcBorders>
              <w:top w:val="nil"/>
              <w:left w:val="nil"/>
              <w:bottom w:val="nil"/>
              <w:right w:val="nil"/>
            </w:tcBorders>
            <w:shd w:val="clear" w:color="auto" w:fill="auto"/>
            <w:noWrap/>
            <w:vAlign w:val="bottom"/>
            <w:hideMark/>
          </w:tcPr>
          <w:p w14:paraId="7B7B6AFB" w14:textId="77777777" w:rsidR="00C06887" w:rsidRPr="00C06887" w:rsidRDefault="00C06887" w:rsidP="00C06887">
            <w:pPr>
              <w:spacing w:after="0" w:line="240" w:lineRule="auto"/>
              <w:jc w:val="right"/>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48C4259B"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27E3800E" w14:textId="77777777" w:rsidR="00C06887" w:rsidRPr="00C06887" w:rsidRDefault="00C06887" w:rsidP="00C06887">
            <w:pPr>
              <w:spacing w:after="0" w:line="240" w:lineRule="auto"/>
              <w:rPr>
                <w:rFonts w:eastAsia="Times New Roman" w:cs="Times New Roman"/>
                <w:sz w:val="20"/>
                <w:szCs w:val="20"/>
                <w:lang w:val="de-LU" w:eastAsia="de-LU"/>
              </w:rPr>
            </w:pPr>
          </w:p>
        </w:tc>
        <w:tc>
          <w:tcPr>
            <w:tcW w:w="1120" w:type="dxa"/>
            <w:tcBorders>
              <w:top w:val="nil"/>
              <w:left w:val="nil"/>
              <w:bottom w:val="nil"/>
              <w:right w:val="nil"/>
            </w:tcBorders>
            <w:shd w:val="clear" w:color="auto" w:fill="auto"/>
            <w:noWrap/>
            <w:vAlign w:val="bottom"/>
            <w:hideMark/>
          </w:tcPr>
          <w:p w14:paraId="5DB45D45"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B6B0524"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03B1378F"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40AD17A1"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4B705B8C" w14:textId="77777777" w:rsidR="00C06887" w:rsidRPr="00C06887" w:rsidRDefault="00C06887" w:rsidP="00C06887">
            <w:pPr>
              <w:spacing w:after="0" w:line="240" w:lineRule="auto"/>
              <w:rPr>
                <w:rFonts w:eastAsia="Times New Roman" w:cs="Times New Roman"/>
                <w:sz w:val="20"/>
                <w:szCs w:val="20"/>
                <w:lang w:val="de-LU" w:eastAsia="de-LU"/>
              </w:rPr>
            </w:pPr>
          </w:p>
        </w:tc>
      </w:tr>
      <w:tr w:rsidR="00C06887" w:rsidRPr="00C06887" w14:paraId="48814BB1" w14:textId="77777777" w:rsidTr="00C06887">
        <w:trPr>
          <w:trHeight w:val="315"/>
        </w:trPr>
        <w:tc>
          <w:tcPr>
            <w:tcW w:w="1880" w:type="dxa"/>
            <w:tcBorders>
              <w:top w:val="nil"/>
              <w:left w:val="nil"/>
              <w:bottom w:val="nil"/>
              <w:right w:val="nil"/>
            </w:tcBorders>
            <w:shd w:val="clear" w:color="auto" w:fill="auto"/>
            <w:noWrap/>
            <w:vAlign w:val="bottom"/>
            <w:hideMark/>
          </w:tcPr>
          <w:p w14:paraId="0E86E4C1"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8028711"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440497E7" w14:textId="77777777" w:rsidR="00C06887" w:rsidRPr="00C06887" w:rsidRDefault="00C06887" w:rsidP="00C06887">
            <w:pPr>
              <w:spacing w:after="0" w:line="240" w:lineRule="auto"/>
              <w:rPr>
                <w:rFonts w:eastAsia="Times New Roman" w:cs="Times New Roman"/>
                <w:sz w:val="20"/>
                <w:szCs w:val="20"/>
                <w:lang w:val="de-LU" w:eastAsia="de-LU"/>
              </w:rPr>
            </w:pPr>
          </w:p>
        </w:tc>
        <w:tc>
          <w:tcPr>
            <w:tcW w:w="1120" w:type="dxa"/>
            <w:tcBorders>
              <w:top w:val="nil"/>
              <w:left w:val="nil"/>
              <w:bottom w:val="nil"/>
              <w:right w:val="nil"/>
            </w:tcBorders>
            <w:shd w:val="clear" w:color="auto" w:fill="auto"/>
            <w:noWrap/>
            <w:vAlign w:val="bottom"/>
            <w:hideMark/>
          </w:tcPr>
          <w:p w14:paraId="7F445500"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7B7DEA44"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289129EA"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401CF8C"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34840A06" w14:textId="77777777" w:rsidR="00C06887" w:rsidRPr="00C06887" w:rsidRDefault="00C06887" w:rsidP="00C06887">
            <w:pPr>
              <w:spacing w:after="0" w:line="240" w:lineRule="auto"/>
              <w:rPr>
                <w:rFonts w:eastAsia="Times New Roman" w:cs="Times New Roman"/>
                <w:sz w:val="20"/>
                <w:szCs w:val="20"/>
                <w:lang w:val="de-LU" w:eastAsia="de-LU"/>
              </w:rPr>
            </w:pPr>
          </w:p>
        </w:tc>
      </w:tr>
      <w:tr w:rsidR="00C06887" w:rsidRPr="00C06887" w14:paraId="00993A74" w14:textId="77777777" w:rsidTr="00C06887">
        <w:trPr>
          <w:trHeight w:val="315"/>
        </w:trPr>
        <w:tc>
          <w:tcPr>
            <w:tcW w:w="1880" w:type="dxa"/>
            <w:tcBorders>
              <w:top w:val="nil"/>
              <w:left w:val="nil"/>
              <w:bottom w:val="single" w:sz="4" w:space="0" w:color="auto"/>
              <w:right w:val="nil"/>
            </w:tcBorders>
            <w:shd w:val="clear" w:color="auto" w:fill="auto"/>
            <w:noWrap/>
            <w:vAlign w:val="bottom"/>
            <w:hideMark/>
          </w:tcPr>
          <w:p w14:paraId="23419208"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LOCUS</w:t>
            </w:r>
          </w:p>
        </w:tc>
        <w:tc>
          <w:tcPr>
            <w:tcW w:w="940" w:type="dxa"/>
            <w:tcBorders>
              <w:top w:val="nil"/>
              <w:left w:val="nil"/>
              <w:bottom w:val="single" w:sz="4" w:space="0" w:color="auto"/>
              <w:right w:val="nil"/>
            </w:tcBorders>
            <w:shd w:val="clear" w:color="auto" w:fill="auto"/>
            <w:noWrap/>
            <w:vAlign w:val="bottom"/>
            <w:hideMark/>
          </w:tcPr>
          <w:p w14:paraId="258BF062"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Spp051</w:t>
            </w:r>
          </w:p>
        </w:tc>
        <w:tc>
          <w:tcPr>
            <w:tcW w:w="940" w:type="dxa"/>
            <w:tcBorders>
              <w:top w:val="nil"/>
              <w:left w:val="nil"/>
              <w:bottom w:val="single" w:sz="4" w:space="0" w:color="auto"/>
              <w:right w:val="nil"/>
            </w:tcBorders>
            <w:shd w:val="clear" w:color="auto" w:fill="auto"/>
            <w:noWrap/>
            <w:vAlign w:val="bottom"/>
            <w:hideMark/>
          </w:tcPr>
          <w:p w14:paraId="0491B147"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Spp108</w:t>
            </w:r>
          </w:p>
        </w:tc>
        <w:tc>
          <w:tcPr>
            <w:tcW w:w="1120" w:type="dxa"/>
            <w:tcBorders>
              <w:top w:val="nil"/>
              <w:left w:val="nil"/>
              <w:bottom w:val="single" w:sz="4" w:space="0" w:color="auto"/>
              <w:right w:val="nil"/>
            </w:tcBorders>
            <w:shd w:val="clear" w:color="auto" w:fill="auto"/>
            <w:noWrap/>
            <w:vAlign w:val="bottom"/>
            <w:hideMark/>
          </w:tcPr>
          <w:p w14:paraId="644AA3D1"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Spp141</w:t>
            </w:r>
          </w:p>
        </w:tc>
        <w:tc>
          <w:tcPr>
            <w:tcW w:w="940" w:type="dxa"/>
            <w:tcBorders>
              <w:top w:val="nil"/>
              <w:left w:val="nil"/>
              <w:bottom w:val="single" w:sz="4" w:space="0" w:color="auto"/>
              <w:right w:val="nil"/>
            </w:tcBorders>
            <w:shd w:val="clear" w:color="auto" w:fill="auto"/>
            <w:noWrap/>
            <w:vAlign w:val="bottom"/>
            <w:hideMark/>
          </w:tcPr>
          <w:p w14:paraId="1E7B7D84"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Spp313</w:t>
            </w:r>
          </w:p>
        </w:tc>
        <w:tc>
          <w:tcPr>
            <w:tcW w:w="940" w:type="dxa"/>
            <w:tcBorders>
              <w:top w:val="nil"/>
              <w:left w:val="nil"/>
              <w:bottom w:val="single" w:sz="4" w:space="0" w:color="auto"/>
              <w:right w:val="nil"/>
            </w:tcBorders>
            <w:shd w:val="clear" w:color="auto" w:fill="auto"/>
            <w:noWrap/>
            <w:vAlign w:val="bottom"/>
            <w:hideMark/>
          </w:tcPr>
          <w:p w14:paraId="028AFCB6"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Spp360</w:t>
            </w:r>
          </w:p>
        </w:tc>
        <w:tc>
          <w:tcPr>
            <w:tcW w:w="940" w:type="dxa"/>
            <w:tcBorders>
              <w:top w:val="nil"/>
              <w:left w:val="nil"/>
              <w:bottom w:val="single" w:sz="4" w:space="0" w:color="auto"/>
              <w:right w:val="nil"/>
            </w:tcBorders>
            <w:shd w:val="clear" w:color="auto" w:fill="auto"/>
            <w:noWrap/>
            <w:vAlign w:val="bottom"/>
            <w:hideMark/>
          </w:tcPr>
          <w:p w14:paraId="290D77BC"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Spp391</w:t>
            </w:r>
          </w:p>
        </w:tc>
        <w:tc>
          <w:tcPr>
            <w:tcW w:w="940" w:type="dxa"/>
            <w:tcBorders>
              <w:top w:val="nil"/>
              <w:left w:val="nil"/>
              <w:bottom w:val="single" w:sz="4" w:space="0" w:color="auto"/>
              <w:right w:val="nil"/>
            </w:tcBorders>
            <w:shd w:val="clear" w:color="auto" w:fill="auto"/>
            <w:noWrap/>
            <w:vAlign w:val="bottom"/>
            <w:hideMark/>
          </w:tcPr>
          <w:p w14:paraId="04B721D2"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Spp416</w:t>
            </w:r>
          </w:p>
        </w:tc>
      </w:tr>
      <w:tr w:rsidR="00C06887" w:rsidRPr="00C06887" w14:paraId="17E632D6"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11641A5B"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DISTRICT</w:t>
            </w:r>
          </w:p>
        </w:tc>
        <w:tc>
          <w:tcPr>
            <w:tcW w:w="940" w:type="dxa"/>
            <w:tcBorders>
              <w:top w:val="nil"/>
              <w:left w:val="nil"/>
              <w:bottom w:val="nil"/>
              <w:right w:val="nil"/>
            </w:tcBorders>
            <w:shd w:val="clear" w:color="auto" w:fill="auto"/>
            <w:noWrap/>
            <w:vAlign w:val="bottom"/>
            <w:hideMark/>
          </w:tcPr>
          <w:p w14:paraId="4853E0F6" w14:textId="77777777" w:rsidR="00C06887" w:rsidRPr="00C06887" w:rsidRDefault="00C06887" w:rsidP="00C06887">
            <w:pPr>
              <w:spacing w:after="0" w:line="240" w:lineRule="auto"/>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54EA22C8" w14:textId="77777777" w:rsidR="00C06887" w:rsidRPr="00C06887" w:rsidRDefault="00C06887" w:rsidP="00C06887">
            <w:pPr>
              <w:spacing w:after="0" w:line="240" w:lineRule="auto"/>
              <w:rPr>
                <w:rFonts w:eastAsia="Times New Roman" w:cs="Times New Roman"/>
                <w:sz w:val="20"/>
                <w:szCs w:val="20"/>
                <w:lang w:val="de-LU" w:eastAsia="de-LU"/>
              </w:rPr>
            </w:pPr>
          </w:p>
        </w:tc>
        <w:tc>
          <w:tcPr>
            <w:tcW w:w="1120" w:type="dxa"/>
            <w:tcBorders>
              <w:top w:val="nil"/>
              <w:left w:val="nil"/>
              <w:bottom w:val="nil"/>
              <w:right w:val="nil"/>
            </w:tcBorders>
            <w:shd w:val="clear" w:color="auto" w:fill="auto"/>
            <w:noWrap/>
            <w:vAlign w:val="bottom"/>
            <w:hideMark/>
          </w:tcPr>
          <w:p w14:paraId="354539E9"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3BCB5EA9"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03FB4A05"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5A536660" w14:textId="77777777" w:rsidR="00C06887" w:rsidRPr="00C06887" w:rsidRDefault="00C06887" w:rsidP="00C06887">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4C8B526E" w14:textId="77777777" w:rsidR="00C06887" w:rsidRPr="00C06887" w:rsidRDefault="00C06887" w:rsidP="00C06887">
            <w:pPr>
              <w:spacing w:after="0" w:line="240" w:lineRule="auto"/>
              <w:rPr>
                <w:rFonts w:eastAsia="Times New Roman" w:cs="Times New Roman"/>
                <w:sz w:val="20"/>
                <w:szCs w:val="20"/>
                <w:lang w:val="de-LU" w:eastAsia="de-LU"/>
              </w:rPr>
            </w:pPr>
          </w:p>
        </w:tc>
      </w:tr>
      <w:tr w:rsidR="00C06887" w:rsidRPr="00C06887" w14:paraId="6819148D"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7538EC4B"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Chorweiler</w:t>
            </w:r>
          </w:p>
        </w:tc>
        <w:tc>
          <w:tcPr>
            <w:tcW w:w="940" w:type="dxa"/>
            <w:tcBorders>
              <w:top w:val="nil"/>
              <w:left w:val="nil"/>
              <w:bottom w:val="nil"/>
              <w:right w:val="nil"/>
            </w:tcBorders>
            <w:shd w:val="clear" w:color="auto" w:fill="auto"/>
            <w:noWrap/>
            <w:vAlign w:val="bottom"/>
            <w:hideMark/>
          </w:tcPr>
          <w:p w14:paraId="23CDEE1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0.52708</w:t>
            </w:r>
          </w:p>
        </w:tc>
        <w:tc>
          <w:tcPr>
            <w:tcW w:w="940" w:type="dxa"/>
            <w:tcBorders>
              <w:top w:val="nil"/>
              <w:left w:val="nil"/>
              <w:bottom w:val="nil"/>
              <w:right w:val="nil"/>
            </w:tcBorders>
            <w:shd w:val="clear" w:color="auto" w:fill="auto"/>
            <w:noWrap/>
            <w:vAlign w:val="bottom"/>
            <w:hideMark/>
          </w:tcPr>
          <w:p w14:paraId="2E32962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0.11054</w:t>
            </w:r>
          </w:p>
        </w:tc>
        <w:tc>
          <w:tcPr>
            <w:tcW w:w="1120" w:type="dxa"/>
            <w:tcBorders>
              <w:top w:val="nil"/>
              <w:left w:val="nil"/>
              <w:bottom w:val="nil"/>
              <w:right w:val="nil"/>
            </w:tcBorders>
            <w:shd w:val="clear" w:color="auto" w:fill="auto"/>
            <w:noWrap/>
            <w:vAlign w:val="bottom"/>
            <w:hideMark/>
          </w:tcPr>
          <w:p w14:paraId="65B84FA8"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0.130841</w:t>
            </w:r>
          </w:p>
        </w:tc>
        <w:tc>
          <w:tcPr>
            <w:tcW w:w="940" w:type="dxa"/>
            <w:tcBorders>
              <w:top w:val="nil"/>
              <w:left w:val="nil"/>
              <w:bottom w:val="nil"/>
              <w:right w:val="nil"/>
            </w:tcBorders>
            <w:shd w:val="clear" w:color="auto" w:fill="auto"/>
            <w:noWrap/>
            <w:vAlign w:val="bottom"/>
            <w:hideMark/>
          </w:tcPr>
          <w:p w14:paraId="6AD4BDE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0.12865</w:t>
            </w:r>
          </w:p>
        </w:tc>
        <w:tc>
          <w:tcPr>
            <w:tcW w:w="940" w:type="dxa"/>
            <w:tcBorders>
              <w:top w:val="nil"/>
              <w:left w:val="nil"/>
              <w:bottom w:val="nil"/>
              <w:right w:val="nil"/>
            </w:tcBorders>
            <w:shd w:val="clear" w:color="auto" w:fill="auto"/>
            <w:noWrap/>
            <w:vAlign w:val="bottom"/>
            <w:hideMark/>
          </w:tcPr>
          <w:p w14:paraId="7E86AAB2"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0.00732</w:t>
            </w:r>
          </w:p>
        </w:tc>
        <w:tc>
          <w:tcPr>
            <w:tcW w:w="940" w:type="dxa"/>
            <w:tcBorders>
              <w:top w:val="nil"/>
              <w:left w:val="nil"/>
              <w:bottom w:val="nil"/>
              <w:right w:val="nil"/>
            </w:tcBorders>
            <w:shd w:val="clear" w:color="auto" w:fill="auto"/>
            <w:noWrap/>
            <w:vAlign w:val="bottom"/>
            <w:hideMark/>
          </w:tcPr>
          <w:p w14:paraId="0F4F761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0.21973</w:t>
            </w:r>
          </w:p>
        </w:tc>
        <w:tc>
          <w:tcPr>
            <w:tcW w:w="940" w:type="dxa"/>
            <w:tcBorders>
              <w:top w:val="nil"/>
              <w:left w:val="nil"/>
              <w:bottom w:val="nil"/>
              <w:right w:val="nil"/>
            </w:tcBorders>
            <w:shd w:val="clear" w:color="auto" w:fill="auto"/>
            <w:noWrap/>
            <w:vAlign w:val="bottom"/>
            <w:hideMark/>
          </w:tcPr>
          <w:p w14:paraId="7670FFF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0.97576</w:t>
            </w:r>
          </w:p>
        </w:tc>
      </w:tr>
      <w:tr w:rsidR="00C06887" w:rsidRPr="00C06887" w14:paraId="59A221FF"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25365372"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Ehrenfeld</w:t>
            </w:r>
          </w:p>
        </w:tc>
        <w:tc>
          <w:tcPr>
            <w:tcW w:w="940" w:type="dxa"/>
            <w:tcBorders>
              <w:top w:val="nil"/>
              <w:left w:val="nil"/>
              <w:bottom w:val="nil"/>
              <w:right w:val="nil"/>
            </w:tcBorders>
            <w:shd w:val="clear" w:color="auto" w:fill="auto"/>
            <w:noWrap/>
            <w:vAlign w:val="bottom"/>
            <w:hideMark/>
          </w:tcPr>
          <w:p w14:paraId="302BF74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0.24925</w:t>
            </w:r>
          </w:p>
        </w:tc>
        <w:tc>
          <w:tcPr>
            <w:tcW w:w="940" w:type="dxa"/>
            <w:tcBorders>
              <w:top w:val="nil"/>
              <w:left w:val="nil"/>
              <w:bottom w:val="nil"/>
              <w:right w:val="nil"/>
            </w:tcBorders>
            <w:shd w:val="clear" w:color="auto" w:fill="auto"/>
            <w:noWrap/>
            <w:vAlign w:val="bottom"/>
            <w:hideMark/>
          </w:tcPr>
          <w:p w14:paraId="21BB62B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0.43465</w:t>
            </w:r>
          </w:p>
        </w:tc>
        <w:tc>
          <w:tcPr>
            <w:tcW w:w="1120" w:type="dxa"/>
            <w:tcBorders>
              <w:top w:val="nil"/>
              <w:left w:val="nil"/>
              <w:bottom w:val="nil"/>
              <w:right w:val="nil"/>
            </w:tcBorders>
            <w:shd w:val="clear" w:color="auto" w:fill="auto"/>
            <w:noWrap/>
            <w:vAlign w:val="bottom"/>
            <w:hideMark/>
          </w:tcPr>
          <w:p w14:paraId="2CC62E11"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0.006584</w:t>
            </w:r>
          </w:p>
        </w:tc>
        <w:tc>
          <w:tcPr>
            <w:tcW w:w="940" w:type="dxa"/>
            <w:tcBorders>
              <w:top w:val="nil"/>
              <w:left w:val="nil"/>
              <w:bottom w:val="nil"/>
              <w:right w:val="nil"/>
            </w:tcBorders>
            <w:shd w:val="clear" w:color="auto" w:fill="auto"/>
            <w:noWrap/>
            <w:vAlign w:val="bottom"/>
            <w:hideMark/>
          </w:tcPr>
          <w:p w14:paraId="49E20F2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0.60381</w:t>
            </w:r>
          </w:p>
        </w:tc>
        <w:tc>
          <w:tcPr>
            <w:tcW w:w="940" w:type="dxa"/>
            <w:tcBorders>
              <w:top w:val="nil"/>
              <w:left w:val="nil"/>
              <w:bottom w:val="nil"/>
              <w:right w:val="nil"/>
            </w:tcBorders>
            <w:shd w:val="clear" w:color="auto" w:fill="auto"/>
            <w:noWrap/>
            <w:vAlign w:val="bottom"/>
            <w:hideMark/>
          </w:tcPr>
          <w:p w14:paraId="006B2D6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0.26081</w:t>
            </w:r>
          </w:p>
        </w:tc>
        <w:tc>
          <w:tcPr>
            <w:tcW w:w="940" w:type="dxa"/>
            <w:tcBorders>
              <w:top w:val="nil"/>
              <w:left w:val="nil"/>
              <w:bottom w:val="nil"/>
              <w:right w:val="nil"/>
            </w:tcBorders>
            <w:shd w:val="clear" w:color="auto" w:fill="auto"/>
            <w:noWrap/>
            <w:vAlign w:val="bottom"/>
            <w:hideMark/>
          </w:tcPr>
          <w:p w14:paraId="2AB85AD2"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0.67129</w:t>
            </w:r>
          </w:p>
        </w:tc>
        <w:tc>
          <w:tcPr>
            <w:tcW w:w="940" w:type="dxa"/>
            <w:tcBorders>
              <w:top w:val="nil"/>
              <w:left w:val="nil"/>
              <w:bottom w:val="nil"/>
              <w:right w:val="nil"/>
            </w:tcBorders>
            <w:shd w:val="clear" w:color="auto" w:fill="auto"/>
            <w:noWrap/>
            <w:vAlign w:val="bottom"/>
            <w:hideMark/>
          </w:tcPr>
          <w:p w14:paraId="7D8104CD"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0.13751</w:t>
            </w:r>
          </w:p>
        </w:tc>
      </w:tr>
      <w:tr w:rsidR="00C06887" w:rsidRPr="00C06887" w14:paraId="7A42B807"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3BFF1D10"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Innenstadt</w:t>
            </w:r>
          </w:p>
        </w:tc>
        <w:tc>
          <w:tcPr>
            <w:tcW w:w="940" w:type="dxa"/>
            <w:tcBorders>
              <w:top w:val="nil"/>
              <w:left w:val="nil"/>
              <w:bottom w:val="nil"/>
              <w:right w:val="nil"/>
            </w:tcBorders>
            <w:shd w:val="clear" w:color="auto" w:fill="auto"/>
            <w:noWrap/>
            <w:vAlign w:val="bottom"/>
            <w:hideMark/>
          </w:tcPr>
          <w:p w14:paraId="450AB818"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0.80358</w:t>
            </w:r>
          </w:p>
        </w:tc>
        <w:tc>
          <w:tcPr>
            <w:tcW w:w="940" w:type="dxa"/>
            <w:tcBorders>
              <w:top w:val="nil"/>
              <w:left w:val="nil"/>
              <w:bottom w:val="nil"/>
              <w:right w:val="nil"/>
            </w:tcBorders>
            <w:shd w:val="clear" w:color="auto" w:fill="auto"/>
            <w:noWrap/>
            <w:vAlign w:val="bottom"/>
            <w:hideMark/>
          </w:tcPr>
          <w:p w14:paraId="47453CEC"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0.26216</w:t>
            </w:r>
          </w:p>
        </w:tc>
        <w:tc>
          <w:tcPr>
            <w:tcW w:w="1120" w:type="dxa"/>
            <w:tcBorders>
              <w:top w:val="nil"/>
              <w:left w:val="nil"/>
              <w:bottom w:val="nil"/>
              <w:right w:val="nil"/>
            </w:tcBorders>
            <w:shd w:val="clear" w:color="auto" w:fill="auto"/>
            <w:noWrap/>
            <w:vAlign w:val="bottom"/>
            <w:hideMark/>
          </w:tcPr>
          <w:p w14:paraId="463EF929"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0.803424</w:t>
            </w:r>
          </w:p>
        </w:tc>
        <w:tc>
          <w:tcPr>
            <w:tcW w:w="940" w:type="dxa"/>
            <w:tcBorders>
              <w:top w:val="nil"/>
              <w:left w:val="nil"/>
              <w:bottom w:val="nil"/>
              <w:right w:val="nil"/>
            </w:tcBorders>
            <w:shd w:val="clear" w:color="auto" w:fill="auto"/>
            <w:noWrap/>
            <w:vAlign w:val="bottom"/>
            <w:hideMark/>
          </w:tcPr>
          <w:p w14:paraId="78E9620C"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0.62112</w:t>
            </w:r>
          </w:p>
        </w:tc>
        <w:tc>
          <w:tcPr>
            <w:tcW w:w="940" w:type="dxa"/>
            <w:tcBorders>
              <w:top w:val="nil"/>
              <w:left w:val="nil"/>
              <w:bottom w:val="nil"/>
              <w:right w:val="nil"/>
            </w:tcBorders>
            <w:shd w:val="clear" w:color="auto" w:fill="auto"/>
            <w:noWrap/>
            <w:vAlign w:val="bottom"/>
            <w:hideMark/>
          </w:tcPr>
          <w:p w14:paraId="2C63637E"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0.87794</w:t>
            </w:r>
          </w:p>
        </w:tc>
        <w:tc>
          <w:tcPr>
            <w:tcW w:w="940" w:type="dxa"/>
            <w:tcBorders>
              <w:top w:val="nil"/>
              <w:left w:val="nil"/>
              <w:bottom w:val="nil"/>
              <w:right w:val="nil"/>
            </w:tcBorders>
            <w:shd w:val="clear" w:color="auto" w:fill="auto"/>
            <w:noWrap/>
            <w:vAlign w:val="bottom"/>
            <w:hideMark/>
          </w:tcPr>
          <w:p w14:paraId="7BEC996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0.21896</w:t>
            </w:r>
          </w:p>
        </w:tc>
        <w:tc>
          <w:tcPr>
            <w:tcW w:w="940" w:type="dxa"/>
            <w:tcBorders>
              <w:top w:val="nil"/>
              <w:left w:val="nil"/>
              <w:bottom w:val="nil"/>
              <w:right w:val="nil"/>
            </w:tcBorders>
            <w:shd w:val="clear" w:color="auto" w:fill="auto"/>
            <w:noWrap/>
            <w:vAlign w:val="bottom"/>
            <w:hideMark/>
          </w:tcPr>
          <w:p w14:paraId="3EC72E29"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0.79259</w:t>
            </w:r>
          </w:p>
        </w:tc>
      </w:tr>
      <w:tr w:rsidR="00C06887" w:rsidRPr="00C06887" w14:paraId="640F738A"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6C9ADC47"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Kalk</w:t>
            </w:r>
          </w:p>
        </w:tc>
        <w:tc>
          <w:tcPr>
            <w:tcW w:w="940" w:type="dxa"/>
            <w:tcBorders>
              <w:top w:val="nil"/>
              <w:left w:val="nil"/>
              <w:bottom w:val="nil"/>
              <w:right w:val="nil"/>
            </w:tcBorders>
            <w:shd w:val="clear" w:color="auto" w:fill="auto"/>
            <w:noWrap/>
            <w:vAlign w:val="bottom"/>
            <w:hideMark/>
          </w:tcPr>
          <w:p w14:paraId="0C0173D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0.37096</w:t>
            </w:r>
          </w:p>
        </w:tc>
        <w:tc>
          <w:tcPr>
            <w:tcW w:w="940" w:type="dxa"/>
            <w:tcBorders>
              <w:top w:val="nil"/>
              <w:left w:val="nil"/>
              <w:bottom w:val="nil"/>
              <w:right w:val="nil"/>
            </w:tcBorders>
            <w:shd w:val="clear" w:color="auto" w:fill="auto"/>
            <w:noWrap/>
            <w:vAlign w:val="bottom"/>
            <w:hideMark/>
          </w:tcPr>
          <w:p w14:paraId="2EC52C0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0.50108</w:t>
            </w:r>
          </w:p>
        </w:tc>
        <w:tc>
          <w:tcPr>
            <w:tcW w:w="1120" w:type="dxa"/>
            <w:tcBorders>
              <w:top w:val="nil"/>
              <w:left w:val="nil"/>
              <w:bottom w:val="nil"/>
              <w:right w:val="nil"/>
            </w:tcBorders>
            <w:shd w:val="clear" w:color="auto" w:fill="auto"/>
            <w:noWrap/>
            <w:vAlign w:val="bottom"/>
            <w:hideMark/>
          </w:tcPr>
          <w:p w14:paraId="5D363812"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0.147073</w:t>
            </w:r>
          </w:p>
        </w:tc>
        <w:tc>
          <w:tcPr>
            <w:tcW w:w="940" w:type="dxa"/>
            <w:tcBorders>
              <w:top w:val="nil"/>
              <w:left w:val="nil"/>
              <w:bottom w:val="nil"/>
              <w:right w:val="nil"/>
            </w:tcBorders>
            <w:shd w:val="clear" w:color="auto" w:fill="auto"/>
            <w:noWrap/>
            <w:vAlign w:val="bottom"/>
            <w:hideMark/>
          </w:tcPr>
          <w:p w14:paraId="0411E13C"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0.13964</w:t>
            </w:r>
          </w:p>
        </w:tc>
        <w:tc>
          <w:tcPr>
            <w:tcW w:w="940" w:type="dxa"/>
            <w:tcBorders>
              <w:top w:val="nil"/>
              <w:left w:val="nil"/>
              <w:bottom w:val="nil"/>
              <w:right w:val="nil"/>
            </w:tcBorders>
            <w:shd w:val="clear" w:color="auto" w:fill="auto"/>
            <w:noWrap/>
            <w:vAlign w:val="bottom"/>
            <w:hideMark/>
          </w:tcPr>
          <w:p w14:paraId="3CFA7458"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6F4E1AA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0.77844</w:t>
            </w:r>
          </w:p>
        </w:tc>
        <w:tc>
          <w:tcPr>
            <w:tcW w:w="940" w:type="dxa"/>
            <w:tcBorders>
              <w:top w:val="nil"/>
              <w:left w:val="nil"/>
              <w:bottom w:val="nil"/>
              <w:right w:val="nil"/>
            </w:tcBorders>
            <w:shd w:val="clear" w:color="auto" w:fill="auto"/>
            <w:noWrap/>
            <w:vAlign w:val="bottom"/>
            <w:hideMark/>
          </w:tcPr>
          <w:p w14:paraId="226050F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0.11707</w:t>
            </w:r>
          </w:p>
        </w:tc>
      </w:tr>
      <w:tr w:rsidR="00C06887" w:rsidRPr="00C06887" w14:paraId="3E652700"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3FD0647A" w14:textId="77777777" w:rsidR="00C06887" w:rsidRPr="00C06887" w:rsidRDefault="00C06887" w:rsidP="00C06887">
            <w:pPr>
              <w:spacing w:after="0" w:line="240" w:lineRule="auto"/>
              <w:rPr>
                <w:rFonts w:eastAsia="Times New Roman" w:cs="Times New Roman"/>
                <w:color w:val="000000"/>
                <w:szCs w:val="24"/>
                <w:lang w:val="de-LU" w:eastAsia="de-LU"/>
              </w:rPr>
            </w:pPr>
            <w:proofErr w:type="spellStart"/>
            <w:r w:rsidRPr="00C06887">
              <w:rPr>
                <w:rFonts w:eastAsia="Times New Roman" w:cs="Times New Roman"/>
                <w:color w:val="000000"/>
                <w:szCs w:val="24"/>
                <w:lang w:val="de-LU" w:eastAsia="de-LU"/>
              </w:rPr>
              <w:t>Lindenthal</w:t>
            </w:r>
            <w:proofErr w:type="spellEnd"/>
          </w:p>
        </w:tc>
        <w:tc>
          <w:tcPr>
            <w:tcW w:w="940" w:type="dxa"/>
            <w:tcBorders>
              <w:top w:val="nil"/>
              <w:left w:val="nil"/>
              <w:bottom w:val="nil"/>
              <w:right w:val="nil"/>
            </w:tcBorders>
            <w:shd w:val="clear" w:color="auto" w:fill="auto"/>
            <w:noWrap/>
            <w:vAlign w:val="bottom"/>
            <w:hideMark/>
          </w:tcPr>
          <w:p w14:paraId="38AB730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0.09665</w:t>
            </w:r>
          </w:p>
        </w:tc>
        <w:tc>
          <w:tcPr>
            <w:tcW w:w="940" w:type="dxa"/>
            <w:tcBorders>
              <w:top w:val="nil"/>
              <w:left w:val="nil"/>
              <w:bottom w:val="nil"/>
              <w:right w:val="nil"/>
            </w:tcBorders>
            <w:shd w:val="clear" w:color="auto" w:fill="auto"/>
            <w:noWrap/>
            <w:vAlign w:val="bottom"/>
            <w:hideMark/>
          </w:tcPr>
          <w:p w14:paraId="24681A00"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0.52755</w:t>
            </w:r>
          </w:p>
        </w:tc>
        <w:tc>
          <w:tcPr>
            <w:tcW w:w="1120" w:type="dxa"/>
            <w:tcBorders>
              <w:top w:val="nil"/>
              <w:left w:val="nil"/>
              <w:bottom w:val="nil"/>
              <w:right w:val="nil"/>
            </w:tcBorders>
            <w:shd w:val="clear" w:color="auto" w:fill="auto"/>
            <w:noWrap/>
            <w:vAlign w:val="bottom"/>
            <w:hideMark/>
          </w:tcPr>
          <w:p w14:paraId="48BA38A8"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0.000811</w:t>
            </w:r>
          </w:p>
        </w:tc>
        <w:tc>
          <w:tcPr>
            <w:tcW w:w="940" w:type="dxa"/>
            <w:tcBorders>
              <w:top w:val="nil"/>
              <w:left w:val="nil"/>
              <w:bottom w:val="nil"/>
              <w:right w:val="nil"/>
            </w:tcBorders>
            <w:shd w:val="clear" w:color="auto" w:fill="auto"/>
            <w:noWrap/>
            <w:vAlign w:val="bottom"/>
            <w:hideMark/>
          </w:tcPr>
          <w:p w14:paraId="2B1C69E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0.05372</w:t>
            </w:r>
          </w:p>
        </w:tc>
        <w:tc>
          <w:tcPr>
            <w:tcW w:w="940" w:type="dxa"/>
            <w:tcBorders>
              <w:top w:val="nil"/>
              <w:left w:val="nil"/>
              <w:bottom w:val="nil"/>
              <w:right w:val="nil"/>
            </w:tcBorders>
            <w:shd w:val="clear" w:color="auto" w:fill="auto"/>
            <w:noWrap/>
            <w:vAlign w:val="bottom"/>
            <w:hideMark/>
          </w:tcPr>
          <w:p w14:paraId="7C16EFAB"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0.0009</w:t>
            </w:r>
          </w:p>
        </w:tc>
        <w:tc>
          <w:tcPr>
            <w:tcW w:w="940" w:type="dxa"/>
            <w:tcBorders>
              <w:top w:val="nil"/>
              <w:left w:val="nil"/>
              <w:bottom w:val="nil"/>
              <w:right w:val="nil"/>
            </w:tcBorders>
            <w:shd w:val="clear" w:color="auto" w:fill="auto"/>
            <w:noWrap/>
            <w:vAlign w:val="bottom"/>
            <w:hideMark/>
          </w:tcPr>
          <w:p w14:paraId="16F57AE5"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0.75324</w:t>
            </w:r>
          </w:p>
        </w:tc>
        <w:tc>
          <w:tcPr>
            <w:tcW w:w="940" w:type="dxa"/>
            <w:tcBorders>
              <w:top w:val="nil"/>
              <w:left w:val="nil"/>
              <w:bottom w:val="nil"/>
              <w:right w:val="nil"/>
            </w:tcBorders>
            <w:shd w:val="clear" w:color="auto" w:fill="auto"/>
            <w:noWrap/>
            <w:vAlign w:val="bottom"/>
            <w:hideMark/>
          </w:tcPr>
          <w:p w14:paraId="62785BC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0.09903</w:t>
            </w:r>
          </w:p>
        </w:tc>
      </w:tr>
      <w:tr w:rsidR="00C06887" w:rsidRPr="00C06887" w14:paraId="19BB1C99"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4995F8B3"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Mülheim</w:t>
            </w:r>
          </w:p>
        </w:tc>
        <w:tc>
          <w:tcPr>
            <w:tcW w:w="940" w:type="dxa"/>
            <w:tcBorders>
              <w:top w:val="nil"/>
              <w:left w:val="nil"/>
              <w:bottom w:val="nil"/>
              <w:right w:val="nil"/>
            </w:tcBorders>
            <w:shd w:val="clear" w:color="auto" w:fill="auto"/>
            <w:noWrap/>
            <w:vAlign w:val="bottom"/>
            <w:hideMark/>
          </w:tcPr>
          <w:p w14:paraId="1972D2BB"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0.12872</w:t>
            </w:r>
          </w:p>
        </w:tc>
        <w:tc>
          <w:tcPr>
            <w:tcW w:w="940" w:type="dxa"/>
            <w:tcBorders>
              <w:top w:val="nil"/>
              <w:left w:val="nil"/>
              <w:bottom w:val="nil"/>
              <w:right w:val="nil"/>
            </w:tcBorders>
            <w:shd w:val="clear" w:color="auto" w:fill="auto"/>
            <w:noWrap/>
            <w:vAlign w:val="bottom"/>
            <w:hideMark/>
          </w:tcPr>
          <w:p w14:paraId="650B1265"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0.04677</w:t>
            </w:r>
          </w:p>
        </w:tc>
        <w:tc>
          <w:tcPr>
            <w:tcW w:w="1120" w:type="dxa"/>
            <w:tcBorders>
              <w:top w:val="nil"/>
              <w:left w:val="nil"/>
              <w:bottom w:val="nil"/>
              <w:right w:val="nil"/>
            </w:tcBorders>
            <w:shd w:val="clear" w:color="auto" w:fill="auto"/>
            <w:noWrap/>
            <w:vAlign w:val="bottom"/>
            <w:hideMark/>
          </w:tcPr>
          <w:p w14:paraId="74CD8AF3"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0.000504</w:t>
            </w:r>
          </w:p>
        </w:tc>
        <w:tc>
          <w:tcPr>
            <w:tcW w:w="940" w:type="dxa"/>
            <w:tcBorders>
              <w:top w:val="nil"/>
              <w:left w:val="nil"/>
              <w:bottom w:val="nil"/>
              <w:right w:val="nil"/>
            </w:tcBorders>
            <w:shd w:val="clear" w:color="auto" w:fill="auto"/>
            <w:noWrap/>
            <w:vAlign w:val="bottom"/>
            <w:hideMark/>
          </w:tcPr>
          <w:p w14:paraId="0C58797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0.20815</w:t>
            </w:r>
          </w:p>
        </w:tc>
        <w:tc>
          <w:tcPr>
            <w:tcW w:w="940" w:type="dxa"/>
            <w:tcBorders>
              <w:top w:val="nil"/>
              <w:left w:val="nil"/>
              <w:bottom w:val="nil"/>
              <w:right w:val="nil"/>
            </w:tcBorders>
            <w:shd w:val="clear" w:color="auto" w:fill="auto"/>
            <w:noWrap/>
            <w:vAlign w:val="bottom"/>
            <w:hideMark/>
          </w:tcPr>
          <w:p w14:paraId="3937FD48"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0.03027</w:t>
            </w:r>
          </w:p>
        </w:tc>
        <w:tc>
          <w:tcPr>
            <w:tcW w:w="940" w:type="dxa"/>
            <w:tcBorders>
              <w:top w:val="nil"/>
              <w:left w:val="nil"/>
              <w:bottom w:val="nil"/>
              <w:right w:val="nil"/>
            </w:tcBorders>
            <w:shd w:val="clear" w:color="auto" w:fill="auto"/>
            <w:noWrap/>
            <w:vAlign w:val="bottom"/>
            <w:hideMark/>
          </w:tcPr>
          <w:p w14:paraId="33FC781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0.27453</w:t>
            </w:r>
          </w:p>
        </w:tc>
        <w:tc>
          <w:tcPr>
            <w:tcW w:w="940" w:type="dxa"/>
            <w:tcBorders>
              <w:top w:val="nil"/>
              <w:left w:val="nil"/>
              <w:bottom w:val="nil"/>
              <w:right w:val="nil"/>
            </w:tcBorders>
            <w:shd w:val="clear" w:color="auto" w:fill="auto"/>
            <w:noWrap/>
            <w:vAlign w:val="bottom"/>
            <w:hideMark/>
          </w:tcPr>
          <w:p w14:paraId="7797E86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0.34293</w:t>
            </w:r>
          </w:p>
        </w:tc>
      </w:tr>
      <w:tr w:rsidR="00C06887" w:rsidRPr="00C06887" w14:paraId="6637B7B5"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3A44CC29"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Nippes</w:t>
            </w:r>
          </w:p>
        </w:tc>
        <w:tc>
          <w:tcPr>
            <w:tcW w:w="940" w:type="dxa"/>
            <w:tcBorders>
              <w:top w:val="nil"/>
              <w:left w:val="nil"/>
              <w:bottom w:val="nil"/>
              <w:right w:val="nil"/>
            </w:tcBorders>
            <w:shd w:val="clear" w:color="auto" w:fill="auto"/>
            <w:noWrap/>
            <w:vAlign w:val="bottom"/>
            <w:hideMark/>
          </w:tcPr>
          <w:p w14:paraId="7C590BAB"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0.03816</w:t>
            </w:r>
          </w:p>
        </w:tc>
        <w:tc>
          <w:tcPr>
            <w:tcW w:w="940" w:type="dxa"/>
            <w:tcBorders>
              <w:top w:val="nil"/>
              <w:left w:val="nil"/>
              <w:bottom w:val="nil"/>
              <w:right w:val="nil"/>
            </w:tcBorders>
            <w:shd w:val="clear" w:color="auto" w:fill="auto"/>
            <w:noWrap/>
            <w:vAlign w:val="bottom"/>
            <w:hideMark/>
          </w:tcPr>
          <w:p w14:paraId="7F21A9F6"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0.24386</w:t>
            </w:r>
          </w:p>
        </w:tc>
        <w:tc>
          <w:tcPr>
            <w:tcW w:w="1120" w:type="dxa"/>
            <w:tcBorders>
              <w:top w:val="nil"/>
              <w:left w:val="nil"/>
              <w:bottom w:val="nil"/>
              <w:right w:val="nil"/>
            </w:tcBorders>
            <w:shd w:val="clear" w:color="auto" w:fill="auto"/>
            <w:noWrap/>
            <w:vAlign w:val="bottom"/>
            <w:hideMark/>
          </w:tcPr>
          <w:p w14:paraId="49823289"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0.062558</w:t>
            </w:r>
          </w:p>
        </w:tc>
        <w:tc>
          <w:tcPr>
            <w:tcW w:w="940" w:type="dxa"/>
            <w:tcBorders>
              <w:top w:val="nil"/>
              <w:left w:val="nil"/>
              <w:bottom w:val="nil"/>
              <w:right w:val="nil"/>
            </w:tcBorders>
            <w:shd w:val="clear" w:color="auto" w:fill="auto"/>
            <w:noWrap/>
            <w:vAlign w:val="bottom"/>
            <w:hideMark/>
          </w:tcPr>
          <w:p w14:paraId="22D9887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0.86321</w:t>
            </w:r>
          </w:p>
        </w:tc>
        <w:tc>
          <w:tcPr>
            <w:tcW w:w="940" w:type="dxa"/>
            <w:tcBorders>
              <w:top w:val="nil"/>
              <w:left w:val="nil"/>
              <w:bottom w:val="nil"/>
              <w:right w:val="nil"/>
            </w:tcBorders>
            <w:shd w:val="clear" w:color="auto" w:fill="auto"/>
            <w:noWrap/>
            <w:vAlign w:val="bottom"/>
            <w:hideMark/>
          </w:tcPr>
          <w:p w14:paraId="0E54F6C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0.14086</w:t>
            </w:r>
          </w:p>
        </w:tc>
        <w:tc>
          <w:tcPr>
            <w:tcW w:w="940" w:type="dxa"/>
            <w:tcBorders>
              <w:top w:val="nil"/>
              <w:left w:val="nil"/>
              <w:bottom w:val="nil"/>
              <w:right w:val="nil"/>
            </w:tcBorders>
            <w:shd w:val="clear" w:color="auto" w:fill="auto"/>
            <w:noWrap/>
            <w:vAlign w:val="bottom"/>
            <w:hideMark/>
          </w:tcPr>
          <w:p w14:paraId="6C8BF6F3"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0.60568</w:t>
            </w:r>
          </w:p>
        </w:tc>
        <w:tc>
          <w:tcPr>
            <w:tcW w:w="940" w:type="dxa"/>
            <w:tcBorders>
              <w:top w:val="nil"/>
              <w:left w:val="nil"/>
              <w:bottom w:val="nil"/>
              <w:right w:val="nil"/>
            </w:tcBorders>
            <w:shd w:val="clear" w:color="auto" w:fill="auto"/>
            <w:noWrap/>
            <w:vAlign w:val="bottom"/>
            <w:hideMark/>
          </w:tcPr>
          <w:p w14:paraId="508DAD21"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0.37727</w:t>
            </w:r>
          </w:p>
        </w:tc>
      </w:tr>
      <w:tr w:rsidR="00C06887" w:rsidRPr="00C06887" w14:paraId="2A6B1B71"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028F8A1A"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Porz</w:t>
            </w:r>
          </w:p>
        </w:tc>
        <w:tc>
          <w:tcPr>
            <w:tcW w:w="940" w:type="dxa"/>
            <w:tcBorders>
              <w:top w:val="nil"/>
              <w:left w:val="nil"/>
              <w:bottom w:val="nil"/>
              <w:right w:val="nil"/>
            </w:tcBorders>
            <w:shd w:val="clear" w:color="auto" w:fill="auto"/>
            <w:noWrap/>
            <w:vAlign w:val="bottom"/>
            <w:hideMark/>
          </w:tcPr>
          <w:p w14:paraId="57B1B7C6"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0.29718</w:t>
            </w:r>
          </w:p>
        </w:tc>
        <w:tc>
          <w:tcPr>
            <w:tcW w:w="940" w:type="dxa"/>
            <w:tcBorders>
              <w:top w:val="nil"/>
              <w:left w:val="nil"/>
              <w:bottom w:val="nil"/>
              <w:right w:val="nil"/>
            </w:tcBorders>
            <w:shd w:val="clear" w:color="auto" w:fill="auto"/>
            <w:noWrap/>
            <w:vAlign w:val="bottom"/>
            <w:hideMark/>
          </w:tcPr>
          <w:p w14:paraId="57E406D7"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0.92317</w:t>
            </w:r>
          </w:p>
        </w:tc>
        <w:tc>
          <w:tcPr>
            <w:tcW w:w="1120" w:type="dxa"/>
            <w:tcBorders>
              <w:top w:val="nil"/>
              <w:left w:val="nil"/>
              <w:bottom w:val="nil"/>
              <w:right w:val="nil"/>
            </w:tcBorders>
            <w:shd w:val="clear" w:color="auto" w:fill="auto"/>
            <w:noWrap/>
            <w:vAlign w:val="bottom"/>
            <w:hideMark/>
          </w:tcPr>
          <w:p w14:paraId="61E743C4"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4.80E-05</w:t>
            </w:r>
          </w:p>
        </w:tc>
        <w:tc>
          <w:tcPr>
            <w:tcW w:w="940" w:type="dxa"/>
            <w:tcBorders>
              <w:top w:val="nil"/>
              <w:left w:val="nil"/>
              <w:bottom w:val="nil"/>
              <w:right w:val="nil"/>
            </w:tcBorders>
            <w:shd w:val="clear" w:color="auto" w:fill="auto"/>
            <w:noWrap/>
            <w:vAlign w:val="bottom"/>
            <w:hideMark/>
          </w:tcPr>
          <w:p w14:paraId="001F91F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0.59336</w:t>
            </w:r>
          </w:p>
        </w:tc>
        <w:tc>
          <w:tcPr>
            <w:tcW w:w="940" w:type="dxa"/>
            <w:tcBorders>
              <w:top w:val="nil"/>
              <w:left w:val="nil"/>
              <w:bottom w:val="nil"/>
              <w:right w:val="nil"/>
            </w:tcBorders>
            <w:shd w:val="clear" w:color="auto" w:fill="auto"/>
            <w:noWrap/>
            <w:vAlign w:val="bottom"/>
            <w:hideMark/>
          </w:tcPr>
          <w:p w14:paraId="5630844E" w14:textId="77777777" w:rsidR="00C06887" w:rsidRPr="00C06887" w:rsidRDefault="00C06887" w:rsidP="00C06887">
            <w:pPr>
              <w:spacing w:after="0" w:line="240" w:lineRule="auto"/>
              <w:jc w:val="right"/>
              <w:rPr>
                <w:rFonts w:eastAsia="Times New Roman" w:cs="Times New Roman"/>
                <w:b/>
                <w:bCs/>
                <w:color w:val="000000"/>
                <w:szCs w:val="24"/>
                <w:lang w:val="de-LU" w:eastAsia="de-LU"/>
              </w:rPr>
            </w:pPr>
            <w:r w:rsidRPr="00C06887">
              <w:rPr>
                <w:rFonts w:eastAsia="Times New Roman" w:cs="Times New Roman"/>
                <w:b/>
                <w:bCs/>
                <w:color w:val="000000"/>
                <w:szCs w:val="24"/>
                <w:lang w:val="de-LU" w:eastAsia="de-LU"/>
              </w:rPr>
              <w:t>0.00266</w:t>
            </w:r>
          </w:p>
        </w:tc>
        <w:tc>
          <w:tcPr>
            <w:tcW w:w="940" w:type="dxa"/>
            <w:tcBorders>
              <w:top w:val="nil"/>
              <w:left w:val="nil"/>
              <w:bottom w:val="nil"/>
              <w:right w:val="nil"/>
            </w:tcBorders>
            <w:shd w:val="clear" w:color="auto" w:fill="auto"/>
            <w:noWrap/>
            <w:vAlign w:val="bottom"/>
            <w:hideMark/>
          </w:tcPr>
          <w:p w14:paraId="1E5085AC"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0.72204</w:t>
            </w:r>
          </w:p>
        </w:tc>
        <w:tc>
          <w:tcPr>
            <w:tcW w:w="940" w:type="dxa"/>
            <w:tcBorders>
              <w:top w:val="nil"/>
              <w:left w:val="nil"/>
              <w:bottom w:val="nil"/>
              <w:right w:val="nil"/>
            </w:tcBorders>
            <w:shd w:val="clear" w:color="auto" w:fill="auto"/>
            <w:noWrap/>
            <w:vAlign w:val="bottom"/>
            <w:hideMark/>
          </w:tcPr>
          <w:p w14:paraId="1224D77A"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0.21004</w:t>
            </w:r>
          </w:p>
        </w:tc>
      </w:tr>
      <w:tr w:rsidR="00C06887" w:rsidRPr="00C06887" w14:paraId="2F91F322" w14:textId="77777777" w:rsidTr="00C06887">
        <w:trPr>
          <w:trHeight w:val="315"/>
        </w:trPr>
        <w:tc>
          <w:tcPr>
            <w:tcW w:w="1880" w:type="dxa"/>
            <w:tcBorders>
              <w:top w:val="nil"/>
              <w:left w:val="nil"/>
              <w:bottom w:val="nil"/>
              <w:right w:val="single" w:sz="4" w:space="0" w:color="auto"/>
            </w:tcBorders>
            <w:shd w:val="clear" w:color="auto" w:fill="auto"/>
            <w:noWrap/>
            <w:vAlign w:val="bottom"/>
            <w:hideMark/>
          </w:tcPr>
          <w:p w14:paraId="6A0899C3" w14:textId="77777777" w:rsidR="00C06887" w:rsidRPr="00C06887" w:rsidRDefault="00C06887" w:rsidP="00C06887">
            <w:pPr>
              <w:spacing w:after="0" w:line="240" w:lineRule="auto"/>
              <w:rPr>
                <w:rFonts w:eastAsia="Times New Roman" w:cs="Times New Roman"/>
                <w:color w:val="000000"/>
                <w:szCs w:val="24"/>
                <w:lang w:val="de-LU" w:eastAsia="de-LU"/>
              </w:rPr>
            </w:pPr>
            <w:r w:rsidRPr="00C06887">
              <w:rPr>
                <w:rFonts w:eastAsia="Times New Roman" w:cs="Times New Roman"/>
                <w:color w:val="000000"/>
                <w:szCs w:val="24"/>
                <w:lang w:val="de-LU" w:eastAsia="de-LU"/>
              </w:rPr>
              <w:t>Rodenkirchen</w:t>
            </w:r>
          </w:p>
        </w:tc>
        <w:tc>
          <w:tcPr>
            <w:tcW w:w="940" w:type="dxa"/>
            <w:tcBorders>
              <w:top w:val="nil"/>
              <w:left w:val="nil"/>
              <w:bottom w:val="nil"/>
              <w:right w:val="nil"/>
            </w:tcBorders>
            <w:shd w:val="clear" w:color="auto" w:fill="auto"/>
            <w:noWrap/>
            <w:vAlign w:val="bottom"/>
            <w:hideMark/>
          </w:tcPr>
          <w:p w14:paraId="66FFB44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0.25726</w:t>
            </w:r>
          </w:p>
        </w:tc>
        <w:tc>
          <w:tcPr>
            <w:tcW w:w="940" w:type="dxa"/>
            <w:tcBorders>
              <w:top w:val="nil"/>
              <w:left w:val="nil"/>
              <w:bottom w:val="nil"/>
              <w:right w:val="nil"/>
            </w:tcBorders>
            <w:shd w:val="clear" w:color="auto" w:fill="auto"/>
            <w:noWrap/>
            <w:vAlign w:val="bottom"/>
            <w:hideMark/>
          </w:tcPr>
          <w:p w14:paraId="7AB37A27"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0.02631</w:t>
            </w:r>
          </w:p>
        </w:tc>
        <w:tc>
          <w:tcPr>
            <w:tcW w:w="1120" w:type="dxa"/>
            <w:tcBorders>
              <w:top w:val="nil"/>
              <w:left w:val="nil"/>
              <w:bottom w:val="nil"/>
              <w:right w:val="nil"/>
            </w:tcBorders>
            <w:shd w:val="clear" w:color="auto" w:fill="auto"/>
            <w:noWrap/>
            <w:vAlign w:val="bottom"/>
            <w:hideMark/>
          </w:tcPr>
          <w:p w14:paraId="5262281F"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0.099492</w:t>
            </w:r>
          </w:p>
        </w:tc>
        <w:tc>
          <w:tcPr>
            <w:tcW w:w="940" w:type="dxa"/>
            <w:tcBorders>
              <w:top w:val="nil"/>
              <w:left w:val="nil"/>
              <w:bottom w:val="nil"/>
              <w:right w:val="nil"/>
            </w:tcBorders>
            <w:shd w:val="clear" w:color="auto" w:fill="auto"/>
            <w:noWrap/>
            <w:vAlign w:val="bottom"/>
            <w:hideMark/>
          </w:tcPr>
          <w:p w14:paraId="1AAA1424"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0.51345</w:t>
            </w:r>
          </w:p>
        </w:tc>
        <w:tc>
          <w:tcPr>
            <w:tcW w:w="940" w:type="dxa"/>
            <w:tcBorders>
              <w:top w:val="nil"/>
              <w:left w:val="nil"/>
              <w:bottom w:val="nil"/>
              <w:right w:val="nil"/>
            </w:tcBorders>
            <w:shd w:val="clear" w:color="auto" w:fill="auto"/>
            <w:noWrap/>
            <w:vAlign w:val="bottom"/>
            <w:hideMark/>
          </w:tcPr>
          <w:p w14:paraId="09D36B9E"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0.00092</w:t>
            </w:r>
          </w:p>
        </w:tc>
        <w:tc>
          <w:tcPr>
            <w:tcW w:w="940" w:type="dxa"/>
            <w:tcBorders>
              <w:top w:val="nil"/>
              <w:left w:val="nil"/>
              <w:bottom w:val="nil"/>
              <w:right w:val="nil"/>
            </w:tcBorders>
            <w:shd w:val="clear" w:color="auto" w:fill="auto"/>
            <w:noWrap/>
            <w:vAlign w:val="bottom"/>
            <w:hideMark/>
          </w:tcPr>
          <w:p w14:paraId="0ED44B44" w14:textId="77777777" w:rsidR="00C06887" w:rsidRPr="00C06887" w:rsidRDefault="00C06887" w:rsidP="00C06887">
            <w:pPr>
              <w:spacing w:after="0" w:line="240" w:lineRule="auto"/>
              <w:jc w:val="right"/>
              <w:rPr>
                <w:rFonts w:eastAsia="Times New Roman" w:cs="Times New Roman"/>
                <w:color w:val="000000"/>
                <w:szCs w:val="24"/>
                <w:u w:val="single"/>
                <w:lang w:val="de-LU" w:eastAsia="de-LU"/>
              </w:rPr>
            </w:pPr>
            <w:r w:rsidRPr="00C06887">
              <w:rPr>
                <w:rFonts w:eastAsia="Times New Roman" w:cs="Times New Roman"/>
                <w:color w:val="000000"/>
                <w:szCs w:val="24"/>
                <w:u w:val="single"/>
                <w:lang w:val="de-LU" w:eastAsia="de-LU"/>
              </w:rPr>
              <w:t>0.01676</w:t>
            </w:r>
          </w:p>
        </w:tc>
        <w:tc>
          <w:tcPr>
            <w:tcW w:w="940" w:type="dxa"/>
            <w:tcBorders>
              <w:top w:val="nil"/>
              <w:left w:val="nil"/>
              <w:bottom w:val="nil"/>
              <w:right w:val="nil"/>
            </w:tcBorders>
            <w:shd w:val="clear" w:color="auto" w:fill="auto"/>
            <w:noWrap/>
            <w:vAlign w:val="bottom"/>
            <w:hideMark/>
          </w:tcPr>
          <w:p w14:paraId="01583265" w14:textId="77777777" w:rsidR="00C06887" w:rsidRPr="00C06887" w:rsidRDefault="00C06887" w:rsidP="00C06887">
            <w:pPr>
              <w:spacing w:after="0" w:line="240" w:lineRule="auto"/>
              <w:jc w:val="right"/>
              <w:rPr>
                <w:rFonts w:eastAsia="Times New Roman" w:cs="Times New Roman"/>
                <w:color w:val="000000"/>
                <w:szCs w:val="24"/>
                <w:lang w:val="de-LU" w:eastAsia="de-LU"/>
              </w:rPr>
            </w:pPr>
            <w:r w:rsidRPr="00C06887">
              <w:rPr>
                <w:rFonts w:eastAsia="Times New Roman" w:cs="Times New Roman"/>
                <w:color w:val="000000"/>
                <w:szCs w:val="24"/>
                <w:lang w:val="de-LU" w:eastAsia="de-LU"/>
              </w:rPr>
              <w:t>0.34083</w:t>
            </w:r>
          </w:p>
        </w:tc>
      </w:tr>
    </w:tbl>
    <w:p w14:paraId="132FC950" w14:textId="77777777" w:rsidR="007359EC" w:rsidRPr="007359EC" w:rsidRDefault="007359EC" w:rsidP="009A6F39">
      <w:pPr>
        <w:rPr>
          <w:b/>
          <w:lang w:val="de-LU"/>
        </w:rPr>
      </w:pPr>
    </w:p>
    <w:p w14:paraId="39D26424" w14:textId="77777777" w:rsidR="007359EC" w:rsidRPr="007359EC" w:rsidRDefault="007359EC" w:rsidP="009A6F39">
      <w:pPr>
        <w:rPr>
          <w:b/>
          <w:lang w:val="de-LU"/>
        </w:rPr>
      </w:pPr>
    </w:p>
    <w:p w14:paraId="50F2DDAC" w14:textId="77777777" w:rsidR="007359EC" w:rsidRPr="007359EC" w:rsidRDefault="007359EC" w:rsidP="009A6F39">
      <w:pPr>
        <w:rPr>
          <w:b/>
          <w:lang w:val="de-LU"/>
        </w:rPr>
      </w:pPr>
    </w:p>
    <w:p w14:paraId="57875891" w14:textId="77777777" w:rsidR="007359EC" w:rsidRPr="007359EC" w:rsidRDefault="007359EC" w:rsidP="009A6F39">
      <w:pPr>
        <w:rPr>
          <w:b/>
          <w:lang w:val="de-LU"/>
        </w:rPr>
      </w:pPr>
    </w:p>
    <w:p w14:paraId="4700D36C" w14:textId="5B956ADE" w:rsidR="00695C09" w:rsidRDefault="00695C09">
      <w:pPr>
        <w:spacing w:after="160" w:line="259" w:lineRule="auto"/>
        <w:rPr>
          <w:b/>
          <w:lang w:val="de-LU"/>
        </w:rPr>
      </w:pPr>
      <w:r>
        <w:rPr>
          <w:b/>
          <w:lang w:val="de-LU"/>
        </w:rPr>
        <w:br w:type="page"/>
      </w:r>
    </w:p>
    <w:p w14:paraId="3D77DDFB" w14:textId="23A30DB0" w:rsidR="00695C09" w:rsidRDefault="00695C09" w:rsidP="00695C09">
      <w:pPr>
        <w:spacing w:after="0"/>
        <w:rPr>
          <w:rFonts w:eastAsia="Times New Roman" w:cs="Times New Roman"/>
          <w:bCs/>
          <w:color w:val="000000"/>
          <w:szCs w:val="20"/>
          <w:lang w:val="en-GB" w:eastAsia="de-DE"/>
        </w:rPr>
      </w:pPr>
      <w:r w:rsidRPr="005C3158">
        <w:rPr>
          <w:rFonts w:eastAsia="Times New Roman" w:cs="Times New Roman"/>
          <w:b/>
          <w:bCs/>
          <w:color w:val="000000"/>
          <w:szCs w:val="20"/>
          <w:lang w:val="en-GB" w:eastAsia="de-DE"/>
        </w:rPr>
        <w:lastRenderedPageBreak/>
        <w:t xml:space="preserve">Supplementary table </w:t>
      </w:r>
      <w:r w:rsidR="007B0DD1">
        <w:rPr>
          <w:rFonts w:eastAsia="Times New Roman" w:cs="Times New Roman"/>
          <w:b/>
          <w:bCs/>
          <w:color w:val="000000"/>
          <w:szCs w:val="20"/>
          <w:lang w:val="en-GB" w:eastAsia="de-DE"/>
        </w:rPr>
        <w:t>3</w:t>
      </w:r>
      <w:r>
        <w:rPr>
          <w:rFonts w:eastAsia="Times New Roman" w:cs="Times New Roman"/>
          <w:b/>
          <w:bCs/>
          <w:color w:val="000000"/>
          <w:szCs w:val="20"/>
          <w:lang w:val="en-GB" w:eastAsia="de-DE"/>
        </w:rPr>
        <w:t xml:space="preserve"> (continued)</w:t>
      </w:r>
      <w:r w:rsidRPr="005C3158">
        <w:rPr>
          <w:rFonts w:eastAsia="Times New Roman" w:cs="Times New Roman"/>
          <w:b/>
          <w:bCs/>
          <w:color w:val="000000"/>
          <w:szCs w:val="20"/>
          <w:lang w:val="en-GB" w:eastAsia="de-DE"/>
        </w:rPr>
        <w:t>.</w:t>
      </w:r>
      <w:r>
        <w:rPr>
          <w:rFonts w:eastAsia="Times New Roman" w:cs="Times New Roman"/>
          <w:bCs/>
          <w:color w:val="000000"/>
          <w:szCs w:val="20"/>
          <w:lang w:val="en-GB" w:eastAsia="de-DE"/>
        </w:rPr>
        <w:t xml:space="preserve"> Hardy-Weinberg results for within commune/district tests. Underlined values describes significance of the raw exact Monte Carlo p-values and values in bold describes significance after </w:t>
      </w:r>
      <w:proofErr w:type="spellStart"/>
      <w:r>
        <w:rPr>
          <w:rFonts w:eastAsia="Times New Roman" w:cs="Times New Roman"/>
          <w:bCs/>
          <w:color w:val="000000"/>
          <w:szCs w:val="20"/>
          <w:lang w:val="en-GB" w:eastAsia="de-DE"/>
        </w:rPr>
        <w:t>Benjamini</w:t>
      </w:r>
      <w:proofErr w:type="spellEnd"/>
      <w:r>
        <w:rPr>
          <w:rFonts w:eastAsia="Times New Roman" w:cs="Times New Roman"/>
          <w:bCs/>
          <w:color w:val="000000"/>
          <w:szCs w:val="20"/>
          <w:lang w:val="en-GB" w:eastAsia="de-DE"/>
        </w:rPr>
        <w:t>-Hochberg correction.</w:t>
      </w:r>
    </w:p>
    <w:p w14:paraId="3A8BC62B" w14:textId="77777777" w:rsidR="00695C09" w:rsidRPr="007359EC" w:rsidRDefault="00695C09" w:rsidP="00695C09">
      <w:pPr>
        <w:spacing w:after="0"/>
        <w:rPr>
          <w:rFonts w:eastAsia="Times New Roman" w:cs="Times New Roman"/>
          <w:bCs/>
          <w:color w:val="000000"/>
          <w:szCs w:val="20"/>
          <w:lang w:eastAsia="de-DE"/>
        </w:rPr>
      </w:pPr>
    </w:p>
    <w:p w14:paraId="1F3E2D40" w14:textId="615CB576" w:rsidR="00695C09" w:rsidRPr="003013E8" w:rsidRDefault="00695C09" w:rsidP="00695C09">
      <w:pPr>
        <w:spacing w:after="0"/>
        <w:rPr>
          <w:rFonts w:eastAsia="Times New Roman" w:cs="Times New Roman"/>
          <w:bCs/>
          <w:color w:val="000000"/>
          <w:szCs w:val="20"/>
          <w:lang w:val="de-LU" w:eastAsia="de-DE"/>
        </w:rPr>
      </w:pPr>
      <w:r w:rsidRPr="003013E8">
        <w:rPr>
          <w:rFonts w:eastAsia="Times New Roman" w:cs="Times New Roman"/>
          <w:bCs/>
          <w:color w:val="000000"/>
          <w:szCs w:val="20"/>
          <w:lang w:val="de-LU" w:eastAsia="de-DE"/>
        </w:rPr>
        <w:t xml:space="preserve">C) </w:t>
      </w:r>
      <w:r w:rsidRPr="003013E8">
        <w:rPr>
          <w:rFonts w:eastAsia="Times New Roman" w:cs="Times New Roman"/>
          <w:bCs/>
          <w:i/>
          <w:color w:val="000000"/>
          <w:szCs w:val="20"/>
          <w:lang w:val="de-LU" w:eastAsia="de-DE"/>
        </w:rPr>
        <w:t>M. florea</w:t>
      </w:r>
      <w:r w:rsidRPr="003013E8">
        <w:rPr>
          <w:rFonts w:eastAsia="Times New Roman" w:cs="Times New Roman"/>
          <w:bCs/>
          <w:color w:val="000000"/>
          <w:szCs w:val="20"/>
          <w:lang w:val="de-LU" w:eastAsia="de-DE"/>
        </w:rPr>
        <w:t xml:space="preserve"> in Luxembourg</w:t>
      </w:r>
    </w:p>
    <w:p w14:paraId="608C3E7D" w14:textId="008F666B" w:rsidR="00695C09" w:rsidRPr="003013E8" w:rsidRDefault="00695C09" w:rsidP="00695C09">
      <w:pPr>
        <w:spacing w:after="0"/>
        <w:rPr>
          <w:rFonts w:eastAsia="Times New Roman" w:cs="Times New Roman"/>
          <w:bCs/>
          <w:color w:val="000000"/>
          <w:szCs w:val="20"/>
          <w:lang w:val="de-LU" w:eastAsia="de-DE"/>
        </w:rPr>
      </w:pPr>
    </w:p>
    <w:tbl>
      <w:tblPr>
        <w:tblW w:w="9660" w:type="dxa"/>
        <w:tblCellMar>
          <w:left w:w="70" w:type="dxa"/>
          <w:right w:w="70" w:type="dxa"/>
        </w:tblCellMar>
        <w:tblLook w:val="04A0" w:firstRow="1" w:lastRow="0" w:firstColumn="1" w:lastColumn="0" w:noHBand="0" w:noVBand="1"/>
      </w:tblPr>
      <w:tblGrid>
        <w:gridCol w:w="2007"/>
        <w:gridCol w:w="940"/>
        <w:gridCol w:w="940"/>
        <w:gridCol w:w="940"/>
        <w:gridCol w:w="1060"/>
        <w:gridCol w:w="1060"/>
        <w:gridCol w:w="940"/>
        <w:gridCol w:w="940"/>
        <w:gridCol w:w="940"/>
      </w:tblGrid>
      <w:tr w:rsidR="005F5E49" w:rsidRPr="005F5E49" w14:paraId="2F8B7A7F" w14:textId="77777777" w:rsidTr="005F5E49">
        <w:trPr>
          <w:trHeight w:val="315"/>
        </w:trPr>
        <w:tc>
          <w:tcPr>
            <w:tcW w:w="1900" w:type="dxa"/>
            <w:tcBorders>
              <w:top w:val="nil"/>
              <w:left w:val="nil"/>
              <w:bottom w:val="single" w:sz="4" w:space="0" w:color="auto"/>
              <w:right w:val="nil"/>
            </w:tcBorders>
            <w:shd w:val="clear" w:color="auto" w:fill="auto"/>
            <w:noWrap/>
            <w:vAlign w:val="bottom"/>
            <w:hideMark/>
          </w:tcPr>
          <w:p w14:paraId="1FA02D5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LOCUS</w:t>
            </w:r>
          </w:p>
        </w:tc>
        <w:tc>
          <w:tcPr>
            <w:tcW w:w="940" w:type="dxa"/>
            <w:tcBorders>
              <w:top w:val="nil"/>
              <w:left w:val="nil"/>
              <w:bottom w:val="nil"/>
              <w:right w:val="nil"/>
            </w:tcBorders>
            <w:shd w:val="clear" w:color="auto" w:fill="auto"/>
            <w:noWrap/>
            <w:vAlign w:val="bottom"/>
            <w:hideMark/>
          </w:tcPr>
          <w:p w14:paraId="5EF7737C"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MF239</w:t>
            </w:r>
          </w:p>
        </w:tc>
        <w:tc>
          <w:tcPr>
            <w:tcW w:w="940" w:type="dxa"/>
            <w:tcBorders>
              <w:top w:val="nil"/>
              <w:left w:val="nil"/>
              <w:bottom w:val="nil"/>
              <w:right w:val="nil"/>
            </w:tcBorders>
            <w:shd w:val="clear" w:color="auto" w:fill="auto"/>
            <w:noWrap/>
            <w:vAlign w:val="bottom"/>
            <w:hideMark/>
          </w:tcPr>
          <w:p w14:paraId="56164DF0"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MF25</w:t>
            </w:r>
          </w:p>
        </w:tc>
        <w:tc>
          <w:tcPr>
            <w:tcW w:w="940" w:type="dxa"/>
            <w:tcBorders>
              <w:top w:val="nil"/>
              <w:left w:val="nil"/>
              <w:bottom w:val="nil"/>
              <w:right w:val="nil"/>
            </w:tcBorders>
            <w:shd w:val="clear" w:color="auto" w:fill="auto"/>
            <w:noWrap/>
            <w:vAlign w:val="bottom"/>
            <w:hideMark/>
          </w:tcPr>
          <w:p w14:paraId="30B8CDA0"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MF265</w:t>
            </w:r>
          </w:p>
        </w:tc>
        <w:tc>
          <w:tcPr>
            <w:tcW w:w="1060" w:type="dxa"/>
            <w:tcBorders>
              <w:top w:val="nil"/>
              <w:left w:val="nil"/>
              <w:bottom w:val="nil"/>
              <w:right w:val="nil"/>
            </w:tcBorders>
            <w:shd w:val="clear" w:color="auto" w:fill="auto"/>
            <w:noWrap/>
            <w:vAlign w:val="bottom"/>
            <w:hideMark/>
          </w:tcPr>
          <w:p w14:paraId="3CB53A0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MF270</w:t>
            </w:r>
          </w:p>
        </w:tc>
        <w:tc>
          <w:tcPr>
            <w:tcW w:w="1060" w:type="dxa"/>
            <w:tcBorders>
              <w:top w:val="nil"/>
              <w:left w:val="nil"/>
              <w:bottom w:val="nil"/>
              <w:right w:val="nil"/>
            </w:tcBorders>
            <w:shd w:val="clear" w:color="auto" w:fill="auto"/>
            <w:noWrap/>
            <w:vAlign w:val="bottom"/>
            <w:hideMark/>
          </w:tcPr>
          <w:p w14:paraId="0F7F3220"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MF303</w:t>
            </w:r>
          </w:p>
        </w:tc>
        <w:tc>
          <w:tcPr>
            <w:tcW w:w="940" w:type="dxa"/>
            <w:tcBorders>
              <w:top w:val="nil"/>
              <w:left w:val="nil"/>
              <w:bottom w:val="nil"/>
              <w:right w:val="nil"/>
            </w:tcBorders>
            <w:shd w:val="clear" w:color="auto" w:fill="auto"/>
            <w:noWrap/>
            <w:vAlign w:val="bottom"/>
            <w:hideMark/>
          </w:tcPr>
          <w:p w14:paraId="1DB2AF79"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MF59</w:t>
            </w:r>
          </w:p>
        </w:tc>
        <w:tc>
          <w:tcPr>
            <w:tcW w:w="940" w:type="dxa"/>
            <w:tcBorders>
              <w:top w:val="nil"/>
              <w:left w:val="nil"/>
              <w:bottom w:val="nil"/>
              <w:right w:val="nil"/>
            </w:tcBorders>
            <w:shd w:val="clear" w:color="auto" w:fill="auto"/>
            <w:noWrap/>
            <w:vAlign w:val="bottom"/>
            <w:hideMark/>
          </w:tcPr>
          <w:p w14:paraId="6B02711F"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MF130</w:t>
            </w:r>
          </w:p>
        </w:tc>
        <w:tc>
          <w:tcPr>
            <w:tcW w:w="940" w:type="dxa"/>
            <w:tcBorders>
              <w:top w:val="nil"/>
              <w:left w:val="nil"/>
              <w:bottom w:val="nil"/>
              <w:right w:val="nil"/>
            </w:tcBorders>
            <w:shd w:val="clear" w:color="auto" w:fill="auto"/>
            <w:noWrap/>
            <w:vAlign w:val="bottom"/>
            <w:hideMark/>
          </w:tcPr>
          <w:p w14:paraId="57BAACFE"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MF197</w:t>
            </w:r>
          </w:p>
        </w:tc>
      </w:tr>
      <w:tr w:rsidR="005F5E49" w:rsidRPr="005F5E49" w14:paraId="0182C3A5"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14E71509"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COMMUNE</w:t>
            </w:r>
          </w:p>
        </w:tc>
        <w:tc>
          <w:tcPr>
            <w:tcW w:w="940" w:type="dxa"/>
            <w:tcBorders>
              <w:top w:val="single" w:sz="4" w:space="0" w:color="auto"/>
              <w:left w:val="nil"/>
              <w:bottom w:val="nil"/>
              <w:right w:val="nil"/>
            </w:tcBorders>
            <w:shd w:val="clear" w:color="auto" w:fill="auto"/>
            <w:noWrap/>
            <w:vAlign w:val="bottom"/>
            <w:hideMark/>
          </w:tcPr>
          <w:p w14:paraId="001EA4E8"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32A9195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1C3D2BBF"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60" w:type="dxa"/>
            <w:tcBorders>
              <w:top w:val="single" w:sz="4" w:space="0" w:color="auto"/>
              <w:left w:val="nil"/>
              <w:bottom w:val="nil"/>
              <w:right w:val="nil"/>
            </w:tcBorders>
            <w:shd w:val="clear" w:color="auto" w:fill="auto"/>
            <w:noWrap/>
            <w:vAlign w:val="bottom"/>
            <w:hideMark/>
          </w:tcPr>
          <w:p w14:paraId="71C3EECA"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60" w:type="dxa"/>
            <w:tcBorders>
              <w:top w:val="single" w:sz="4" w:space="0" w:color="auto"/>
              <w:left w:val="nil"/>
              <w:bottom w:val="nil"/>
              <w:right w:val="nil"/>
            </w:tcBorders>
            <w:shd w:val="clear" w:color="auto" w:fill="auto"/>
            <w:noWrap/>
            <w:vAlign w:val="bottom"/>
            <w:hideMark/>
          </w:tcPr>
          <w:p w14:paraId="04ACA24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6DD9A6F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51E6A479"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18409AE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r>
      <w:tr w:rsidR="005F5E49" w:rsidRPr="005F5E49" w14:paraId="35DF92A4"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109847DE"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Bettembourg</w:t>
            </w:r>
            <w:proofErr w:type="spellEnd"/>
          </w:p>
        </w:tc>
        <w:tc>
          <w:tcPr>
            <w:tcW w:w="940" w:type="dxa"/>
            <w:tcBorders>
              <w:top w:val="nil"/>
              <w:left w:val="nil"/>
              <w:bottom w:val="nil"/>
              <w:right w:val="nil"/>
            </w:tcBorders>
            <w:shd w:val="clear" w:color="auto" w:fill="auto"/>
            <w:noWrap/>
            <w:vAlign w:val="bottom"/>
            <w:hideMark/>
          </w:tcPr>
          <w:p w14:paraId="3D09C89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0.07558</w:t>
            </w:r>
          </w:p>
        </w:tc>
        <w:tc>
          <w:tcPr>
            <w:tcW w:w="940" w:type="dxa"/>
            <w:tcBorders>
              <w:top w:val="nil"/>
              <w:left w:val="nil"/>
              <w:bottom w:val="nil"/>
              <w:right w:val="nil"/>
            </w:tcBorders>
            <w:shd w:val="clear" w:color="auto" w:fill="auto"/>
            <w:noWrap/>
            <w:vAlign w:val="bottom"/>
            <w:hideMark/>
          </w:tcPr>
          <w:p w14:paraId="3B61565C"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0.03681</w:t>
            </w:r>
          </w:p>
        </w:tc>
        <w:tc>
          <w:tcPr>
            <w:tcW w:w="940" w:type="dxa"/>
            <w:tcBorders>
              <w:top w:val="nil"/>
              <w:left w:val="nil"/>
              <w:bottom w:val="nil"/>
              <w:right w:val="nil"/>
            </w:tcBorders>
            <w:shd w:val="clear" w:color="auto" w:fill="auto"/>
            <w:noWrap/>
            <w:vAlign w:val="bottom"/>
            <w:hideMark/>
          </w:tcPr>
          <w:p w14:paraId="203ACF3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0.55508</w:t>
            </w:r>
          </w:p>
        </w:tc>
        <w:tc>
          <w:tcPr>
            <w:tcW w:w="1060" w:type="dxa"/>
            <w:tcBorders>
              <w:top w:val="nil"/>
              <w:left w:val="nil"/>
              <w:bottom w:val="nil"/>
              <w:right w:val="nil"/>
            </w:tcBorders>
            <w:shd w:val="clear" w:color="auto" w:fill="auto"/>
            <w:noWrap/>
            <w:vAlign w:val="bottom"/>
            <w:hideMark/>
          </w:tcPr>
          <w:p w14:paraId="0B2BD82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2C1131D5"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0.002023</w:t>
            </w:r>
          </w:p>
        </w:tc>
        <w:tc>
          <w:tcPr>
            <w:tcW w:w="940" w:type="dxa"/>
            <w:tcBorders>
              <w:top w:val="nil"/>
              <w:left w:val="nil"/>
              <w:bottom w:val="nil"/>
              <w:right w:val="nil"/>
            </w:tcBorders>
            <w:shd w:val="clear" w:color="auto" w:fill="auto"/>
            <w:noWrap/>
            <w:vAlign w:val="bottom"/>
            <w:hideMark/>
          </w:tcPr>
          <w:p w14:paraId="2AB1790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0.0759</w:t>
            </w:r>
          </w:p>
        </w:tc>
        <w:tc>
          <w:tcPr>
            <w:tcW w:w="940" w:type="dxa"/>
            <w:tcBorders>
              <w:top w:val="nil"/>
              <w:left w:val="nil"/>
              <w:bottom w:val="nil"/>
              <w:right w:val="nil"/>
            </w:tcBorders>
            <w:shd w:val="clear" w:color="auto" w:fill="auto"/>
            <w:noWrap/>
            <w:vAlign w:val="bottom"/>
            <w:hideMark/>
          </w:tcPr>
          <w:p w14:paraId="757D6B7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0.10143</w:t>
            </w:r>
          </w:p>
        </w:tc>
        <w:tc>
          <w:tcPr>
            <w:tcW w:w="940" w:type="dxa"/>
            <w:tcBorders>
              <w:top w:val="nil"/>
              <w:left w:val="nil"/>
              <w:bottom w:val="nil"/>
              <w:right w:val="nil"/>
            </w:tcBorders>
            <w:shd w:val="clear" w:color="auto" w:fill="auto"/>
            <w:noWrap/>
            <w:vAlign w:val="bottom"/>
            <w:hideMark/>
          </w:tcPr>
          <w:p w14:paraId="6790B79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3C3D64BA"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5D096A4E"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Hesperange</w:t>
            </w:r>
            <w:proofErr w:type="spellEnd"/>
          </w:p>
        </w:tc>
        <w:tc>
          <w:tcPr>
            <w:tcW w:w="940" w:type="dxa"/>
            <w:tcBorders>
              <w:top w:val="nil"/>
              <w:left w:val="nil"/>
              <w:bottom w:val="nil"/>
              <w:right w:val="nil"/>
            </w:tcBorders>
            <w:shd w:val="clear" w:color="auto" w:fill="auto"/>
            <w:noWrap/>
            <w:vAlign w:val="bottom"/>
            <w:hideMark/>
          </w:tcPr>
          <w:p w14:paraId="4D400C2D"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0.02763</w:t>
            </w:r>
          </w:p>
        </w:tc>
        <w:tc>
          <w:tcPr>
            <w:tcW w:w="940" w:type="dxa"/>
            <w:tcBorders>
              <w:top w:val="nil"/>
              <w:left w:val="nil"/>
              <w:bottom w:val="nil"/>
              <w:right w:val="nil"/>
            </w:tcBorders>
            <w:shd w:val="clear" w:color="auto" w:fill="auto"/>
            <w:noWrap/>
            <w:vAlign w:val="bottom"/>
            <w:hideMark/>
          </w:tcPr>
          <w:p w14:paraId="2D1FEC0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3CAE553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0.67279</w:t>
            </w:r>
          </w:p>
        </w:tc>
        <w:tc>
          <w:tcPr>
            <w:tcW w:w="1060" w:type="dxa"/>
            <w:tcBorders>
              <w:top w:val="nil"/>
              <w:left w:val="nil"/>
              <w:bottom w:val="nil"/>
              <w:right w:val="nil"/>
            </w:tcBorders>
            <w:shd w:val="clear" w:color="auto" w:fill="auto"/>
            <w:noWrap/>
            <w:vAlign w:val="bottom"/>
            <w:hideMark/>
          </w:tcPr>
          <w:p w14:paraId="0707A07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4AA45A7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0.106715</w:t>
            </w:r>
          </w:p>
        </w:tc>
        <w:tc>
          <w:tcPr>
            <w:tcW w:w="940" w:type="dxa"/>
            <w:tcBorders>
              <w:top w:val="nil"/>
              <w:left w:val="nil"/>
              <w:bottom w:val="nil"/>
              <w:right w:val="nil"/>
            </w:tcBorders>
            <w:shd w:val="clear" w:color="auto" w:fill="auto"/>
            <w:noWrap/>
            <w:vAlign w:val="bottom"/>
            <w:hideMark/>
          </w:tcPr>
          <w:p w14:paraId="1E2E46A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0.11435</w:t>
            </w:r>
          </w:p>
        </w:tc>
        <w:tc>
          <w:tcPr>
            <w:tcW w:w="940" w:type="dxa"/>
            <w:tcBorders>
              <w:top w:val="nil"/>
              <w:left w:val="nil"/>
              <w:bottom w:val="nil"/>
              <w:right w:val="nil"/>
            </w:tcBorders>
            <w:shd w:val="clear" w:color="auto" w:fill="auto"/>
            <w:noWrap/>
            <w:vAlign w:val="bottom"/>
            <w:hideMark/>
          </w:tcPr>
          <w:p w14:paraId="7059C8A3"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0.01009</w:t>
            </w:r>
          </w:p>
        </w:tc>
        <w:tc>
          <w:tcPr>
            <w:tcW w:w="940" w:type="dxa"/>
            <w:tcBorders>
              <w:top w:val="nil"/>
              <w:left w:val="nil"/>
              <w:bottom w:val="nil"/>
              <w:right w:val="nil"/>
            </w:tcBorders>
            <w:shd w:val="clear" w:color="auto" w:fill="auto"/>
            <w:noWrap/>
            <w:vAlign w:val="bottom"/>
            <w:hideMark/>
          </w:tcPr>
          <w:p w14:paraId="3F73101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494FDF4A"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1A4DFEA7"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Leudelange</w:t>
            </w:r>
            <w:proofErr w:type="spellEnd"/>
          </w:p>
        </w:tc>
        <w:tc>
          <w:tcPr>
            <w:tcW w:w="940" w:type="dxa"/>
            <w:tcBorders>
              <w:top w:val="nil"/>
              <w:left w:val="nil"/>
              <w:bottom w:val="nil"/>
              <w:right w:val="nil"/>
            </w:tcBorders>
            <w:shd w:val="clear" w:color="auto" w:fill="auto"/>
            <w:noWrap/>
            <w:vAlign w:val="bottom"/>
            <w:hideMark/>
          </w:tcPr>
          <w:p w14:paraId="3D2F004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4F2B1CD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43FECEB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214CC4B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1923FEA5"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0.00111</w:t>
            </w:r>
          </w:p>
        </w:tc>
        <w:tc>
          <w:tcPr>
            <w:tcW w:w="940" w:type="dxa"/>
            <w:tcBorders>
              <w:top w:val="nil"/>
              <w:left w:val="nil"/>
              <w:bottom w:val="nil"/>
              <w:right w:val="nil"/>
            </w:tcBorders>
            <w:shd w:val="clear" w:color="auto" w:fill="auto"/>
            <w:noWrap/>
            <w:vAlign w:val="bottom"/>
            <w:hideMark/>
          </w:tcPr>
          <w:p w14:paraId="14ECC91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5AEA9C2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0.71799</w:t>
            </w:r>
          </w:p>
        </w:tc>
        <w:tc>
          <w:tcPr>
            <w:tcW w:w="940" w:type="dxa"/>
            <w:tcBorders>
              <w:top w:val="nil"/>
              <w:left w:val="nil"/>
              <w:bottom w:val="nil"/>
              <w:right w:val="nil"/>
            </w:tcBorders>
            <w:shd w:val="clear" w:color="auto" w:fill="auto"/>
            <w:noWrap/>
            <w:vAlign w:val="bottom"/>
            <w:hideMark/>
          </w:tcPr>
          <w:p w14:paraId="7575F54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0E3C4FAF"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1835F7C5"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Luxembourg</w:t>
            </w:r>
          </w:p>
        </w:tc>
        <w:tc>
          <w:tcPr>
            <w:tcW w:w="940" w:type="dxa"/>
            <w:tcBorders>
              <w:top w:val="nil"/>
              <w:left w:val="nil"/>
              <w:bottom w:val="nil"/>
              <w:right w:val="nil"/>
            </w:tcBorders>
            <w:shd w:val="clear" w:color="auto" w:fill="auto"/>
            <w:noWrap/>
            <w:vAlign w:val="bottom"/>
            <w:hideMark/>
          </w:tcPr>
          <w:p w14:paraId="696F0AE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0.11521</w:t>
            </w:r>
          </w:p>
        </w:tc>
        <w:tc>
          <w:tcPr>
            <w:tcW w:w="940" w:type="dxa"/>
            <w:tcBorders>
              <w:top w:val="nil"/>
              <w:left w:val="nil"/>
              <w:bottom w:val="nil"/>
              <w:right w:val="nil"/>
            </w:tcBorders>
            <w:shd w:val="clear" w:color="auto" w:fill="auto"/>
            <w:noWrap/>
            <w:vAlign w:val="bottom"/>
            <w:hideMark/>
          </w:tcPr>
          <w:p w14:paraId="6401D43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3537712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2AFD25A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4C9A903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0.198534</w:t>
            </w:r>
          </w:p>
        </w:tc>
        <w:tc>
          <w:tcPr>
            <w:tcW w:w="940" w:type="dxa"/>
            <w:tcBorders>
              <w:top w:val="nil"/>
              <w:left w:val="nil"/>
              <w:bottom w:val="nil"/>
              <w:right w:val="nil"/>
            </w:tcBorders>
            <w:shd w:val="clear" w:color="auto" w:fill="auto"/>
            <w:noWrap/>
            <w:vAlign w:val="bottom"/>
            <w:hideMark/>
          </w:tcPr>
          <w:p w14:paraId="609BADA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0.51079</w:t>
            </w:r>
          </w:p>
        </w:tc>
        <w:tc>
          <w:tcPr>
            <w:tcW w:w="940" w:type="dxa"/>
            <w:tcBorders>
              <w:top w:val="nil"/>
              <w:left w:val="nil"/>
              <w:bottom w:val="nil"/>
              <w:right w:val="nil"/>
            </w:tcBorders>
            <w:shd w:val="clear" w:color="auto" w:fill="auto"/>
            <w:noWrap/>
            <w:vAlign w:val="bottom"/>
            <w:hideMark/>
          </w:tcPr>
          <w:p w14:paraId="4F61BC6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0.23935</w:t>
            </w:r>
          </w:p>
        </w:tc>
        <w:tc>
          <w:tcPr>
            <w:tcW w:w="940" w:type="dxa"/>
            <w:tcBorders>
              <w:top w:val="nil"/>
              <w:left w:val="nil"/>
              <w:bottom w:val="nil"/>
              <w:right w:val="nil"/>
            </w:tcBorders>
            <w:shd w:val="clear" w:color="auto" w:fill="auto"/>
            <w:noWrap/>
            <w:vAlign w:val="bottom"/>
            <w:hideMark/>
          </w:tcPr>
          <w:p w14:paraId="73869CDA"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0.0303</w:t>
            </w:r>
          </w:p>
        </w:tc>
      </w:tr>
      <w:tr w:rsidR="005F5E49" w:rsidRPr="005F5E49" w14:paraId="0340260B"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3AC9A30C"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Reckange.sur.Mess</w:t>
            </w:r>
            <w:proofErr w:type="spellEnd"/>
          </w:p>
        </w:tc>
        <w:tc>
          <w:tcPr>
            <w:tcW w:w="940" w:type="dxa"/>
            <w:tcBorders>
              <w:top w:val="nil"/>
              <w:left w:val="nil"/>
              <w:bottom w:val="nil"/>
              <w:right w:val="nil"/>
            </w:tcBorders>
            <w:shd w:val="clear" w:color="auto" w:fill="auto"/>
            <w:noWrap/>
            <w:vAlign w:val="bottom"/>
            <w:hideMark/>
          </w:tcPr>
          <w:p w14:paraId="6480DF3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3F005BB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0BCB0BF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0796DB1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415F214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0.053632</w:t>
            </w:r>
          </w:p>
        </w:tc>
        <w:tc>
          <w:tcPr>
            <w:tcW w:w="940" w:type="dxa"/>
            <w:tcBorders>
              <w:top w:val="nil"/>
              <w:left w:val="nil"/>
              <w:bottom w:val="nil"/>
              <w:right w:val="nil"/>
            </w:tcBorders>
            <w:shd w:val="clear" w:color="auto" w:fill="auto"/>
            <w:noWrap/>
            <w:vAlign w:val="bottom"/>
            <w:hideMark/>
          </w:tcPr>
          <w:p w14:paraId="798D3FB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0.72936</w:t>
            </w:r>
          </w:p>
        </w:tc>
        <w:tc>
          <w:tcPr>
            <w:tcW w:w="940" w:type="dxa"/>
            <w:tcBorders>
              <w:top w:val="nil"/>
              <w:left w:val="nil"/>
              <w:bottom w:val="nil"/>
              <w:right w:val="nil"/>
            </w:tcBorders>
            <w:shd w:val="clear" w:color="auto" w:fill="auto"/>
            <w:noWrap/>
            <w:vAlign w:val="bottom"/>
            <w:hideMark/>
          </w:tcPr>
          <w:p w14:paraId="3AD1566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0.36682</w:t>
            </w:r>
          </w:p>
        </w:tc>
        <w:tc>
          <w:tcPr>
            <w:tcW w:w="940" w:type="dxa"/>
            <w:tcBorders>
              <w:top w:val="nil"/>
              <w:left w:val="nil"/>
              <w:bottom w:val="nil"/>
              <w:right w:val="nil"/>
            </w:tcBorders>
            <w:shd w:val="clear" w:color="auto" w:fill="auto"/>
            <w:noWrap/>
            <w:vAlign w:val="bottom"/>
            <w:hideMark/>
          </w:tcPr>
          <w:p w14:paraId="0BEC4C8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0.1308</w:t>
            </w:r>
          </w:p>
        </w:tc>
      </w:tr>
      <w:tr w:rsidR="005F5E49" w:rsidRPr="005F5E49" w14:paraId="3BC9BF73"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4F002F6A"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Roeser</w:t>
            </w:r>
            <w:proofErr w:type="spellEnd"/>
          </w:p>
        </w:tc>
        <w:tc>
          <w:tcPr>
            <w:tcW w:w="940" w:type="dxa"/>
            <w:tcBorders>
              <w:top w:val="nil"/>
              <w:left w:val="nil"/>
              <w:bottom w:val="nil"/>
              <w:right w:val="nil"/>
            </w:tcBorders>
            <w:shd w:val="clear" w:color="auto" w:fill="auto"/>
            <w:noWrap/>
            <w:vAlign w:val="bottom"/>
            <w:hideMark/>
          </w:tcPr>
          <w:p w14:paraId="5527D0E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0.25473</w:t>
            </w:r>
          </w:p>
        </w:tc>
        <w:tc>
          <w:tcPr>
            <w:tcW w:w="940" w:type="dxa"/>
            <w:tcBorders>
              <w:top w:val="nil"/>
              <w:left w:val="nil"/>
              <w:bottom w:val="nil"/>
              <w:right w:val="nil"/>
            </w:tcBorders>
            <w:shd w:val="clear" w:color="auto" w:fill="auto"/>
            <w:noWrap/>
            <w:vAlign w:val="bottom"/>
            <w:hideMark/>
          </w:tcPr>
          <w:p w14:paraId="7386CF4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15CB36C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3000611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199A1E3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0.326839</w:t>
            </w:r>
          </w:p>
        </w:tc>
        <w:tc>
          <w:tcPr>
            <w:tcW w:w="940" w:type="dxa"/>
            <w:tcBorders>
              <w:top w:val="nil"/>
              <w:left w:val="nil"/>
              <w:bottom w:val="nil"/>
              <w:right w:val="nil"/>
            </w:tcBorders>
            <w:shd w:val="clear" w:color="auto" w:fill="auto"/>
            <w:noWrap/>
            <w:vAlign w:val="bottom"/>
            <w:hideMark/>
          </w:tcPr>
          <w:p w14:paraId="4886739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0.34339</w:t>
            </w:r>
          </w:p>
        </w:tc>
        <w:tc>
          <w:tcPr>
            <w:tcW w:w="940" w:type="dxa"/>
            <w:tcBorders>
              <w:top w:val="nil"/>
              <w:left w:val="nil"/>
              <w:bottom w:val="nil"/>
              <w:right w:val="nil"/>
            </w:tcBorders>
            <w:shd w:val="clear" w:color="auto" w:fill="auto"/>
            <w:noWrap/>
            <w:vAlign w:val="bottom"/>
            <w:hideMark/>
          </w:tcPr>
          <w:p w14:paraId="690DE7A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0.32761</w:t>
            </w:r>
          </w:p>
        </w:tc>
        <w:tc>
          <w:tcPr>
            <w:tcW w:w="940" w:type="dxa"/>
            <w:tcBorders>
              <w:top w:val="nil"/>
              <w:left w:val="nil"/>
              <w:bottom w:val="nil"/>
              <w:right w:val="nil"/>
            </w:tcBorders>
            <w:shd w:val="clear" w:color="auto" w:fill="auto"/>
            <w:noWrap/>
            <w:vAlign w:val="bottom"/>
            <w:hideMark/>
          </w:tcPr>
          <w:p w14:paraId="557D1CE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113939C5"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45C28534"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Strassen</w:t>
            </w:r>
            <w:proofErr w:type="spellEnd"/>
          </w:p>
        </w:tc>
        <w:tc>
          <w:tcPr>
            <w:tcW w:w="940" w:type="dxa"/>
            <w:tcBorders>
              <w:top w:val="nil"/>
              <w:left w:val="nil"/>
              <w:bottom w:val="nil"/>
              <w:right w:val="nil"/>
            </w:tcBorders>
            <w:shd w:val="clear" w:color="auto" w:fill="auto"/>
            <w:noWrap/>
            <w:vAlign w:val="bottom"/>
            <w:hideMark/>
          </w:tcPr>
          <w:p w14:paraId="527D0158"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0.00619</w:t>
            </w:r>
          </w:p>
        </w:tc>
        <w:tc>
          <w:tcPr>
            <w:tcW w:w="940" w:type="dxa"/>
            <w:tcBorders>
              <w:top w:val="nil"/>
              <w:left w:val="nil"/>
              <w:bottom w:val="nil"/>
              <w:right w:val="nil"/>
            </w:tcBorders>
            <w:shd w:val="clear" w:color="auto" w:fill="auto"/>
            <w:noWrap/>
            <w:vAlign w:val="bottom"/>
            <w:hideMark/>
          </w:tcPr>
          <w:p w14:paraId="20A9649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1D83A8C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0.55451</w:t>
            </w:r>
          </w:p>
        </w:tc>
        <w:tc>
          <w:tcPr>
            <w:tcW w:w="1060" w:type="dxa"/>
            <w:tcBorders>
              <w:top w:val="nil"/>
              <w:left w:val="nil"/>
              <w:bottom w:val="nil"/>
              <w:right w:val="nil"/>
            </w:tcBorders>
            <w:shd w:val="clear" w:color="auto" w:fill="auto"/>
            <w:noWrap/>
            <w:vAlign w:val="bottom"/>
            <w:hideMark/>
          </w:tcPr>
          <w:p w14:paraId="5EEDAFA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5F798F8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558549A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0.71896</w:t>
            </w:r>
          </w:p>
        </w:tc>
        <w:tc>
          <w:tcPr>
            <w:tcW w:w="940" w:type="dxa"/>
            <w:tcBorders>
              <w:top w:val="nil"/>
              <w:left w:val="nil"/>
              <w:bottom w:val="nil"/>
              <w:right w:val="nil"/>
            </w:tcBorders>
            <w:shd w:val="clear" w:color="auto" w:fill="auto"/>
            <w:noWrap/>
            <w:vAlign w:val="bottom"/>
            <w:hideMark/>
          </w:tcPr>
          <w:p w14:paraId="75664F7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0.31547</w:t>
            </w:r>
          </w:p>
        </w:tc>
        <w:tc>
          <w:tcPr>
            <w:tcW w:w="940" w:type="dxa"/>
            <w:tcBorders>
              <w:top w:val="nil"/>
              <w:left w:val="nil"/>
              <w:bottom w:val="nil"/>
              <w:right w:val="nil"/>
            </w:tcBorders>
            <w:shd w:val="clear" w:color="auto" w:fill="auto"/>
            <w:noWrap/>
            <w:vAlign w:val="bottom"/>
            <w:hideMark/>
          </w:tcPr>
          <w:p w14:paraId="7102BDD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5D85140E" w14:textId="77777777" w:rsidTr="005F5E49">
        <w:trPr>
          <w:trHeight w:val="315"/>
        </w:trPr>
        <w:tc>
          <w:tcPr>
            <w:tcW w:w="1900" w:type="dxa"/>
            <w:tcBorders>
              <w:top w:val="nil"/>
              <w:left w:val="nil"/>
              <w:bottom w:val="nil"/>
              <w:right w:val="nil"/>
            </w:tcBorders>
            <w:shd w:val="clear" w:color="auto" w:fill="auto"/>
            <w:noWrap/>
            <w:vAlign w:val="bottom"/>
            <w:hideMark/>
          </w:tcPr>
          <w:p w14:paraId="5B6A069E" w14:textId="77777777" w:rsidR="005F5E49" w:rsidRPr="005F5E49" w:rsidRDefault="005F5E49" w:rsidP="005F5E49">
            <w:pPr>
              <w:spacing w:after="0" w:line="240" w:lineRule="auto"/>
              <w:jc w:val="right"/>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0D8CC341" w14:textId="77777777" w:rsidR="005F5E49" w:rsidRPr="005F5E49" w:rsidRDefault="005F5E49" w:rsidP="005F5E49">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C2B3EA5" w14:textId="77777777" w:rsidR="005F5E49" w:rsidRPr="005F5E49" w:rsidRDefault="005F5E49" w:rsidP="005F5E49">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520F3C52" w14:textId="77777777" w:rsidR="005F5E49" w:rsidRPr="005F5E49" w:rsidRDefault="005F5E49" w:rsidP="005F5E49">
            <w:pPr>
              <w:spacing w:after="0" w:line="240" w:lineRule="auto"/>
              <w:rPr>
                <w:rFonts w:eastAsia="Times New Roman" w:cs="Times New Roman"/>
                <w:sz w:val="20"/>
                <w:szCs w:val="20"/>
                <w:lang w:val="de-LU" w:eastAsia="de-LU"/>
              </w:rPr>
            </w:pPr>
          </w:p>
        </w:tc>
        <w:tc>
          <w:tcPr>
            <w:tcW w:w="1060" w:type="dxa"/>
            <w:tcBorders>
              <w:top w:val="nil"/>
              <w:left w:val="nil"/>
              <w:bottom w:val="nil"/>
              <w:right w:val="nil"/>
            </w:tcBorders>
            <w:shd w:val="clear" w:color="auto" w:fill="auto"/>
            <w:noWrap/>
            <w:vAlign w:val="bottom"/>
            <w:hideMark/>
          </w:tcPr>
          <w:p w14:paraId="2D8A03B6" w14:textId="77777777" w:rsidR="005F5E49" w:rsidRPr="005F5E49" w:rsidRDefault="005F5E49" w:rsidP="005F5E49">
            <w:pPr>
              <w:spacing w:after="0" w:line="240" w:lineRule="auto"/>
              <w:rPr>
                <w:rFonts w:eastAsia="Times New Roman" w:cs="Times New Roman"/>
                <w:sz w:val="20"/>
                <w:szCs w:val="20"/>
                <w:lang w:val="de-LU" w:eastAsia="de-LU"/>
              </w:rPr>
            </w:pPr>
          </w:p>
        </w:tc>
        <w:tc>
          <w:tcPr>
            <w:tcW w:w="1060" w:type="dxa"/>
            <w:tcBorders>
              <w:top w:val="nil"/>
              <w:left w:val="nil"/>
              <w:bottom w:val="nil"/>
              <w:right w:val="nil"/>
            </w:tcBorders>
            <w:shd w:val="clear" w:color="auto" w:fill="auto"/>
            <w:noWrap/>
            <w:vAlign w:val="bottom"/>
            <w:hideMark/>
          </w:tcPr>
          <w:p w14:paraId="22BD2281" w14:textId="77777777" w:rsidR="005F5E49" w:rsidRPr="005F5E49" w:rsidRDefault="005F5E49" w:rsidP="005F5E49">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4CE169FB" w14:textId="77777777" w:rsidR="005F5E49" w:rsidRPr="005F5E49" w:rsidRDefault="005F5E49" w:rsidP="005F5E49">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7EABA815" w14:textId="77777777" w:rsidR="005F5E49" w:rsidRPr="005F5E49" w:rsidRDefault="005F5E49" w:rsidP="005F5E49">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1A5C2F08" w14:textId="77777777" w:rsidR="005F5E49" w:rsidRPr="005F5E49" w:rsidRDefault="005F5E49" w:rsidP="005F5E49">
            <w:pPr>
              <w:spacing w:after="0" w:line="240" w:lineRule="auto"/>
              <w:rPr>
                <w:rFonts w:eastAsia="Times New Roman" w:cs="Times New Roman"/>
                <w:sz w:val="20"/>
                <w:szCs w:val="20"/>
                <w:lang w:val="de-LU" w:eastAsia="de-LU"/>
              </w:rPr>
            </w:pPr>
          </w:p>
        </w:tc>
      </w:tr>
      <w:tr w:rsidR="005F5E49" w:rsidRPr="005F5E49" w14:paraId="147D6039" w14:textId="77777777" w:rsidTr="005F5E49">
        <w:trPr>
          <w:trHeight w:val="315"/>
        </w:trPr>
        <w:tc>
          <w:tcPr>
            <w:tcW w:w="1900" w:type="dxa"/>
            <w:tcBorders>
              <w:top w:val="nil"/>
              <w:left w:val="nil"/>
              <w:bottom w:val="single" w:sz="4" w:space="0" w:color="auto"/>
              <w:right w:val="nil"/>
            </w:tcBorders>
            <w:shd w:val="clear" w:color="auto" w:fill="auto"/>
            <w:noWrap/>
            <w:vAlign w:val="bottom"/>
            <w:hideMark/>
          </w:tcPr>
          <w:p w14:paraId="555F483B"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LOCUS</w:t>
            </w:r>
          </w:p>
        </w:tc>
        <w:tc>
          <w:tcPr>
            <w:tcW w:w="940" w:type="dxa"/>
            <w:tcBorders>
              <w:top w:val="nil"/>
              <w:left w:val="nil"/>
              <w:bottom w:val="nil"/>
              <w:right w:val="nil"/>
            </w:tcBorders>
            <w:shd w:val="clear" w:color="auto" w:fill="auto"/>
            <w:noWrap/>
            <w:vAlign w:val="bottom"/>
            <w:hideMark/>
          </w:tcPr>
          <w:p w14:paraId="4362F5E5"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MF36</w:t>
            </w:r>
          </w:p>
        </w:tc>
        <w:tc>
          <w:tcPr>
            <w:tcW w:w="940" w:type="dxa"/>
            <w:tcBorders>
              <w:top w:val="nil"/>
              <w:left w:val="nil"/>
              <w:bottom w:val="nil"/>
              <w:right w:val="nil"/>
            </w:tcBorders>
            <w:shd w:val="clear" w:color="auto" w:fill="auto"/>
            <w:noWrap/>
            <w:vAlign w:val="bottom"/>
            <w:hideMark/>
          </w:tcPr>
          <w:p w14:paraId="468032B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MF419</w:t>
            </w:r>
          </w:p>
        </w:tc>
        <w:tc>
          <w:tcPr>
            <w:tcW w:w="940" w:type="dxa"/>
            <w:tcBorders>
              <w:top w:val="nil"/>
              <w:left w:val="nil"/>
              <w:bottom w:val="nil"/>
              <w:right w:val="nil"/>
            </w:tcBorders>
            <w:shd w:val="clear" w:color="auto" w:fill="auto"/>
            <w:noWrap/>
            <w:vAlign w:val="bottom"/>
            <w:hideMark/>
          </w:tcPr>
          <w:p w14:paraId="3F25D51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MF432</w:t>
            </w:r>
          </w:p>
        </w:tc>
        <w:tc>
          <w:tcPr>
            <w:tcW w:w="1060" w:type="dxa"/>
            <w:tcBorders>
              <w:top w:val="nil"/>
              <w:left w:val="nil"/>
              <w:bottom w:val="nil"/>
              <w:right w:val="nil"/>
            </w:tcBorders>
            <w:shd w:val="clear" w:color="auto" w:fill="auto"/>
            <w:noWrap/>
            <w:vAlign w:val="bottom"/>
            <w:hideMark/>
          </w:tcPr>
          <w:p w14:paraId="296BD76D"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MF486</w:t>
            </w:r>
          </w:p>
        </w:tc>
        <w:tc>
          <w:tcPr>
            <w:tcW w:w="1060" w:type="dxa"/>
            <w:tcBorders>
              <w:top w:val="nil"/>
              <w:left w:val="nil"/>
              <w:bottom w:val="nil"/>
              <w:right w:val="nil"/>
            </w:tcBorders>
            <w:shd w:val="clear" w:color="auto" w:fill="auto"/>
            <w:noWrap/>
            <w:vAlign w:val="bottom"/>
            <w:hideMark/>
          </w:tcPr>
          <w:p w14:paraId="293439CE"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MF492</w:t>
            </w:r>
          </w:p>
        </w:tc>
        <w:tc>
          <w:tcPr>
            <w:tcW w:w="940" w:type="dxa"/>
            <w:tcBorders>
              <w:top w:val="nil"/>
              <w:left w:val="nil"/>
              <w:bottom w:val="nil"/>
              <w:right w:val="nil"/>
            </w:tcBorders>
            <w:shd w:val="clear" w:color="auto" w:fill="auto"/>
            <w:noWrap/>
            <w:vAlign w:val="bottom"/>
            <w:hideMark/>
          </w:tcPr>
          <w:p w14:paraId="539A591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MF103</w:t>
            </w:r>
          </w:p>
        </w:tc>
        <w:tc>
          <w:tcPr>
            <w:tcW w:w="940" w:type="dxa"/>
            <w:tcBorders>
              <w:top w:val="nil"/>
              <w:left w:val="nil"/>
              <w:bottom w:val="nil"/>
              <w:right w:val="nil"/>
            </w:tcBorders>
            <w:shd w:val="clear" w:color="auto" w:fill="auto"/>
            <w:noWrap/>
            <w:vAlign w:val="bottom"/>
            <w:hideMark/>
          </w:tcPr>
          <w:p w14:paraId="6357DB15"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MF26</w:t>
            </w:r>
          </w:p>
        </w:tc>
        <w:tc>
          <w:tcPr>
            <w:tcW w:w="940" w:type="dxa"/>
            <w:tcBorders>
              <w:top w:val="nil"/>
              <w:left w:val="nil"/>
              <w:bottom w:val="nil"/>
              <w:right w:val="nil"/>
            </w:tcBorders>
            <w:shd w:val="clear" w:color="auto" w:fill="auto"/>
            <w:noWrap/>
            <w:vAlign w:val="bottom"/>
            <w:hideMark/>
          </w:tcPr>
          <w:p w14:paraId="3C7CA2C6"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MF261</w:t>
            </w:r>
          </w:p>
        </w:tc>
      </w:tr>
      <w:tr w:rsidR="005F5E49" w:rsidRPr="005F5E49" w14:paraId="2989EA95"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28E11977"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COMMUNE</w:t>
            </w:r>
          </w:p>
        </w:tc>
        <w:tc>
          <w:tcPr>
            <w:tcW w:w="940" w:type="dxa"/>
            <w:tcBorders>
              <w:top w:val="single" w:sz="4" w:space="0" w:color="auto"/>
              <w:left w:val="nil"/>
              <w:bottom w:val="nil"/>
              <w:right w:val="nil"/>
            </w:tcBorders>
            <w:shd w:val="clear" w:color="auto" w:fill="auto"/>
            <w:noWrap/>
            <w:vAlign w:val="bottom"/>
            <w:hideMark/>
          </w:tcPr>
          <w:p w14:paraId="5E9AAAE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6E9AE3A9"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471CCDBE"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60" w:type="dxa"/>
            <w:tcBorders>
              <w:top w:val="single" w:sz="4" w:space="0" w:color="auto"/>
              <w:left w:val="nil"/>
              <w:bottom w:val="nil"/>
              <w:right w:val="nil"/>
            </w:tcBorders>
            <w:shd w:val="clear" w:color="auto" w:fill="auto"/>
            <w:noWrap/>
            <w:vAlign w:val="bottom"/>
            <w:hideMark/>
          </w:tcPr>
          <w:p w14:paraId="370DDBE6"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60" w:type="dxa"/>
            <w:tcBorders>
              <w:top w:val="single" w:sz="4" w:space="0" w:color="auto"/>
              <w:left w:val="nil"/>
              <w:bottom w:val="nil"/>
              <w:right w:val="nil"/>
            </w:tcBorders>
            <w:shd w:val="clear" w:color="auto" w:fill="auto"/>
            <w:noWrap/>
            <w:vAlign w:val="bottom"/>
            <w:hideMark/>
          </w:tcPr>
          <w:p w14:paraId="29B9D348"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58EB4AFE"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55A8EA4F"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4C31B217"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r>
      <w:tr w:rsidR="005F5E49" w:rsidRPr="005F5E49" w14:paraId="0A83D765"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2AF921E2"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Bettembourg</w:t>
            </w:r>
            <w:proofErr w:type="spellEnd"/>
          </w:p>
        </w:tc>
        <w:tc>
          <w:tcPr>
            <w:tcW w:w="940" w:type="dxa"/>
            <w:tcBorders>
              <w:top w:val="nil"/>
              <w:left w:val="nil"/>
              <w:bottom w:val="nil"/>
              <w:right w:val="nil"/>
            </w:tcBorders>
            <w:shd w:val="clear" w:color="auto" w:fill="auto"/>
            <w:noWrap/>
            <w:vAlign w:val="bottom"/>
            <w:hideMark/>
          </w:tcPr>
          <w:p w14:paraId="3295A71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0.44377</w:t>
            </w:r>
          </w:p>
        </w:tc>
        <w:tc>
          <w:tcPr>
            <w:tcW w:w="940" w:type="dxa"/>
            <w:tcBorders>
              <w:top w:val="nil"/>
              <w:left w:val="nil"/>
              <w:bottom w:val="nil"/>
              <w:right w:val="nil"/>
            </w:tcBorders>
            <w:shd w:val="clear" w:color="auto" w:fill="auto"/>
            <w:noWrap/>
            <w:vAlign w:val="bottom"/>
            <w:hideMark/>
          </w:tcPr>
          <w:p w14:paraId="32378B2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0.79134</w:t>
            </w:r>
          </w:p>
        </w:tc>
        <w:tc>
          <w:tcPr>
            <w:tcW w:w="940" w:type="dxa"/>
            <w:tcBorders>
              <w:top w:val="nil"/>
              <w:left w:val="nil"/>
              <w:bottom w:val="nil"/>
              <w:right w:val="nil"/>
            </w:tcBorders>
            <w:shd w:val="clear" w:color="auto" w:fill="auto"/>
            <w:noWrap/>
            <w:vAlign w:val="bottom"/>
            <w:hideMark/>
          </w:tcPr>
          <w:p w14:paraId="17E2055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0.59938</w:t>
            </w:r>
          </w:p>
        </w:tc>
        <w:tc>
          <w:tcPr>
            <w:tcW w:w="1060" w:type="dxa"/>
            <w:tcBorders>
              <w:top w:val="nil"/>
              <w:left w:val="nil"/>
              <w:bottom w:val="nil"/>
              <w:right w:val="nil"/>
            </w:tcBorders>
            <w:shd w:val="clear" w:color="auto" w:fill="auto"/>
            <w:noWrap/>
            <w:vAlign w:val="bottom"/>
            <w:hideMark/>
          </w:tcPr>
          <w:p w14:paraId="54F316C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0.321578</w:t>
            </w:r>
          </w:p>
        </w:tc>
        <w:tc>
          <w:tcPr>
            <w:tcW w:w="1060" w:type="dxa"/>
            <w:tcBorders>
              <w:top w:val="nil"/>
              <w:left w:val="nil"/>
              <w:bottom w:val="nil"/>
              <w:right w:val="nil"/>
            </w:tcBorders>
            <w:shd w:val="clear" w:color="auto" w:fill="auto"/>
            <w:noWrap/>
            <w:vAlign w:val="bottom"/>
            <w:hideMark/>
          </w:tcPr>
          <w:p w14:paraId="0CBE5B3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7DBD1A6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0.62913</w:t>
            </w:r>
          </w:p>
        </w:tc>
        <w:tc>
          <w:tcPr>
            <w:tcW w:w="940" w:type="dxa"/>
            <w:tcBorders>
              <w:top w:val="nil"/>
              <w:left w:val="nil"/>
              <w:bottom w:val="nil"/>
              <w:right w:val="nil"/>
            </w:tcBorders>
            <w:shd w:val="clear" w:color="auto" w:fill="auto"/>
            <w:noWrap/>
            <w:vAlign w:val="bottom"/>
            <w:hideMark/>
          </w:tcPr>
          <w:p w14:paraId="5AABA73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063A6D68"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0.04357</w:t>
            </w:r>
          </w:p>
        </w:tc>
      </w:tr>
      <w:tr w:rsidR="005F5E49" w:rsidRPr="005F5E49" w14:paraId="2D9A5405"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7EEB0266"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Hesperange</w:t>
            </w:r>
            <w:proofErr w:type="spellEnd"/>
          </w:p>
        </w:tc>
        <w:tc>
          <w:tcPr>
            <w:tcW w:w="940" w:type="dxa"/>
            <w:tcBorders>
              <w:top w:val="nil"/>
              <w:left w:val="nil"/>
              <w:bottom w:val="nil"/>
              <w:right w:val="nil"/>
            </w:tcBorders>
            <w:shd w:val="clear" w:color="auto" w:fill="auto"/>
            <w:noWrap/>
            <w:vAlign w:val="bottom"/>
            <w:hideMark/>
          </w:tcPr>
          <w:p w14:paraId="18C7F28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0.55053</w:t>
            </w:r>
          </w:p>
        </w:tc>
        <w:tc>
          <w:tcPr>
            <w:tcW w:w="940" w:type="dxa"/>
            <w:tcBorders>
              <w:top w:val="nil"/>
              <w:left w:val="nil"/>
              <w:bottom w:val="nil"/>
              <w:right w:val="nil"/>
            </w:tcBorders>
            <w:shd w:val="clear" w:color="auto" w:fill="auto"/>
            <w:noWrap/>
            <w:vAlign w:val="bottom"/>
            <w:hideMark/>
          </w:tcPr>
          <w:p w14:paraId="49B0C97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0.38686</w:t>
            </w:r>
          </w:p>
        </w:tc>
        <w:tc>
          <w:tcPr>
            <w:tcW w:w="940" w:type="dxa"/>
            <w:tcBorders>
              <w:top w:val="nil"/>
              <w:left w:val="nil"/>
              <w:bottom w:val="nil"/>
              <w:right w:val="nil"/>
            </w:tcBorders>
            <w:shd w:val="clear" w:color="auto" w:fill="auto"/>
            <w:noWrap/>
            <w:vAlign w:val="bottom"/>
            <w:hideMark/>
          </w:tcPr>
          <w:p w14:paraId="1E2E981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0.96488</w:t>
            </w:r>
          </w:p>
        </w:tc>
        <w:tc>
          <w:tcPr>
            <w:tcW w:w="1060" w:type="dxa"/>
            <w:tcBorders>
              <w:top w:val="nil"/>
              <w:left w:val="nil"/>
              <w:bottom w:val="nil"/>
              <w:right w:val="nil"/>
            </w:tcBorders>
            <w:shd w:val="clear" w:color="auto" w:fill="auto"/>
            <w:noWrap/>
            <w:vAlign w:val="bottom"/>
            <w:hideMark/>
          </w:tcPr>
          <w:p w14:paraId="7C8CFEA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0.482147</w:t>
            </w:r>
          </w:p>
        </w:tc>
        <w:tc>
          <w:tcPr>
            <w:tcW w:w="1060" w:type="dxa"/>
            <w:tcBorders>
              <w:top w:val="nil"/>
              <w:left w:val="nil"/>
              <w:bottom w:val="nil"/>
              <w:right w:val="nil"/>
            </w:tcBorders>
            <w:shd w:val="clear" w:color="auto" w:fill="auto"/>
            <w:noWrap/>
            <w:vAlign w:val="bottom"/>
            <w:hideMark/>
          </w:tcPr>
          <w:p w14:paraId="4812EA4B"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0.027192</w:t>
            </w:r>
          </w:p>
        </w:tc>
        <w:tc>
          <w:tcPr>
            <w:tcW w:w="940" w:type="dxa"/>
            <w:tcBorders>
              <w:top w:val="nil"/>
              <w:left w:val="nil"/>
              <w:bottom w:val="nil"/>
              <w:right w:val="nil"/>
            </w:tcBorders>
            <w:shd w:val="clear" w:color="auto" w:fill="auto"/>
            <w:noWrap/>
            <w:vAlign w:val="bottom"/>
            <w:hideMark/>
          </w:tcPr>
          <w:p w14:paraId="18B328F9"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0.0019</w:t>
            </w:r>
          </w:p>
        </w:tc>
        <w:tc>
          <w:tcPr>
            <w:tcW w:w="940" w:type="dxa"/>
            <w:tcBorders>
              <w:top w:val="nil"/>
              <w:left w:val="nil"/>
              <w:bottom w:val="nil"/>
              <w:right w:val="nil"/>
            </w:tcBorders>
            <w:shd w:val="clear" w:color="auto" w:fill="auto"/>
            <w:noWrap/>
            <w:vAlign w:val="bottom"/>
            <w:hideMark/>
          </w:tcPr>
          <w:p w14:paraId="2C37974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0.77069</w:t>
            </w:r>
          </w:p>
        </w:tc>
        <w:tc>
          <w:tcPr>
            <w:tcW w:w="940" w:type="dxa"/>
            <w:tcBorders>
              <w:top w:val="nil"/>
              <w:left w:val="nil"/>
              <w:bottom w:val="nil"/>
              <w:right w:val="nil"/>
            </w:tcBorders>
            <w:shd w:val="clear" w:color="auto" w:fill="auto"/>
            <w:noWrap/>
            <w:vAlign w:val="bottom"/>
            <w:hideMark/>
          </w:tcPr>
          <w:p w14:paraId="6BB22DF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0.16877</w:t>
            </w:r>
          </w:p>
        </w:tc>
      </w:tr>
      <w:tr w:rsidR="005F5E49" w:rsidRPr="005F5E49" w14:paraId="6533E622"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1495FDE4"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Leudelange</w:t>
            </w:r>
            <w:proofErr w:type="spellEnd"/>
          </w:p>
        </w:tc>
        <w:tc>
          <w:tcPr>
            <w:tcW w:w="940" w:type="dxa"/>
            <w:tcBorders>
              <w:top w:val="nil"/>
              <w:left w:val="nil"/>
              <w:bottom w:val="nil"/>
              <w:right w:val="nil"/>
            </w:tcBorders>
            <w:shd w:val="clear" w:color="auto" w:fill="auto"/>
            <w:noWrap/>
            <w:vAlign w:val="bottom"/>
            <w:hideMark/>
          </w:tcPr>
          <w:p w14:paraId="5939BE8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0.25204</w:t>
            </w:r>
          </w:p>
        </w:tc>
        <w:tc>
          <w:tcPr>
            <w:tcW w:w="940" w:type="dxa"/>
            <w:tcBorders>
              <w:top w:val="nil"/>
              <w:left w:val="nil"/>
              <w:bottom w:val="nil"/>
              <w:right w:val="nil"/>
            </w:tcBorders>
            <w:shd w:val="clear" w:color="auto" w:fill="auto"/>
            <w:noWrap/>
            <w:vAlign w:val="bottom"/>
            <w:hideMark/>
          </w:tcPr>
          <w:p w14:paraId="174F7C2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0.14541</w:t>
            </w:r>
          </w:p>
        </w:tc>
        <w:tc>
          <w:tcPr>
            <w:tcW w:w="940" w:type="dxa"/>
            <w:tcBorders>
              <w:top w:val="nil"/>
              <w:left w:val="nil"/>
              <w:bottom w:val="nil"/>
              <w:right w:val="nil"/>
            </w:tcBorders>
            <w:shd w:val="clear" w:color="auto" w:fill="auto"/>
            <w:noWrap/>
            <w:vAlign w:val="bottom"/>
            <w:hideMark/>
          </w:tcPr>
          <w:p w14:paraId="5F5A39E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0.53412</w:t>
            </w:r>
          </w:p>
        </w:tc>
        <w:tc>
          <w:tcPr>
            <w:tcW w:w="1060" w:type="dxa"/>
            <w:tcBorders>
              <w:top w:val="nil"/>
              <w:left w:val="nil"/>
              <w:bottom w:val="nil"/>
              <w:right w:val="nil"/>
            </w:tcBorders>
            <w:shd w:val="clear" w:color="auto" w:fill="auto"/>
            <w:noWrap/>
            <w:vAlign w:val="bottom"/>
            <w:hideMark/>
          </w:tcPr>
          <w:p w14:paraId="236C686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0.206174</w:t>
            </w:r>
          </w:p>
        </w:tc>
        <w:tc>
          <w:tcPr>
            <w:tcW w:w="1060" w:type="dxa"/>
            <w:tcBorders>
              <w:top w:val="nil"/>
              <w:left w:val="nil"/>
              <w:bottom w:val="nil"/>
              <w:right w:val="nil"/>
            </w:tcBorders>
            <w:shd w:val="clear" w:color="auto" w:fill="auto"/>
            <w:noWrap/>
            <w:vAlign w:val="bottom"/>
            <w:hideMark/>
          </w:tcPr>
          <w:p w14:paraId="10EDF93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147E2C2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47710CC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0.73694</w:t>
            </w:r>
          </w:p>
        </w:tc>
        <w:tc>
          <w:tcPr>
            <w:tcW w:w="940" w:type="dxa"/>
            <w:tcBorders>
              <w:top w:val="nil"/>
              <w:left w:val="nil"/>
              <w:bottom w:val="nil"/>
              <w:right w:val="nil"/>
            </w:tcBorders>
            <w:shd w:val="clear" w:color="auto" w:fill="auto"/>
            <w:noWrap/>
            <w:vAlign w:val="bottom"/>
            <w:hideMark/>
          </w:tcPr>
          <w:p w14:paraId="570490C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0.13348</w:t>
            </w:r>
          </w:p>
        </w:tc>
      </w:tr>
      <w:tr w:rsidR="005F5E49" w:rsidRPr="005F5E49" w14:paraId="788C891D"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1310822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Luxembourg</w:t>
            </w:r>
          </w:p>
        </w:tc>
        <w:tc>
          <w:tcPr>
            <w:tcW w:w="940" w:type="dxa"/>
            <w:tcBorders>
              <w:top w:val="nil"/>
              <w:left w:val="nil"/>
              <w:bottom w:val="nil"/>
              <w:right w:val="nil"/>
            </w:tcBorders>
            <w:shd w:val="clear" w:color="auto" w:fill="auto"/>
            <w:noWrap/>
            <w:vAlign w:val="bottom"/>
            <w:hideMark/>
          </w:tcPr>
          <w:p w14:paraId="7B5D661B"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0.01672</w:t>
            </w:r>
          </w:p>
        </w:tc>
        <w:tc>
          <w:tcPr>
            <w:tcW w:w="940" w:type="dxa"/>
            <w:tcBorders>
              <w:top w:val="nil"/>
              <w:left w:val="nil"/>
              <w:bottom w:val="nil"/>
              <w:right w:val="nil"/>
            </w:tcBorders>
            <w:shd w:val="clear" w:color="auto" w:fill="auto"/>
            <w:noWrap/>
            <w:vAlign w:val="bottom"/>
            <w:hideMark/>
          </w:tcPr>
          <w:p w14:paraId="49232181"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0.00923</w:t>
            </w:r>
          </w:p>
        </w:tc>
        <w:tc>
          <w:tcPr>
            <w:tcW w:w="940" w:type="dxa"/>
            <w:tcBorders>
              <w:top w:val="nil"/>
              <w:left w:val="nil"/>
              <w:bottom w:val="nil"/>
              <w:right w:val="nil"/>
            </w:tcBorders>
            <w:shd w:val="clear" w:color="auto" w:fill="auto"/>
            <w:noWrap/>
            <w:vAlign w:val="bottom"/>
            <w:hideMark/>
          </w:tcPr>
          <w:p w14:paraId="63C929E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0.19389</w:t>
            </w:r>
          </w:p>
        </w:tc>
        <w:tc>
          <w:tcPr>
            <w:tcW w:w="1060" w:type="dxa"/>
            <w:tcBorders>
              <w:top w:val="nil"/>
              <w:left w:val="nil"/>
              <w:bottom w:val="nil"/>
              <w:right w:val="nil"/>
            </w:tcBorders>
            <w:shd w:val="clear" w:color="auto" w:fill="auto"/>
            <w:noWrap/>
            <w:vAlign w:val="bottom"/>
            <w:hideMark/>
          </w:tcPr>
          <w:p w14:paraId="37596D2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0.683537</w:t>
            </w:r>
          </w:p>
        </w:tc>
        <w:tc>
          <w:tcPr>
            <w:tcW w:w="1060" w:type="dxa"/>
            <w:tcBorders>
              <w:top w:val="nil"/>
              <w:left w:val="nil"/>
              <w:bottom w:val="nil"/>
              <w:right w:val="nil"/>
            </w:tcBorders>
            <w:shd w:val="clear" w:color="auto" w:fill="auto"/>
            <w:noWrap/>
            <w:vAlign w:val="bottom"/>
            <w:hideMark/>
          </w:tcPr>
          <w:p w14:paraId="7CBDD3D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19743141"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0.0425</w:t>
            </w:r>
          </w:p>
        </w:tc>
        <w:tc>
          <w:tcPr>
            <w:tcW w:w="940" w:type="dxa"/>
            <w:tcBorders>
              <w:top w:val="nil"/>
              <w:left w:val="nil"/>
              <w:bottom w:val="nil"/>
              <w:right w:val="nil"/>
            </w:tcBorders>
            <w:shd w:val="clear" w:color="auto" w:fill="auto"/>
            <w:noWrap/>
            <w:vAlign w:val="bottom"/>
            <w:hideMark/>
          </w:tcPr>
          <w:p w14:paraId="199237CC"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0.0407</w:t>
            </w:r>
          </w:p>
        </w:tc>
        <w:tc>
          <w:tcPr>
            <w:tcW w:w="940" w:type="dxa"/>
            <w:tcBorders>
              <w:top w:val="nil"/>
              <w:left w:val="nil"/>
              <w:bottom w:val="nil"/>
              <w:right w:val="nil"/>
            </w:tcBorders>
            <w:shd w:val="clear" w:color="auto" w:fill="auto"/>
            <w:noWrap/>
            <w:vAlign w:val="bottom"/>
            <w:hideMark/>
          </w:tcPr>
          <w:p w14:paraId="197354E5"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0.02688</w:t>
            </w:r>
          </w:p>
        </w:tc>
      </w:tr>
      <w:tr w:rsidR="005F5E49" w:rsidRPr="005F5E49" w14:paraId="01BDC004"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42751904"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Reckange.sur.Mess</w:t>
            </w:r>
            <w:proofErr w:type="spellEnd"/>
          </w:p>
        </w:tc>
        <w:tc>
          <w:tcPr>
            <w:tcW w:w="940" w:type="dxa"/>
            <w:tcBorders>
              <w:top w:val="nil"/>
              <w:left w:val="nil"/>
              <w:bottom w:val="nil"/>
              <w:right w:val="nil"/>
            </w:tcBorders>
            <w:shd w:val="clear" w:color="auto" w:fill="auto"/>
            <w:noWrap/>
            <w:vAlign w:val="bottom"/>
            <w:hideMark/>
          </w:tcPr>
          <w:p w14:paraId="214D957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0.19539</w:t>
            </w:r>
          </w:p>
        </w:tc>
        <w:tc>
          <w:tcPr>
            <w:tcW w:w="940" w:type="dxa"/>
            <w:tcBorders>
              <w:top w:val="nil"/>
              <w:left w:val="nil"/>
              <w:bottom w:val="nil"/>
              <w:right w:val="nil"/>
            </w:tcBorders>
            <w:shd w:val="clear" w:color="auto" w:fill="auto"/>
            <w:noWrap/>
            <w:vAlign w:val="bottom"/>
            <w:hideMark/>
          </w:tcPr>
          <w:p w14:paraId="386C602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0.1333</w:t>
            </w:r>
          </w:p>
        </w:tc>
        <w:tc>
          <w:tcPr>
            <w:tcW w:w="940" w:type="dxa"/>
            <w:tcBorders>
              <w:top w:val="nil"/>
              <w:left w:val="nil"/>
              <w:bottom w:val="nil"/>
              <w:right w:val="nil"/>
            </w:tcBorders>
            <w:shd w:val="clear" w:color="auto" w:fill="auto"/>
            <w:noWrap/>
            <w:vAlign w:val="bottom"/>
            <w:hideMark/>
          </w:tcPr>
          <w:p w14:paraId="30B1BB8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0.41685</w:t>
            </w:r>
          </w:p>
        </w:tc>
        <w:tc>
          <w:tcPr>
            <w:tcW w:w="1060" w:type="dxa"/>
            <w:tcBorders>
              <w:top w:val="nil"/>
              <w:left w:val="nil"/>
              <w:bottom w:val="nil"/>
              <w:right w:val="nil"/>
            </w:tcBorders>
            <w:shd w:val="clear" w:color="auto" w:fill="auto"/>
            <w:noWrap/>
            <w:vAlign w:val="bottom"/>
            <w:hideMark/>
          </w:tcPr>
          <w:p w14:paraId="2D73A0C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0.676678</w:t>
            </w:r>
          </w:p>
        </w:tc>
        <w:tc>
          <w:tcPr>
            <w:tcW w:w="1060" w:type="dxa"/>
            <w:tcBorders>
              <w:top w:val="nil"/>
              <w:left w:val="nil"/>
              <w:bottom w:val="nil"/>
              <w:right w:val="nil"/>
            </w:tcBorders>
            <w:shd w:val="clear" w:color="auto" w:fill="auto"/>
            <w:noWrap/>
            <w:vAlign w:val="bottom"/>
            <w:hideMark/>
          </w:tcPr>
          <w:p w14:paraId="47EAD1D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168235F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1C5D62C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0.16447</w:t>
            </w:r>
          </w:p>
        </w:tc>
        <w:tc>
          <w:tcPr>
            <w:tcW w:w="940" w:type="dxa"/>
            <w:tcBorders>
              <w:top w:val="nil"/>
              <w:left w:val="nil"/>
              <w:bottom w:val="nil"/>
              <w:right w:val="nil"/>
            </w:tcBorders>
            <w:shd w:val="clear" w:color="auto" w:fill="auto"/>
            <w:noWrap/>
            <w:vAlign w:val="bottom"/>
            <w:hideMark/>
          </w:tcPr>
          <w:p w14:paraId="45A2630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0.11173</w:t>
            </w:r>
          </w:p>
        </w:tc>
      </w:tr>
      <w:tr w:rsidR="005F5E49" w:rsidRPr="005F5E49" w14:paraId="4A08F2C2"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677BFCF8"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Roeser</w:t>
            </w:r>
            <w:proofErr w:type="spellEnd"/>
          </w:p>
        </w:tc>
        <w:tc>
          <w:tcPr>
            <w:tcW w:w="940" w:type="dxa"/>
            <w:tcBorders>
              <w:top w:val="nil"/>
              <w:left w:val="nil"/>
              <w:bottom w:val="nil"/>
              <w:right w:val="nil"/>
            </w:tcBorders>
            <w:shd w:val="clear" w:color="auto" w:fill="auto"/>
            <w:noWrap/>
            <w:vAlign w:val="bottom"/>
            <w:hideMark/>
          </w:tcPr>
          <w:p w14:paraId="1AA493A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0.6249</w:t>
            </w:r>
          </w:p>
        </w:tc>
        <w:tc>
          <w:tcPr>
            <w:tcW w:w="940" w:type="dxa"/>
            <w:tcBorders>
              <w:top w:val="nil"/>
              <w:left w:val="nil"/>
              <w:bottom w:val="nil"/>
              <w:right w:val="nil"/>
            </w:tcBorders>
            <w:shd w:val="clear" w:color="auto" w:fill="auto"/>
            <w:noWrap/>
            <w:vAlign w:val="bottom"/>
            <w:hideMark/>
          </w:tcPr>
          <w:p w14:paraId="36C2660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0.48451</w:t>
            </w:r>
          </w:p>
        </w:tc>
        <w:tc>
          <w:tcPr>
            <w:tcW w:w="940" w:type="dxa"/>
            <w:tcBorders>
              <w:top w:val="nil"/>
              <w:left w:val="nil"/>
              <w:bottom w:val="nil"/>
              <w:right w:val="nil"/>
            </w:tcBorders>
            <w:shd w:val="clear" w:color="auto" w:fill="auto"/>
            <w:noWrap/>
            <w:vAlign w:val="bottom"/>
            <w:hideMark/>
          </w:tcPr>
          <w:p w14:paraId="5AD1295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0.09023</w:t>
            </w:r>
          </w:p>
        </w:tc>
        <w:tc>
          <w:tcPr>
            <w:tcW w:w="1060" w:type="dxa"/>
            <w:tcBorders>
              <w:top w:val="nil"/>
              <w:left w:val="nil"/>
              <w:bottom w:val="nil"/>
              <w:right w:val="nil"/>
            </w:tcBorders>
            <w:shd w:val="clear" w:color="auto" w:fill="auto"/>
            <w:noWrap/>
            <w:vAlign w:val="bottom"/>
            <w:hideMark/>
          </w:tcPr>
          <w:p w14:paraId="252C69D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0.059087</w:t>
            </w:r>
          </w:p>
        </w:tc>
        <w:tc>
          <w:tcPr>
            <w:tcW w:w="1060" w:type="dxa"/>
            <w:tcBorders>
              <w:top w:val="nil"/>
              <w:left w:val="nil"/>
              <w:bottom w:val="nil"/>
              <w:right w:val="nil"/>
            </w:tcBorders>
            <w:shd w:val="clear" w:color="auto" w:fill="auto"/>
            <w:noWrap/>
            <w:vAlign w:val="bottom"/>
            <w:hideMark/>
          </w:tcPr>
          <w:p w14:paraId="33E5388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7BB610DE"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0.00208</w:t>
            </w:r>
          </w:p>
        </w:tc>
        <w:tc>
          <w:tcPr>
            <w:tcW w:w="940" w:type="dxa"/>
            <w:tcBorders>
              <w:top w:val="nil"/>
              <w:left w:val="nil"/>
              <w:bottom w:val="nil"/>
              <w:right w:val="nil"/>
            </w:tcBorders>
            <w:shd w:val="clear" w:color="auto" w:fill="auto"/>
            <w:noWrap/>
            <w:vAlign w:val="bottom"/>
            <w:hideMark/>
          </w:tcPr>
          <w:p w14:paraId="12B20A9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0.37182</w:t>
            </w:r>
          </w:p>
        </w:tc>
        <w:tc>
          <w:tcPr>
            <w:tcW w:w="940" w:type="dxa"/>
            <w:tcBorders>
              <w:top w:val="nil"/>
              <w:left w:val="nil"/>
              <w:bottom w:val="nil"/>
              <w:right w:val="nil"/>
            </w:tcBorders>
            <w:shd w:val="clear" w:color="auto" w:fill="auto"/>
            <w:noWrap/>
            <w:vAlign w:val="bottom"/>
            <w:hideMark/>
          </w:tcPr>
          <w:p w14:paraId="534CF2B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0.29657</w:t>
            </w:r>
          </w:p>
        </w:tc>
      </w:tr>
      <w:tr w:rsidR="005F5E49" w:rsidRPr="005F5E49" w14:paraId="37AEEC94"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5455DBDC"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Strassen</w:t>
            </w:r>
            <w:proofErr w:type="spellEnd"/>
          </w:p>
        </w:tc>
        <w:tc>
          <w:tcPr>
            <w:tcW w:w="940" w:type="dxa"/>
            <w:tcBorders>
              <w:top w:val="nil"/>
              <w:left w:val="nil"/>
              <w:bottom w:val="nil"/>
              <w:right w:val="nil"/>
            </w:tcBorders>
            <w:shd w:val="clear" w:color="auto" w:fill="auto"/>
            <w:noWrap/>
            <w:vAlign w:val="bottom"/>
            <w:hideMark/>
          </w:tcPr>
          <w:p w14:paraId="7CE0698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483D3B6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0.30896</w:t>
            </w:r>
          </w:p>
        </w:tc>
        <w:tc>
          <w:tcPr>
            <w:tcW w:w="940" w:type="dxa"/>
            <w:tcBorders>
              <w:top w:val="nil"/>
              <w:left w:val="nil"/>
              <w:bottom w:val="nil"/>
              <w:right w:val="nil"/>
            </w:tcBorders>
            <w:shd w:val="clear" w:color="auto" w:fill="auto"/>
            <w:noWrap/>
            <w:vAlign w:val="bottom"/>
            <w:hideMark/>
          </w:tcPr>
          <w:p w14:paraId="701BE24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0.57766</w:t>
            </w:r>
          </w:p>
        </w:tc>
        <w:tc>
          <w:tcPr>
            <w:tcW w:w="1060" w:type="dxa"/>
            <w:tcBorders>
              <w:top w:val="nil"/>
              <w:left w:val="nil"/>
              <w:bottom w:val="nil"/>
              <w:right w:val="nil"/>
            </w:tcBorders>
            <w:shd w:val="clear" w:color="auto" w:fill="auto"/>
            <w:noWrap/>
            <w:vAlign w:val="bottom"/>
            <w:hideMark/>
          </w:tcPr>
          <w:p w14:paraId="78C3FF0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0.505063</w:t>
            </w:r>
          </w:p>
        </w:tc>
        <w:tc>
          <w:tcPr>
            <w:tcW w:w="1060" w:type="dxa"/>
            <w:tcBorders>
              <w:top w:val="nil"/>
              <w:left w:val="nil"/>
              <w:bottom w:val="nil"/>
              <w:right w:val="nil"/>
            </w:tcBorders>
            <w:shd w:val="clear" w:color="auto" w:fill="auto"/>
            <w:noWrap/>
            <w:vAlign w:val="bottom"/>
            <w:hideMark/>
          </w:tcPr>
          <w:p w14:paraId="121A9B1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21BD619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7956486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0.14976</w:t>
            </w:r>
          </w:p>
        </w:tc>
        <w:tc>
          <w:tcPr>
            <w:tcW w:w="940" w:type="dxa"/>
            <w:tcBorders>
              <w:top w:val="nil"/>
              <w:left w:val="nil"/>
              <w:bottom w:val="nil"/>
              <w:right w:val="nil"/>
            </w:tcBorders>
            <w:shd w:val="clear" w:color="auto" w:fill="auto"/>
            <w:noWrap/>
            <w:vAlign w:val="bottom"/>
            <w:hideMark/>
          </w:tcPr>
          <w:p w14:paraId="7E239F9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0.32637</w:t>
            </w:r>
          </w:p>
        </w:tc>
      </w:tr>
      <w:tr w:rsidR="005F5E49" w:rsidRPr="005F5E49" w14:paraId="04CE4FF5" w14:textId="77777777" w:rsidTr="005F5E49">
        <w:trPr>
          <w:trHeight w:val="315"/>
        </w:trPr>
        <w:tc>
          <w:tcPr>
            <w:tcW w:w="1900" w:type="dxa"/>
            <w:tcBorders>
              <w:top w:val="nil"/>
              <w:left w:val="nil"/>
              <w:bottom w:val="nil"/>
              <w:right w:val="nil"/>
            </w:tcBorders>
            <w:shd w:val="clear" w:color="auto" w:fill="auto"/>
            <w:noWrap/>
            <w:vAlign w:val="bottom"/>
            <w:hideMark/>
          </w:tcPr>
          <w:p w14:paraId="4CB6B990" w14:textId="77777777" w:rsidR="005F5E49" w:rsidRPr="005F5E49" w:rsidRDefault="005F5E49" w:rsidP="005F5E49">
            <w:pPr>
              <w:spacing w:after="0" w:line="240" w:lineRule="auto"/>
              <w:jc w:val="right"/>
              <w:rPr>
                <w:rFonts w:eastAsia="Times New Roman" w:cs="Times New Roman"/>
                <w:color w:val="000000"/>
                <w:szCs w:val="24"/>
                <w:lang w:val="de-LU" w:eastAsia="de-LU"/>
              </w:rPr>
            </w:pPr>
          </w:p>
        </w:tc>
        <w:tc>
          <w:tcPr>
            <w:tcW w:w="940" w:type="dxa"/>
            <w:tcBorders>
              <w:top w:val="nil"/>
              <w:left w:val="nil"/>
              <w:bottom w:val="nil"/>
              <w:right w:val="nil"/>
            </w:tcBorders>
            <w:shd w:val="clear" w:color="auto" w:fill="auto"/>
            <w:noWrap/>
            <w:vAlign w:val="bottom"/>
            <w:hideMark/>
          </w:tcPr>
          <w:p w14:paraId="18F9B450" w14:textId="77777777" w:rsidR="005F5E49" w:rsidRPr="005F5E49" w:rsidRDefault="005F5E49" w:rsidP="005F5E49">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3E872339" w14:textId="77777777" w:rsidR="005F5E49" w:rsidRPr="005F5E49" w:rsidRDefault="005F5E49" w:rsidP="005F5E49">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15F2A74" w14:textId="77777777" w:rsidR="005F5E49" w:rsidRPr="005F5E49" w:rsidRDefault="005F5E49" w:rsidP="005F5E49">
            <w:pPr>
              <w:spacing w:after="0" w:line="240" w:lineRule="auto"/>
              <w:rPr>
                <w:rFonts w:eastAsia="Times New Roman" w:cs="Times New Roman"/>
                <w:sz w:val="20"/>
                <w:szCs w:val="20"/>
                <w:lang w:val="de-LU" w:eastAsia="de-LU"/>
              </w:rPr>
            </w:pPr>
          </w:p>
        </w:tc>
        <w:tc>
          <w:tcPr>
            <w:tcW w:w="1060" w:type="dxa"/>
            <w:tcBorders>
              <w:top w:val="nil"/>
              <w:left w:val="nil"/>
              <w:bottom w:val="nil"/>
              <w:right w:val="nil"/>
            </w:tcBorders>
            <w:shd w:val="clear" w:color="auto" w:fill="auto"/>
            <w:noWrap/>
            <w:vAlign w:val="bottom"/>
            <w:hideMark/>
          </w:tcPr>
          <w:p w14:paraId="1AECA1CC" w14:textId="77777777" w:rsidR="005F5E49" w:rsidRPr="005F5E49" w:rsidRDefault="005F5E49" w:rsidP="005F5E49">
            <w:pPr>
              <w:spacing w:after="0" w:line="240" w:lineRule="auto"/>
              <w:rPr>
                <w:rFonts w:eastAsia="Times New Roman" w:cs="Times New Roman"/>
                <w:sz w:val="20"/>
                <w:szCs w:val="20"/>
                <w:lang w:val="de-LU" w:eastAsia="de-LU"/>
              </w:rPr>
            </w:pPr>
          </w:p>
        </w:tc>
        <w:tc>
          <w:tcPr>
            <w:tcW w:w="1060" w:type="dxa"/>
            <w:tcBorders>
              <w:top w:val="nil"/>
              <w:left w:val="nil"/>
              <w:bottom w:val="nil"/>
              <w:right w:val="nil"/>
            </w:tcBorders>
            <w:shd w:val="clear" w:color="auto" w:fill="auto"/>
            <w:noWrap/>
            <w:vAlign w:val="bottom"/>
            <w:hideMark/>
          </w:tcPr>
          <w:p w14:paraId="0307DA0B" w14:textId="77777777" w:rsidR="005F5E49" w:rsidRPr="005F5E49" w:rsidRDefault="005F5E49" w:rsidP="005F5E49">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5F447DAF" w14:textId="77777777" w:rsidR="005F5E49" w:rsidRPr="005F5E49" w:rsidRDefault="005F5E49" w:rsidP="005F5E49">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1968A6D" w14:textId="77777777" w:rsidR="005F5E49" w:rsidRPr="005F5E49" w:rsidRDefault="005F5E49" w:rsidP="005F5E49">
            <w:pPr>
              <w:spacing w:after="0" w:line="240" w:lineRule="auto"/>
              <w:rPr>
                <w:rFonts w:eastAsia="Times New Roman" w:cs="Times New Roman"/>
                <w:sz w:val="20"/>
                <w:szCs w:val="20"/>
                <w:lang w:val="de-LU" w:eastAsia="de-LU"/>
              </w:rPr>
            </w:pPr>
          </w:p>
        </w:tc>
        <w:tc>
          <w:tcPr>
            <w:tcW w:w="940" w:type="dxa"/>
            <w:tcBorders>
              <w:top w:val="nil"/>
              <w:left w:val="nil"/>
              <w:bottom w:val="nil"/>
              <w:right w:val="nil"/>
            </w:tcBorders>
            <w:shd w:val="clear" w:color="auto" w:fill="auto"/>
            <w:noWrap/>
            <w:vAlign w:val="bottom"/>
            <w:hideMark/>
          </w:tcPr>
          <w:p w14:paraId="67495EFF" w14:textId="77777777" w:rsidR="005F5E49" w:rsidRPr="005F5E49" w:rsidRDefault="005F5E49" w:rsidP="005F5E49">
            <w:pPr>
              <w:spacing w:after="0" w:line="240" w:lineRule="auto"/>
              <w:rPr>
                <w:rFonts w:eastAsia="Times New Roman" w:cs="Times New Roman"/>
                <w:sz w:val="20"/>
                <w:szCs w:val="20"/>
                <w:lang w:val="de-LU" w:eastAsia="de-LU"/>
              </w:rPr>
            </w:pPr>
          </w:p>
        </w:tc>
      </w:tr>
      <w:tr w:rsidR="005F5E49" w:rsidRPr="005F5E49" w14:paraId="7C9F53E2" w14:textId="77777777" w:rsidTr="005F5E49">
        <w:trPr>
          <w:trHeight w:val="315"/>
        </w:trPr>
        <w:tc>
          <w:tcPr>
            <w:tcW w:w="1900" w:type="dxa"/>
            <w:tcBorders>
              <w:top w:val="nil"/>
              <w:left w:val="nil"/>
              <w:bottom w:val="single" w:sz="4" w:space="0" w:color="auto"/>
              <w:right w:val="nil"/>
            </w:tcBorders>
            <w:shd w:val="clear" w:color="auto" w:fill="auto"/>
            <w:noWrap/>
            <w:vAlign w:val="bottom"/>
            <w:hideMark/>
          </w:tcPr>
          <w:p w14:paraId="79DE0C05"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LOCUS</w:t>
            </w:r>
          </w:p>
        </w:tc>
        <w:tc>
          <w:tcPr>
            <w:tcW w:w="940" w:type="dxa"/>
            <w:tcBorders>
              <w:top w:val="nil"/>
              <w:left w:val="nil"/>
              <w:bottom w:val="nil"/>
              <w:right w:val="nil"/>
            </w:tcBorders>
            <w:shd w:val="clear" w:color="auto" w:fill="auto"/>
            <w:noWrap/>
            <w:vAlign w:val="bottom"/>
            <w:hideMark/>
          </w:tcPr>
          <w:p w14:paraId="5680077D"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MF263</w:t>
            </w:r>
          </w:p>
        </w:tc>
        <w:tc>
          <w:tcPr>
            <w:tcW w:w="940" w:type="dxa"/>
            <w:tcBorders>
              <w:top w:val="nil"/>
              <w:left w:val="nil"/>
              <w:bottom w:val="nil"/>
              <w:right w:val="nil"/>
            </w:tcBorders>
            <w:shd w:val="clear" w:color="auto" w:fill="auto"/>
            <w:noWrap/>
            <w:vAlign w:val="bottom"/>
            <w:hideMark/>
          </w:tcPr>
          <w:p w14:paraId="08AC2101"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MF269</w:t>
            </w:r>
          </w:p>
        </w:tc>
        <w:tc>
          <w:tcPr>
            <w:tcW w:w="940" w:type="dxa"/>
            <w:tcBorders>
              <w:top w:val="nil"/>
              <w:left w:val="nil"/>
              <w:bottom w:val="nil"/>
              <w:right w:val="nil"/>
            </w:tcBorders>
            <w:shd w:val="clear" w:color="auto" w:fill="auto"/>
            <w:noWrap/>
            <w:vAlign w:val="bottom"/>
            <w:hideMark/>
          </w:tcPr>
          <w:p w14:paraId="4E7AC7A1"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MF28</w:t>
            </w:r>
          </w:p>
        </w:tc>
        <w:tc>
          <w:tcPr>
            <w:tcW w:w="1060" w:type="dxa"/>
            <w:tcBorders>
              <w:top w:val="nil"/>
              <w:left w:val="nil"/>
              <w:bottom w:val="nil"/>
              <w:right w:val="nil"/>
            </w:tcBorders>
            <w:shd w:val="clear" w:color="auto" w:fill="auto"/>
            <w:noWrap/>
            <w:vAlign w:val="bottom"/>
            <w:hideMark/>
          </w:tcPr>
          <w:p w14:paraId="57494208"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MF323</w:t>
            </w:r>
          </w:p>
        </w:tc>
        <w:tc>
          <w:tcPr>
            <w:tcW w:w="1060" w:type="dxa"/>
            <w:tcBorders>
              <w:top w:val="nil"/>
              <w:left w:val="nil"/>
              <w:bottom w:val="nil"/>
              <w:right w:val="nil"/>
            </w:tcBorders>
            <w:shd w:val="clear" w:color="auto" w:fill="auto"/>
            <w:noWrap/>
            <w:vAlign w:val="bottom"/>
            <w:hideMark/>
          </w:tcPr>
          <w:p w14:paraId="3076FEE1"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MF457</w:t>
            </w:r>
          </w:p>
        </w:tc>
        <w:tc>
          <w:tcPr>
            <w:tcW w:w="940" w:type="dxa"/>
            <w:tcBorders>
              <w:top w:val="nil"/>
              <w:left w:val="nil"/>
              <w:bottom w:val="nil"/>
              <w:right w:val="nil"/>
            </w:tcBorders>
            <w:shd w:val="clear" w:color="auto" w:fill="auto"/>
            <w:noWrap/>
            <w:vAlign w:val="bottom"/>
            <w:hideMark/>
          </w:tcPr>
          <w:p w14:paraId="601CCCA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MF491</w:t>
            </w:r>
          </w:p>
        </w:tc>
        <w:tc>
          <w:tcPr>
            <w:tcW w:w="940" w:type="dxa"/>
            <w:tcBorders>
              <w:top w:val="nil"/>
              <w:left w:val="nil"/>
              <w:bottom w:val="nil"/>
              <w:right w:val="nil"/>
            </w:tcBorders>
            <w:shd w:val="clear" w:color="auto" w:fill="auto"/>
            <w:noWrap/>
            <w:vAlign w:val="bottom"/>
            <w:hideMark/>
          </w:tcPr>
          <w:p w14:paraId="4BE36D5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MF56</w:t>
            </w:r>
          </w:p>
        </w:tc>
        <w:tc>
          <w:tcPr>
            <w:tcW w:w="940" w:type="dxa"/>
            <w:tcBorders>
              <w:top w:val="nil"/>
              <w:left w:val="nil"/>
              <w:bottom w:val="nil"/>
              <w:right w:val="nil"/>
            </w:tcBorders>
            <w:shd w:val="clear" w:color="auto" w:fill="auto"/>
            <w:noWrap/>
            <w:vAlign w:val="bottom"/>
            <w:hideMark/>
          </w:tcPr>
          <w:p w14:paraId="6EE5B00A"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MF70</w:t>
            </w:r>
          </w:p>
        </w:tc>
      </w:tr>
      <w:tr w:rsidR="005F5E49" w:rsidRPr="005F5E49" w14:paraId="74841B11"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076206CE"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COMMUNE</w:t>
            </w:r>
          </w:p>
        </w:tc>
        <w:tc>
          <w:tcPr>
            <w:tcW w:w="940" w:type="dxa"/>
            <w:tcBorders>
              <w:top w:val="single" w:sz="4" w:space="0" w:color="auto"/>
              <w:left w:val="nil"/>
              <w:bottom w:val="nil"/>
              <w:right w:val="nil"/>
            </w:tcBorders>
            <w:shd w:val="clear" w:color="auto" w:fill="auto"/>
            <w:noWrap/>
            <w:vAlign w:val="bottom"/>
            <w:hideMark/>
          </w:tcPr>
          <w:p w14:paraId="56ABD07F"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186A72CD"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46C2F41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60" w:type="dxa"/>
            <w:tcBorders>
              <w:top w:val="single" w:sz="4" w:space="0" w:color="auto"/>
              <w:left w:val="nil"/>
              <w:bottom w:val="nil"/>
              <w:right w:val="nil"/>
            </w:tcBorders>
            <w:shd w:val="clear" w:color="auto" w:fill="auto"/>
            <w:noWrap/>
            <w:vAlign w:val="bottom"/>
            <w:hideMark/>
          </w:tcPr>
          <w:p w14:paraId="401A28F6"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60" w:type="dxa"/>
            <w:tcBorders>
              <w:top w:val="single" w:sz="4" w:space="0" w:color="auto"/>
              <w:left w:val="nil"/>
              <w:bottom w:val="nil"/>
              <w:right w:val="nil"/>
            </w:tcBorders>
            <w:shd w:val="clear" w:color="auto" w:fill="auto"/>
            <w:noWrap/>
            <w:vAlign w:val="bottom"/>
            <w:hideMark/>
          </w:tcPr>
          <w:p w14:paraId="46A237B7"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584032DB"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31EBF16C"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940" w:type="dxa"/>
            <w:tcBorders>
              <w:top w:val="single" w:sz="4" w:space="0" w:color="auto"/>
              <w:left w:val="nil"/>
              <w:bottom w:val="nil"/>
              <w:right w:val="nil"/>
            </w:tcBorders>
            <w:shd w:val="clear" w:color="auto" w:fill="auto"/>
            <w:noWrap/>
            <w:vAlign w:val="bottom"/>
            <w:hideMark/>
          </w:tcPr>
          <w:p w14:paraId="43998B5C"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r>
      <w:tr w:rsidR="005F5E49" w:rsidRPr="005F5E49" w14:paraId="0E3530B2"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0B0F426E"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Bettembourg</w:t>
            </w:r>
            <w:proofErr w:type="spellEnd"/>
          </w:p>
        </w:tc>
        <w:tc>
          <w:tcPr>
            <w:tcW w:w="940" w:type="dxa"/>
            <w:tcBorders>
              <w:top w:val="nil"/>
              <w:left w:val="nil"/>
              <w:bottom w:val="nil"/>
              <w:right w:val="nil"/>
            </w:tcBorders>
            <w:shd w:val="clear" w:color="auto" w:fill="auto"/>
            <w:noWrap/>
            <w:vAlign w:val="bottom"/>
            <w:hideMark/>
          </w:tcPr>
          <w:p w14:paraId="6374352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0.78548</w:t>
            </w:r>
          </w:p>
        </w:tc>
        <w:tc>
          <w:tcPr>
            <w:tcW w:w="940" w:type="dxa"/>
            <w:tcBorders>
              <w:top w:val="nil"/>
              <w:left w:val="nil"/>
              <w:bottom w:val="nil"/>
              <w:right w:val="nil"/>
            </w:tcBorders>
            <w:shd w:val="clear" w:color="auto" w:fill="auto"/>
            <w:noWrap/>
            <w:vAlign w:val="bottom"/>
            <w:hideMark/>
          </w:tcPr>
          <w:p w14:paraId="7C26EB2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7C194CC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0.11327</w:t>
            </w:r>
          </w:p>
        </w:tc>
        <w:tc>
          <w:tcPr>
            <w:tcW w:w="1060" w:type="dxa"/>
            <w:tcBorders>
              <w:top w:val="nil"/>
              <w:left w:val="nil"/>
              <w:bottom w:val="nil"/>
              <w:right w:val="nil"/>
            </w:tcBorders>
            <w:shd w:val="clear" w:color="auto" w:fill="auto"/>
            <w:noWrap/>
            <w:vAlign w:val="bottom"/>
            <w:hideMark/>
          </w:tcPr>
          <w:p w14:paraId="71A26A7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60" w:type="dxa"/>
            <w:tcBorders>
              <w:top w:val="nil"/>
              <w:left w:val="nil"/>
              <w:bottom w:val="nil"/>
              <w:right w:val="nil"/>
            </w:tcBorders>
            <w:shd w:val="clear" w:color="auto" w:fill="auto"/>
            <w:noWrap/>
            <w:vAlign w:val="bottom"/>
            <w:hideMark/>
          </w:tcPr>
          <w:p w14:paraId="7EDC50A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0.827774</w:t>
            </w:r>
          </w:p>
        </w:tc>
        <w:tc>
          <w:tcPr>
            <w:tcW w:w="940" w:type="dxa"/>
            <w:tcBorders>
              <w:top w:val="nil"/>
              <w:left w:val="nil"/>
              <w:bottom w:val="nil"/>
              <w:right w:val="nil"/>
            </w:tcBorders>
            <w:shd w:val="clear" w:color="auto" w:fill="auto"/>
            <w:noWrap/>
            <w:vAlign w:val="bottom"/>
            <w:hideMark/>
          </w:tcPr>
          <w:p w14:paraId="650EA0E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0.50377</w:t>
            </w:r>
          </w:p>
        </w:tc>
        <w:tc>
          <w:tcPr>
            <w:tcW w:w="940" w:type="dxa"/>
            <w:tcBorders>
              <w:top w:val="nil"/>
              <w:left w:val="nil"/>
              <w:bottom w:val="nil"/>
              <w:right w:val="nil"/>
            </w:tcBorders>
            <w:shd w:val="clear" w:color="auto" w:fill="auto"/>
            <w:noWrap/>
            <w:vAlign w:val="bottom"/>
            <w:hideMark/>
          </w:tcPr>
          <w:p w14:paraId="7D40C65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0.69959</w:t>
            </w:r>
          </w:p>
        </w:tc>
        <w:tc>
          <w:tcPr>
            <w:tcW w:w="940" w:type="dxa"/>
            <w:tcBorders>
              <w:top w:val="nil"/>
              <w:left w:val="nil"/>
              <w:bottom w:val="nil"/>
              <w:right w:val="nil"/>
            </w:tcBorders>
            <w:shd w:val="clear" w:color="auto" w:fill="auto"/>
            <w:noWrap/>
            <w:vAlign w:val="bottom"/>
            <w:hideMark/>
          </w:tcPr>
          <w:p w14:paraId="3904F4EE"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0.04357</w:t>
            </w:r>
          </w:p>
        </w:tc>
      </w:tr>
      <w:tr w:rsidR="005F5E49" w:rsidRPr="005F5E49" w14:paraId="522288D8"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2999D529"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Hesperange</w:t>
            </w:r>
            <w:proofErr w:type="spellEnd"/>
          </w:p>
        </w:tc>
        <w:tc>
          <w:tcPr>
            <w:tcW w:w="940" w:type="dxa"/>
            <w:tcBorders>
              <w:top w:val="nil"/>
              <w:left w:val="nil"/>
              <w:bottom w:val="nil"/>
              <w:right w:val="nil"/>
            </w:tcBorders>
            <w:shd w:val="clear" w:color="auto" w:fill="auto"/>
            <w:noWrap/>
            <w:vAlign w:val="bottom"/>
            <w:hideMark/>
          </w:tcPr>
          <w:p w14:paraId="0D935E1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0.94047</w:t>
            </w:r>
          </w:p>
        </w:tc>
        <w:tc>
          <w:tcPr>
            <w:tcW w:w="940" w:type="dxa"/>
            <w:tcBorders>
              <w:top w:val="nil"/>
              <w:left w:val="nil"/>
              <w:bottom w:val="nil"/>
              <w:right w:val="nil"/>
            </w:tcBorders>
            <w:shd w:val="clear" w:color="auto" w:fill="auto"/>
            <w:noWrap/>
            <w:vAlign w:val="bottom"/>
            <w:hideMark/>
          </w:tcPr>
          <w:p w14:paraId="698D43D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6B6F69E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0.18588</w:t>
            </w:r>
          </w:p>
        </w:tc>
        <w:tc>
          <w:tcPr>
            <w:tcW w:w="1060" w:type="dxa"/>
            <w:tcBorders>
              <w:top w:val="nil"/>
              <w:left w:val="nil"/>
              <w:bottom w:val="nil"/>
              <w:right w:val="nil"/>
            </w:tcBorders>
            <w:shd w:val="clear" w:color="auto" w:fill="auto"/>
            <w:noWrap/>
            <w:vAlign w:val="bottom"/>
            <w:hideMark/>
          </w:tcPr>
          <w:p w14:paraId="2C3E15D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0.057074</w:t>
            </w:r>
          </w:p>
        </w:tc>
        <w:tc>
          <w:tcPr>
            <w:tcW w:w="1060" w:type="dxa"/>
            <w:tcBorders>
              <w:top w:val="nil"/>
              <w:left w:val="nil"/>
              <w:bottom w:val="nil"/>
              <w:right w:val="nil"/>
            </w:tcBorders>
            <w:shd w:val="clear" w:color="auto" w:fill="auto"/>
            <w:noWrap/>
            <w:vAlign w:val="bottom"/>
            <w:hideMark/>
          </w:tcPr>
          <w:p w14:paraId="64D7993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0.052615</w:t>
            </w:r>
          </w:p>
        </w:tc>
        <w:tc>
          <w:tcPr>
            <w:tcW w:w="940" w:type="dxa"/>
            <w:tcBorders>
              <w:top w:val="nil"/>
              <w:left w:val="nil"/>
              <w:bottom w:val="nil"/>
              <w:right w:val="nil"/>
            </w:tcBorders>
            <w:shd w:val="clear" w:color="auto" w:fill="auto"/>
            <w:noWrap/>
            <w:vAlign w:val="bottom"/>
            <w:hideMark/>
          </w:tcPr>
          <w:p w14:paraId="3E1DA5D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0.10988</w:t>
            </w:r>
          </w:p>
        </w:tc>
        <w:tc>
          <w:tcPr>
            <w:tcW w:w="940" w:type="dxa"/>
            <w:tcBorders>
              <w:top w:val="nil"/>
              <w:left w:val="nil"/>
              <w:bottom w:val="nil"/>
              <w:right w:val="nil"/>
            </w:tcBorders>
            <w:shd w:val="clear" w:color="auto" w:fill="auto"/>
            <w:noWrap/>
            <w:vAlign w:val="bottom"/>
            <w:hideMark/>
          </w:tcPr>
          <w:p w14:paraId="127071F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0.5176</w:t>
            </w:r>
          </w:p>
        </w:tc>
        <w:tc>
          <w:tcPr>
            <w:tcW w:w="940" w:type="dxa"/>
            <w:tcBorders>
              <w:top w:val="nil"/>
              <w:left w:val="nil"/>
              <w:bottom w:val="nil"/>
              <w:right w:val="nil"/>
            </w:tcBorders>
            <w:shd w:val="clear" w:color="auto" w:fill="auto"/>
            <w:noWrap/>
            <w:vAlign w:val="bottom"/>
            <w:hideMark/>
          </w:tcPr>
          <w:p w14:paraId="7ED1CFEC"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0.0431</w:t>
            </w:r>
          </w:p>
        </w:tc>
      </w:tr>
      <w:tr w:rsidR="005F5E49" w:rsidRPr="005F5E49" w14:paraId="1516CD17"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11E8A6E8"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Leudelange</w:t>
            </w:r>
            <w:proofErr w:type="spellEnd"/>
          </w:p>
        </w:tc>
        <w:tc>
          <w:tcPr>
            <w:tcW w:w="940" w:type="dxa"/>
            <w:tcBorders>
              <w:top w:val="nil"/>
              <w:left w:val="nil"/>
              <w:bottom w:val="nil"/>
              <w:right w:val="nil"/>
            </w:tcBorders>
            <w:shd w:val="clear" w:color="auto" w:fill="auto"/>
            <w:noWrap/>
            <w:vAlign w:val="bottom"/>
            <w:hideMark/>
          </w:tcPr>
          <w:p w14:paraId="2557BCF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0.18433</w:t>
            </w:r>
          </w:p>
        </w:tc>
        <w:tc>
          <w:tcPr>
            <w:tcW w:w="940" w:type="dxa"/>
            <w:tcBorders>
              <w:top w:val="nil"/>
              <w:left w:val="nil"/>
              <w:bottom w:val="nil"/>
              <w:right w:val="nil"/>
            </w:tcBorders>
            <w:shd w:val="clear" w:color="auto" w:fill="auto"/>
            <w:noWrap/>
            <w:vAlign w:val="bottom"/>
            <w:hideMark/>
          </w:tcPr>
          <w:p w14:paraId="31FA244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644EA6F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0.28086</w:t>
            </w:r>
          </w:p>
        </w:tc>
        <w:tc>
          <w:tcPr>
            <w:tcW w:w="1060" w:type="dxa"/>
            <w:tcBorders>
              <w:top w:val="nil"/>
              <w:left w:val="nil"/>
              <w:bottom w:val="nil"/>
              <w:right w:val="nil"/>
            </w:tcBorders>
            <w:shd w:val="clear" w:color="auto" w:fill="auto"/>
            <w:noWrap/>
            <w:vAlign w:val="bottom"/>
            <w:hideMark/>
          </w:tcPr>
          <w:p w14:paraId="386900A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0.779567</w:t>
            </w:r>
          </w:p>
        </w:tc>
        <w:tc>
          <w:tcPr>
            <w:tcW w:w="1060" w:type="dxa"/>
            <w:tcBorders>
              <w:top w:val="nil"/>
              <w:left w:val="nil"/>
              <w:bottom w:val="nil"/>
              <w:right w:val="nil"/>
            </w:tcBorders>
            <w:shd w:val="clear" w:color="auto" w:fill="auto"/>
            <w:noWrap/>
            <w:vAlign w:val="bottom"/>
            <w:hideMark/>
          </w:tcPr>
          <w:p w14:paraId="2F4B61E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0.12357</w:t>
            </w:r>
          </w:p>
        </w:tc>
        <w:tc>
          <w:tcPr>
            <w:tcW w:w="940" w:type="dxa"/>
            <w:tcBorders>
              <w:top w:val="nil"/>
              <w:left w:val="nil"/>
              <w:bottom w:val="nil"/>
              <w:right w:val="nil"/>
            </w:tcBorders>
            <w:shd w:val="clear" w:color="auto" w:fill="auto"/>
            <w:noWrap/>
            <w:vAlign w:val="bottom"/>
            <w:hideMark/>
          </w:tcPr>
          <w:p w14:paraId="79F7ED8D"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0.03761</w:t>
            </w:r>
          </w:p>
        </w:tc>
        <w:tc>
          <w:tcPr>
            <w:tcW w:w="940" w:type="dxa"/>
            <w:tcBorders>
              <w:top w:val="nil"/>
              <w:left w:val="nil"/>
              <w:bottom w:val="nil"/>
              <w:right w:val="nil"/>
            </w:tcBorders>
            <w:shd w:val="clear" w:color="auto" w:fill="auto"/>
            <w:noWrap/>
            <w:vAlign w:val="bottom"/>
            <w:hideMark/>
          </w:tcPr>
          <w:p w14:paraId="3761261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0.60136</w:t>
            </w:r>
          </w:p>
        </w:tc>
        <w:tc>
          <w:tcPr>
            <w:tcW w:w="940" w:type="dxa"/>
            <w:tcBorders>
              <w:top w:val="nil"/>
              <w:left w:val="nil"/>
              <w:bottom w:val="nil"/>
              <w:right w:val="nil"/>
            </w:tcBorders>
            <w:shd w:val="clear" w:color="auto" w:fill="auto"/>
            <w:noWrap/>
            <w:vAlign w:val="bottom"/>
            <w:hideMark/>
          </w:tcPr>
          <w:p w14:paraId="25003C5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1642F66A"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26C6A0C8"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Luxembourg</w:t>
            </w:r>
          </w:p>
        </w:tc>
        <w:tc>
          <w:tcPr>
            <w:tcW w:w="940" w:type="dxa"/>
            <w:tcBorders>
              <w:top w:val="nil"/>
              <w:left w:val="nil"/>
              <w:bottom w:val="nil"/>
              <w:right w:val="nil"/>
            </w:tcBorders>
            <w:shd w:val="clear" w:color="auto" w:fill="auto"/>
            <w:noWrap/>
            <w:vAlign w:val="bottom"/>
            <w:hideMark/>
          </w:tcPr>
          <w:p w14:paraId="2D12DFB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0.68909</w:t>
            </w:r>
          </w:p>
        </w:tc>
        <w:tc>
          <w:tcPr>
            <w:tcW w:w="940" w:type="dxa"/>
            <w:tcBorders>
              <w:top w:val="nil"/>
              <w:left w:val="nil"/>
              <w:bottom w:val="nil"/>
              <w:right w:val="nil"/>
            </w:tcBorders>
            <w:shd w:val="clear" w:color="auto" w:fill="auto"/>
            <w:noWrap/>
            <w:vAlign w:val="bottom"/>
            <w:hideMark/>
          </w:tcPr>
          <w:p w14:paraId="481C444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0.69099</w:t>
            </w:r>
          </w:p>
        </w:tc>
        <w:tc>
          <w:tcPr>
            <w:tcW w:w="940" w:type="dxa"/>
            <w:tcBorders>
              <w:top w:val="nil"/>
              <w:left w:val="nil"/>
              <w:bottom w:val="nil"/>
              <w:right w:val="nil"/>
            </w:tcBorders>
            <w:shd w:val="clear" w:color="auto" w:fill="auto"/>
            <w:noWrap/>
            <w:vAlign w:val="bottom"/>
            <w:hideMark/>
          </w:tcPr>
          <w:p w14:paraId="7F73E307"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0.00044</w:t>
            </w:r>
          </w:p>
        </w:tc>
        <w:tc>
          <w:tcPr>
            <w:tcW w:w="1060" w:type="dxa"/>
            <w:tcBorders>
              <w:top w:val="nil"/>
              <w:left w:val="nil"/>
              <w:bottom w:val="nil"/>
              <w:right w:val="nil"/>
            </w:tcBorders>
            <w:shd w:val="clear" w:color="auto" w:fill="auto"/>
            <w:noWrap/>
            <w:vAlign w:val="bottom"/>
            <w:hideMark/>
          </w:tcPr>
          <w:p w14:paraId="1BD98D30"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0.046591</w:t>
            </w:r>
          </w:p>
        </w:tc>
        <w:tc>
          <w:tcPr>
            <w:tcW w:w="1060" w:type="dxa"/>
            <w:tcBorders>
              <w:top w:val="nil"/>
              <w:left w:val="nil"/>
              <w:bottom w:val="nil"/>
              <w:right w:val="nil"/>
            </w:tcBorders>
            <w:shd w:val="clear" w:color="auto" w:fill="auto"/>
            <w:noWrap/>
            <w:vAlign w:val="bottom"/>
            <w:hideMark/>
          </w:tcPr>
          <w:p w14:paraId="040A37D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0.899094</w:t>
            </w:r>
          </w:p>
        </w:tc>
        <w:tc>
          <w:tcPr>
            <w:tcW w:w="940" w:type="dxa"/>
            <w:tcBorders>
              <w:top w:val="nil"/>
              <w:left w:val="nil"/>
              <w:bottom w:val="nil"/>
              <w:right w:val="nil"/>
            </w:tcBorders>
            <w:shd w:val="clear" w:color="auto" w:fill="auto"/>
            <w:noWrap/>
            <w:vAlign w:val="bottom"/>
            <w:hideMark/>
          </w:tcPr>
          <w:p w14:paraId="170CFEF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0.11115</w:t>
            </w:r>
          </w:p>
        </w:tc>
        <w:tc>
          <w:tcPr>
            <w:tcW w:w="940" w:type="dxa"/>
            <w:tcBorders>
              <w:top w:val="nil"/>
              <w:left w:val="nil"/>
              <w:bottom w:val="nil"/>
              <w:right w:val="nil"/>
            </w:tcBorders>
            <w:shd w:val="clear" w:color="auto" w:fill="auto"/>
            <w:noWrap/>
            <w:vAlign w:val="bottom"/>
            <w:hideMark/>
          </w:tcPr>
          <w:p w14:paraId="689CE9C5"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0.00895</w:t>
            </w:r>
          </w:p>
        </w:tc>
        <w:tc>
          <w:tcPr>
            <w:tcW w:w="940" w:type="dxa"/>
            <w:tcBorders>
              <w:top w:val="nil"/>
              <w:left w:val="nil"/>
              <w:bottom w:val="nil"/>
              <w:right w:val="nil"/>
            </w:tcBorders>
            <w:shd w:val="clear" w:color="auto" w:fill="auto"/>
            <w:noWrap/>
            <w:vAlign w:val="bottom"/>
            <w:hideMark/>
          </w:tcPr>
          <w:p w14:paraId="66C1075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0.06129</w:t>
            </w:r>
          </w:p>
        </w:tc>
      </w:tr>
      <w:tr w:rsidR="005F5E49" w:rsidRPr="005F5E49" w14:paraId="45CB21F5"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21F3EC45"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Reckange.sur.Mess</w:t>
            </w:r>
            <w:proofErr w:type="spellEnd"/>
          </w:p>
        </w:tc>
        <w:tc>
          <w:tcPr>
            <w:tcW w:w="940" w:type="dxa"/>
            <w:tcBorders>
              <w:top w:val="nil"/>
              <w:left w:val="nil"/>
              <w:bottom w:val="nil"/>
              <w:right w:val="nil"/>
            </w:tcBorders>
            <w:shd w:val="clear" w:color="auto" w:fill="auto"/>
            <w:noWrap/>
            <w:vAlign w:val="bottom"/>
            <w:hideMark/>
          </w:tcPr>
          <w:p w14:paraId="25BBC98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0.60471</w:t>
            </w:r>
          </w:p>
        </w:tc>
        <w:tc>
          <w:tcPr>
            <w:tcW w:w="940" w:type="dxa"/>
            <w:tcBorders>
              <w:top w:val="nil"/>
              <w:left w:val="nil"/>
              <w:bottom w:val="nil"/>
              <w:right w:val="nil"/>
            </w:tcBorders>
            <w:shd w:val="clear" w:color="auto" w:fill="auto"/>
            <w:noWrap/>
            <w:vAlign w:val="bottom"/>
            <w:hideMark/>
          </w:tcPr>
          <w:p w14:paraId="302F8EF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2B8D9AA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0.38699</w:t>
            </w:r>
          </w:p>
        </w:tc>
        <w:tc>
          <w:tcPr>
            <w:tcW w:w="1060" w:type="dxa"/>
            <w:tcBorders>
              <w:top w:val="nil"/>
              <w:left w:val="nil"/>
              <w:bottom w:val="nil"/>
              <w:right w:val="nil"/>
            </w:tcBorders>
            <w:shd w:val="clear" w:color="auto" w:fill="auto"/>
            <w:noWrap/>
            <w:vAlign w:val="bottom"/>
            <w:hideMark/>
          </w:tcPr>
          <w:p w14:paraId="72723C6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0.741548</w:t>
            </w:r>
          </w:p>
        </w:tc>
        <w:tc>
          <w:tcPr>
            <w:tcW w:w="1060" w:type="dxa"/>
            <w:tcBorders>
              <w:top w:val="nil"/>
              <w:left w:val="nil"/>
              <w:bottom w:val="nil"/>
              <w:right w:val="nil"/>
            </w:tcBorders>
            <w:shd w:val="clear" w:color="auto" w:fill="auto"/>
            <w:noWrap/>
            <w:vAlign w:val="bottom"/>
            <w:hideMark/>
          </w:tcPr>
          <w:p w14:paraId="2384F9F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0.390443</w:t>
            </w:r>
          </w:p>
        </w:tc>
        <w:tc>
          <w:tcPr>
            <w:tcW w:w="940" w:type="dxa"/>
            <w:tcBorders>
              <w:top w:val="nil"/>
              <w:left w:val="nil"/>
              <w:bottom w:val="nil"/>
              <w:right w:val="nil"/>
            </w:tcBorders>
            <w:shd w:val="clear" w:color="auto" w:fill="auto"/>
            <w:noWrap/>
            <w:vAlign w:val="bottom"/>
            <w:hideMark/>
          </w:tcPr>
          <w:p w14:paraId="3F754C0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11F241D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0.08808</w:t>
            </w:r>
          </w:p>
        </w:tc>
        <w:tc>
          <w:tcPr>
            <w:tcW w:w="940" w:type="dxa"/>
            <w:tcBorders>
              <w:top w:val="nil"/>
              <w:left w:val="nil"/>
              <w:bottom w:val="nil"/>
              <w:right w:val="nil"/>
            </w:tcBorders>
            <w:shd w:val="clear" w:color="auto" w:fill="auto"/>
            <w:noWrap/>
            <w:vAlign w:val="bottom"/>
            <w:hideMark/>
          </w:tcPr>
          <w:p w14:paraId="15D5CAA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1A500D82"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1CE298EF"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Roeser</w:t>
            </w:r>
            <w:proofErr w:type="spellEnd"/>
          </w:p>
        </w:tc>
        <w:tc>
          <w:tcPr>
            <w:tcW w:w="940" w:type="dxa"/>
            <w:tcBorders>
              <w:top w:val="nil"/>
              <w:left w:val="nil"/>
              <w:bottom w:val="nil"/>
              <w:right w:val="nil"/>
            </w:tcBorders>
            <w:shd w:val="clear" w:color="auto" w:fill="auto"/>
            <w:noWrap/>
            <w:vAlign w:val="bottom"/>
            <w:hideMark/>
          </w:tcPr>
          <w:p w14:paraId="3C11D60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0.97177</w:t>
            </w:r>
          </w:p>
        </w:tc>
        <w:tc>
          <w:tcPr>
            <w:tcW w:w="940" w:type="dxa"/>
            <w:tcBorders>
              <w:top w:val="nil"/>
              <w:left w:val="nil"/>
              <w:bottom w:val="nil"/>
              <w:right w:val="nil"/>
            </w:tcBorders>
            <w:shd w:val="clear" w:color="auto" w:fill="auto"/>
            <w:noWrap/>
            <w:vAlign w:val="bottom"/>
            <w:hideMark/>
          </w:tcPr>
          <w:p w14:paraId="134B9B4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56911ED4"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0.03594</w:t>
            </w:r>
          </w:p>
        </w:tc>
        <w:tc>
          <w:tcPr>
            <w:tcW w:w="1060" w:type="dxa"/>
            <w:tcBorders>
              <w:top w:val="nil"/>
              <w:left w:val="nil"/>
              <w:bottom w:val="nil"/>
              <w:right w:val="nil"/>
            </w:tcBorders>
            <w:shd w:val="clear" w:color="auto" w:fill="auto"/>
            <w:noWrap/>
            <w:vAlign w:val="bottom"/>
            <w:hideMark/>
          </w:tcPr>
          <w:p w14:paraId="185886A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0.101381</w:t>
            </w:r>
          </w:p>
        </w:tc>
        <w:tc>
          <w:tcPr>
            <w:tcW w:w="1060" w:type="dxa"/>
            <w:tcBorders>
              <w:top w:val="nil"/>
              <w:left w:val="nil"/>
              <w:bottom w:val="nil"/>
              <w:right w:val="nil"/>
            </w:tcBorders>
            <w:shd w:val="clear" w:color="auto" w:fill="auto"/>
            <w:noWrap/>
            <w:vAlign w:val="bottom"/>
            <w:hideMark/>
          </w:tcPr>
          <w:p w14:paraId="1732942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0.309156</w:t>
            </w:r>
          </w:p>
        </w:tc>
        <w:tc>
          <w:tcPr>
            <w:tcW w:w="940" w:type="dxa"/>
            <w:tcBorders>
              <w:top w:val="nil"/>
              <w:left w:val="nil"/>
              <w:bottom w:val="nil"/>
              <w:right w:val="nil"/>
            </w:tcBorders>
            <w:shd w:val="clear" w:color="auto" w:fill="auto"/>
            <w:noWrap/>
            <w:vAlign w:val="bottom"/>
            <w:hideMark/>
          </w:tcPr>
          <w:p w14:paraId="0A69793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0B5B70B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0.67393</w:t>
            </w:r>
          </w:p>
        </w:tc>
        <w:tc>
          <w:tcPr>
            <w:tcW w:w="940" w:type="dxa"/>
            <w:tcBorders>
              <w:top w:val="nil"/>
              <w:left w:val="nil"/>
              <w:bottom w:val="nil"/>
              <w:right w:val="nil"/>
            </w:tcBorders>
            <w:shd w:val="clear" w:color="auto" w:fill="auto"/>
            <w:noWrap/>
            <w:vAlign w:val="bottom"/>
            <w:hideMark/>
          </w:tcPr>
          <w:p w14:paraId="4E01135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3A20DC4F" w14:textId="77777777" w:rsidTr="005F5E49">
        <w:trPr>
          <w:trHeight w:val="315"/>
        </w:trPr>
        <w:tc>
          <w:tcPr>
            <w:tcW w:w="1900" w:type="dxa"/>
            <w:tcBorders>
              <w:top w:val="nil"/>
              <w:left w:val="nil"/>
              <w:bottom w:val="nil"/>
              <w:right w:val="single" w:sz="4" w:space="0" w:color="auto"/>
            </w:tcBorders>
            <w:shd w:val="clear" w:color="auto" w:fill="auto"/>
            <w:noWrap/>
            <w:vAlign w:val="bottom"/>
            <w:hideMark/>
          </w:tcPr>
          <w:p w14:paraId="0C22F558"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Strassen</w:t>
            </w:r>
            <w:proofErr w:type="spellEnd"/>
          </w:p>
        </w:tc>
        <w:tc>
          <w:tcPr>
            <w:tcW w:w="940" w:type="dxa"/>
            <w:tcBorders>
              <w:top w:val="nil"/>
              <w:left w:val="nil"/>
              <w:bottom w:val="nil"/>
              <w:right w:val="nil"/>
            </w:tcBorders>
            <w:shd w:val="clear" w:color="auto" w:fill="auto"/>
            <w:noWrap/>
            <w:vAlign w:val="bottom"/>
            <w:hideMark/>
          </w:tcPr>
          <w:p w14:paraId="342ADE8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940" w:type="dxa"/>
            <w:tcBorders>
              <w:top w:val="nil"/>
              <w:left w:val="nil"/>
              <w:bottom w:val="nil"/>
              <w:right w:val="nil"/>
            </w:tcBorders>
            <w:shd w:val="clear" w:color="auto" w:fill="auto"/>
            <w:noWrap/>
            <w:vAlign w:val="bottom"/>
            <w:hideMark/>
          </w:tcPr>
          <w:p w14:paraId="6BA7A54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0.40337</w:t>
            </w:r>
          </w:p>
        </w:tc>
        <w:tc>
          <w:tcPr>
            <w:tcW w:w="940" w:type="dxa"/>
            <w:tcBorders>
              <w:top w:val="nil"/>
              <w:left w:val="nil"/>
              <w:bottom w:val="nil"/>
              <w:right w:val="nil"/>
            </w:tcBorders>
            <w:shd w:val="clear" w:color="auto" w:fill="auto"/>
            <w:noWrap/>
            <w:vAlign w:val="bottom"/>
            <w:hideMark/>
          </w:tcPr>
          <w:p w14:paraId="197D670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0.56581</w:t>
            </w:r>
          </w:p>
        </w:tc>
        <w:tc>
          <w:tcPr>
            <w:tcW w:w="1060" w:type="dxa"/>
            <w:tcBorders>
              <w:top w:val="nil"/>
              <w:left w:val="nil"/>
              <w:bottom w:val="nil"/>
              <w:right w:val="nil"/>
            </w:tcBorders>
            <w:shd w:val="clear" w:color="auto" w:fill="auto"/>
            <w:noWrap/>
            <w:vAlign w:val="bottom"/>
            <w:hideMark/>
          </w:tcPr>
          <w:p w14:paraId="7AE601F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0.575691</w:t>
            </w:r>
          </w:p>
        </w:tc>
        <w:tc>
          <w:tcPr>
            <w:tcW w:w="1060" w:type="dxa"/>
            <w:tcBorders>
              <w:top w:val="nil"/>
              <w:left w:val="nil"/>
              <w:bottom w:val="nil"/>
              <w:right w:val="nil"/>
            </w:tcBorders>
            <w:shd w:val="clear" w:color="auto" w:fill="auto"/>
            <w:noWrap/>
            <w:vAlign w:val="bottom"/>
            <w:hideMark/>
          </w:tcPr>
          <w:p w14:paraId="64E5F75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0.811412</w:t>
            </w:r>
          </w:p>
        </w:tc>
        <w:tc>
          <w:tcPr>
            <w:tcW w:w="940" w:type="dxa"/>
            <w:tcBorders>
              <w:top w:val="nil"/>
              <w:left w:val="nil"/>
              <w:bottom w:val="nil"/>
              <w:right w:val="nil"/>
            </w:tcBorders>
            <w:shd w:val="clear" w:color="auto" w:fill="auto"/>
            <w:noWrap/>
            <w:vAlign w:val="bottom"/>
            <w:hideMark/>
          </w:tcPr>
          <w:p w14:paraId="654F58DD"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0.00518</w:t>
            </w:r>
          </w:p>
        </w:tc>
        <w:tc>
          <w:tcPr>
            <w:tcW w:w="940" w:type="dxa"/>
            <w:tcBorders>
              <w:top w:val="nil"/>
              <w:left w:val="nil"/>
              <w:bottom w:val="nil"/>
              <w:right w:val="nil"/>
            </w:tcBorders>
            <w:shd w:val="clear" w:color="auto" w:fill="auto"/>
            <w:noWrap/>
            <w:vAlign w:val="bottom"/>
            <w:hideMark/>
          </w:tcPr>
          <w:p w14:paraId="30110B5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0.87737</w:t>
            </w:r>
          </w:p>
        </w:tc>
        <w:tc>
          <w:tcPr>
            <w:tcW w:w="940" w:type="dxa"/>
            <w:tcBorders>
              <w:top w:val="nil"/>
              <w:left w:val="nil"/>
              <w:bottom w:val="nil"/>
              <w:right w:val="nil"/>
            </w:tcBorders>
            <w:shd w:val="clear" w:color="auto" w:fill="auto"/>
            <w:noWrap/>
            <w:vAlign w:val="bottom"/>
            <w:hideMark/>
          </w:tcPr>
          <w:p w14:paraId="18EC3E5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bl>
    <w:p w14:paraId="1858B465" w14:textId="6A9EDA79" w:rsidR="00695C09" w:rsidRPr="003013E8" w:rsidRDefault="00695C09">
      <w:pPr>
        <w:spacing w:after="160" w:line="259" w:lineRule="auto"/>
        <w:rPr>
          <w:rFonts w:eastAsia="Times New Roman" w:cs="Times New Roman"/>
          <w:bCs/>
          <w:color w:val="000000"/>
          <w:szCs w:val="20"/>
          <w:lang w:val="de-LU" w:eastAsia="de-DE"/>
        </w:rPr>
      </w:pPr>
      <w:r w:rsidRPr="003013E8">
        <w:rPr>
          <w:rFonts w:eastAsia="Times New Roman" w:cs="Times New Roman"/>
          <w:bCs/>
          <w:color w:val="000000"/>
          <w:szCs w:val="20"/>
          <w:lang w:val="de-LU" w:eastAsia="de-DE"/>
        </w:rPr>
        <w:br w:type="page"/>
      </w:r>
    </w:p>
    <w:p w14:paraId="3FB8123A" w14:textId="44F87F33" w:rsidR="005F5E49" w:rsidRDefault="005F5E49" w:rsidP="005F5E49">
      <w:pPr>
        <w:spacing w:after="0"/>
        <w:rPr>
          <w:rFonts w:eastAsia="Times New Roman" w:cs="Times New Roman"/>
          <w:bCs/>
          <w:color w:val="000000"/>
          <w:szCs w:val="20"/>
          <w:lang w:val="en-GB" w:eastAsia="de-DE"/>
        </w:rPr>
      </w:pPr>
      <w:r w:rsidRPr="005C3158">
        <w:rPr>
          <w:rFonts w:eastAsia="Times New Roman" w:cs="Times New Roman"/>
          <w:b/>
          <w:bCs/>
          <w:color w:val="000000"/>
          <w:szCs w:val="20"/>
          <w:lang w:val="en-GB" w:eastAsia="de-DE"/>
        </w:rPr>
        <w:lastRenderedPageBreak/>
        <w:t xml:space="preserve">Supplementary table </w:t>
      </w:r>
      <w:r w:rsidR="007B0DD1">
        <w:rPr>
          <w:rFonts w:eastAsia="Times New Roman" w:cs="Times New Roman"/>
          <w:b/>
          <w:bCs/>
          <w:color w:val="000000"/>
          <w:szCs w:val="20"/>
          <w:lang w:val="en-GB" w:eastAsia="de-DE"/>
        </w:rPr>
        <w:t>3</w:t>
      </w:r>
      <w:r>
        <w:rPr>
          <w:rFonts w:eastAsia="Times New Roman" w:cs="Times New Roman"/>
          <w:b/>
          <w:bCs/>
          <w:color w:val="000000"/>
          <w:szCs w:val="20"/>
          <w:lang w:val="en-GB" w:eastAsia="de-DE"/>
        </w:rPr>
        <w:t xml:space="preserve"> (continued)</w:t>
      </w:r>
      <w:r w:rsidRPr="005C3158">
        <w:rPr>
          <w:rFonts w:eastAsia="Times New Roman" w:cs="Times New Roman"/>
          <w:b/>
          <w:bCs/>
          <w:color w:val="000000"/>
          <w:szCs w:val="20"/>
          <w:lang w:val="en-GB" w:eastAsia="de-DE"/>
        </w:rPr>
        <w:t>.</w:t>
      </w:r>
      <w:r>
        <w:rPr>
          <w:rFonts w:eastAsia="Times New Roman" w:cs="Times New Roman"/>
          <w:bCs/>
          <w:color w:val="000000"/>
          <w:szCs w:val="20"/>
          <w:lang w:val="en-GB" w:eastAsia="de-DE"/>
        </w:rPr>
        <w:t xml:space="preserve"> Hardy-Weinberg results for within commune/district tests. Underlined values describes significance of the raw exact Monte Carlo p-values and values in bold describes significance after </w:t>
      </w:r>
      <w:proofErr w:type="spellStart"/>
      <w:r>
        <w:rPr>
          <w:rFonts w:eastAsia="Times New Roman" w:cs="Times New Roman"/>
          <w:bCs/>
          <w:color w:val="000000"/>
          <w:szCs w:val="20"/>
          <w:lang w:val="en-GB" w:eastAsia="de-DE"/>
        </w:rPr>
        <w:t>Benjamini</w:t>
      </w:r>
      <w:proofErr w:type="spellEnd"/>
      <w:r>
        <w:rPr>
          <w:rFonts w:eastAsia="Times New Roman" w:cs="Times New Roman"/>
          <w:bCs/>
          <w:color w:val="000000"/>
          <w:szCs w:val="20"/>
          <w:lang w:val="en-GB" w:eastAsia="de-DE"/>
        </w:rPr>
        <w:t>-Hochberg correction.</w:t>
      </w:r>
    </w:p>
    <w:p w14:paraId="13A004A7" w14:textId="77777777" w:rsidR="005F5E49" w:rsidRPr="007359EC" w:rsidRDefault="005F5E49" w:rsidP="005F5E49">
      <w:pPr>
        <w:spacing w:after="0"/>
        <w:rPr>
          <w:rFonts w:eastAsia="Times New Roman" w:cs="Times New Roman"/>
          <w:bCs/>
          <w:color w:val="000000"/>
          <w:szCs w:val="20"/>
          <w:lang w:eastAsia="de-DE"/>
        </w:rPr>
      </w:pPr>
    </w:p>
    <w:p w14:paraId="7CDF3C60" w14:textId="20329EA0" w:rsidR="005F5E49" w:rsidRPr="003013E8" w:rsidRDefault="005F5E49" w:rsidP="005F5E49">
      <w:pPr>
        <w:spacing w:after="0"/>
        <w:rPr>
          <w:rFonts w:eastAsia="Times New Roman" w:cs="Times New Roman"/>
          <w:bCs/>
          <w:color w:val="000000"/>
          <w:szCs w:val="20"/>
          <w:lang w:val="de-LU" w:eastAsia="de-DE"/>
        </w:rPr>
      </w:pPr>
      <w:r>
        <w:rPr>
          <w:rFonts w:eastAsia="Times New Roman" w:cs="Times New Roman"/>
          <w:bCs/>
          <w:color w:val="000000"/>
          <w:szCs w:val="20"/>
          <w:lang w:val="de-LU" w:eastAsia="de-DE"/>
        </w:rPr>
        <w:t>D</w:t>
      </w:r>
      <w:r w:rsidRPr="003013E8">
        <w:rPr>
          <w:rFonts w:eastAsia="Times New Roman" w:cs="Times New Roman"/>
          <w:bCs/>
          <w:color w:val="000000"/>
          <w:szCs w:val="20"/>
          <w:lang w:val="de-LU" w:eastAsia="de-DE"/>
        </w:rPr>
        <w:t xml:space="preserve">) </w:t>
      </w:r>
      <w:r w:rsidRPr="003013E8">
        <w:rPr>
          <w:rFonts w:eastAsia="Times New Roman" w:cs="Times New Roman"/>
          <w:bCs/>
          <w:i/>
          <w:color w:val="000000"/>
          <w:szCs w:val="20"/>
          <w:lang w:val="de-LU" w:eastAsia="de-DE"/>
        </w:rPr>
        <w:t>M. florea</w:t>
      </w:r>
      <w:r w:rsidRPr="003013E8">
        <w:rPr>
          <w:rFonts w:eastAsia="Times New Roman" w:cs="Times New Roman"/>
          <w:bCs/>
          <w:color w:val="000000"/>
          <w:szCs w:val="20"/>
          <w:lang w:val="de-LU" w:eastAsia="de-DE"/>
        </w:rPr>
        <w:t xml:space="preserve"> in </w:t>
      </w:r>
      <w:r>
        <w:rPr>
          <w:rFonts w:eastAsia="Times New Roman" w:cs="Times New Roman"/>
          <w:bCs/>
          <w:color w:val="000000"/>
          <w:szCs w:val="20"/>
          <w:lang w:val="de-LU" w:eastAsia="de-DE"/>
        </w:rPr>
        <w:t>Cologne</w:t>
      </w:r>
    </w:p>
    <w:p w14:paraId="6B304C84" w14:textId="77777777" w:rsidR="00695C09" w:rsidRPr="003013E8" w:rsidRDefault="00695C09" w:rsidP="00695C09">
      <w:pPr>
        <w:spacing w:after="0"/>
        <w:rPr>
          <w:rFonts w:eastAsia="Times New Roman" w:cs="Times New Roman"/>
          <w:bCs/>
          <w:color w:val="000000"/>
          <w:szCs w:val="20"/>
          <w:lang w:val="de-LU" w:eastAsia="de-DE"/>
        </w:rPr>
      </w:pPr>
    </w:p>
    <w:tbl>
      <w:tblPr>
        <w:tblW w:w="9697" w:type="dxa"/>
        <w:tblCellMar>
          <w:left w:w="70" w:type="dxa"/>
          <w:right w:w="70" w:type="dxa"/>
        </w:tblCellMar>
        <w:tblLook w:val="04A0" w:firstRow="1" w:lastRow="0" w:firstColumn="1" w:lastColumn="0" w:noHBand="0" w:noVBand="1"/>
      </w:tblPr>
      <w:tblGrid>
        <w:gridCol w:w="1487"/>
        <w:gridCol w:w="1040"/>
        <w:gridCol w:w="1040"/>
        <w:gridCol w:w="1040"/>
        <w:gridCol w:w="1040"/>
        <w:gridCol w:w="1040"/>
        <w:gridCol w:w="1040"/>
        <w:gridCol w:w="1040"/>
        <w:gridCol w:w="1040"/>
      </w:tblGrid>
      <w:tr w:rsidR="005F5E49" w:rsidRPr="005F5E49" w14:paraId="28E38CDF" w14:textId="77777777" w:rsidTr="005F5E49">
        <w:trPr>
          <w:trHeight w:val="315"/>
        </w:trPr>
        <w:tc>
          <w:tcPr>
            <w:tcW w:w="1377" w:type="dxa"/>
            <w:tcBorders>
              <w:top w:val="nil"/>
              <w:left w:val="nil"/>
              <w:bottom w:val="single" w:sz="4" w:space="0" w:color="auto"/>
              <w:right w:val="nil"/>
            </w:tcBorders>
            <w:shd w:val="clear" w:color="auto" w:fill="auto"/>
            <w:noWrap/>
            <w:vAlign w:val="bottom"/>
            <w:hideMark/>
          </w:tcPr>
          <w:p w14:paraId="552C351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LOCUS</w:t>
            </w:r>
          </w:p>
        </w:tc>
        <w:tc>
          <w:tcPr>
            <w:tcW w:w="1040" w:type="dxa"/>
            <w:tcBorders>
              <w:top w:val="nil"/>
              <w:left w:val="nil"/>
              <w:bottom w:val="nil"/>
              <w:right w:val="nil"/>
            </w:tcBorders>
            <w:shd w:val="clear" w:color="auto" w:fill="auto"/>
            <w:noWrap/>
            <w:vAlign w:val="bottom"/>
            <w:hideMark/>
          </w:tcPr>
          <w:p w14:paraId="1BFCDE2A"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MF239</w:t>
            </w:r>
          </w:p>
        </w:tc>
        <w:tc>
          <w:tcPr>
            <w:tcW w:w="1040" w:type="dxa"/>
            <w:tcBorders>
              <w:top w:val="nil"/>
              <w:left w:val="nil"/>
              <w:bottom w:val="nil"/>
              <w:right w:val="nil"/>
            </w:tcBorders>
            <w:shd w:val="clear" w:color="auto" w:fill="auto"/>
            <w:noWrap/>
            <w:vAlign w:val="bottom"/>
            <w:hideMark/>
          </w:tcPr>
          <w:p w14:paraId="4EE3B6F1"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MF25</w:t>
            </w:r>
          </w:p>
        </w:tc>
        <w:tc>
          <w:tcPr>
            <w:tcW w:w="1040" w:type="dxa"/>
            <w:tcBorders>
              <w:top w:val="nil"/>
              <w:left w:val="nil"/>
              <w:bottom w:val="nil"/>
              <w:right w:val="nil"/>
            </w:tcBorders>
            <w:shd w:val="clear" w:color="auto" w:fill="auto"/>
            <w:noWrap/>
            <w:vAlign w:val="bottom"/>
            <w:hideMark/>
          </w:tcPr>
          <w:p w14:paraId="10EE128C"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MF265</w:t>
            </w:r>
          </w:p>
        </w:tc>
        <w:tc>
          <w:tcPr>
            <w:tcW w:w="1040" w:type="dxa"/>
            <w:tcBorders>
              <w:top w:val="nil"/>
              <w:left w:val="nil"/>
              <w:bottom w:val="nil"/>
              <w:right w:val="nil"/>
            </w:tcBorders>
            <w:shd w:val="clear" w:color="auto" w:fill="auto"/>
            <w:noWrap/>
            <w:vAlign w:val="bottom"/>
            <w:hideMark/>
          </w:tcPr>
          <w:p w14:paraId="184A33EB"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MF270</w:t>
            </w:r>
          </w:p>
        </w:tc>
        <w:tc>
          <w:tcPr>
            <w:tcW w:w="1040" w:type="dxa"/>
            <w:tcBorders>
              <w:top w:val="nil"/>
              <w:left w:val="nil"/>
              <w:bottom w:val="nil"/>
              <w:right w:val="nil"/>
            </w:tcBorders>
            <w:shd w:val="clear" w:color="auto" w:fill="auto"/>
            <w:noWrap/>
            <w:vAlign w:val="bottom"/>
            <w:hideMark/>
          </w:tcPr>
          <w:p w14:paraId="71B6748B"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MF303</w:t>
            </w:r>
          </w:p>
        </w:tc>
        <w:tc>
          <w:tcPr>
            <w:tcW w:w="1040" w:type="dxa"/>
            <w:tcBorders>
              <w:top w:val="nil"/>
              <w:left w:val="nil"/>
              <w:bottom w:val="nil"/>
              <w:right w:val="nil"/>
            </w:tcBorders>
            <w:shd w:val="clear" w:color="auto" w:fill="auto"/>
            <w:noWrap/>
            <w:vAlign w:val="bottom"/>
            <w:hideMark/>
          </w:tcPr>
          <w:p w14:paraId="7FA1DED8"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MF59</w:t>
            </w:r>
          </w:p>
        </w:tc>
        <w:tc>
          <w:tcPr>
            <w:tcW w:w="1040" w:type="dxa"/>
            <w:tcBorders>
              <w:top w:val="nil"/>
              <w:left w:val="nil"/>
              <w:bottom w:val="nil"/>
              <w:right w:val="nil"/>
            </w:tcBorders>
            <w:shd w:val="clear" w:color="auto" w:fill="auto"/>
            <w:noWrap/>
            <w:vAlign w:val="bottom"/>
            <w:hideMark/>
          </w:tcPr>
          <w:p w14:paraId="7FEF0977"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MF130</w:t>
            </w:r>
          </w:p>
        </w:tc>
        <w:tc>
          <w:tcPr>
            <w:tcW w:w="1040" w:type="dxa"/>
            <w:tcBorders>
              <w:top w:val="nil"/>
              <w:left w:val="nil"/>
              <w:bottom w:val="nil"/>
              <w:right w:val="nil"/>
            </w:tcBorders>
            <w:shd w:val="clear" w:color="auto" w:fill="auto"/>
            <w:noWrap/>
            <w:vAlign w:val="bottom"/>
            <w:hideMark/>
          </w:tcPr>
          <w:p w14:paraId="104B03F5"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MF197</w:t>
            </w:r>
          </w:p>
        </w:tc>
      </w:tr>
      <w:tr w:rsidR="005F5E49" w:rsidRPr="005F5E49" w14:paraId="37A48ED4"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3CA009B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DISTRICT</w:t>
            </w:r>
          </w:p>
        </w:tc>
        <w:tc>
          <w:tcPr>
            <w:tcW w:w="1040" w:type="dxa"/>
            <w:tcBorders>
              <w:top w:val="single" w:sz="4" w:space="0" w:color="auto"/>
              <w:left w:val="nil"/>
              <w:bottom w:val="nil"/>
              <w:right w:val="nil"/>
            </w:tcBorders>
            <w:shd w:val="clear" w:color="auto" w:fill="auto"/>
            <w:noWrap/>
            <w:vAlign w:val="bottom"/>
            <w:hideMark/>
          </w:tcPr>
          <w:p w14:paraId="62A0E4D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517779D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6F89613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0462E1A9"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6077B4E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6B632D8C"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56D73FD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1AB89E7B"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r>
      <w:tr w:rsidR="005F5E49" w:rsidRPr="005F5E49" w14:paraId="07C08B4D"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3F08330F"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Chorweiler</w:t>
            </w:r>
          </w:p>
        </w:tc>
        <w:tc>
          <w:tcPr>
            <w:tcW w:w="1040" w:type="dxa"/>
            <w:tcBorders>
              <w:top w:val="nil"/>
              <w:left w:val="nil"/>
              <w:bottom w:val="nil"/>
              <w:right w:val="nil"/>
            </w:tcBorders>
            <w:shd w:val="clear" w:color="auto" w:fill="auto"/>
            <w:noWrap/>
            <w:vAlign w:val="bottom"/>
            <w:hideMark/>
          </w:tcPr>
          <w:p w14:paraId="389B8A5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0.187385</w:t>
            </w:r>
          </w:p>
        </w:tc>
        <w:tc>
          <w:tcPr>
            <w:tcW w:w="1040" w:type="dxa"/>
            <w:tcBorders>
              <w:top w:val="nil"/>
              <w:left w:val="nil"/>
              <w:bottom w:val="nil"/>
              <w:right w:val="nil"/>
            </w:tcBorders>
            <w:shd w:val="clear" w:color="auto" w:fill="auto"/>
            <w:noWrap/>
            <w:vAlign w:val="bottom"/>
            <w:hideMark/>
          </w:tcPr>
          <w:p w14:paraId="4216CE7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7FFAD70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0.463712</w:t>
            </w:r>
          </w:p>
        </w:tc>
        <w:tc>
          <w:tcPr>
            <w:tcW w:w="1040" w:type="dxa"/>
            <w:tcBorders>
              <w:top w:val="nil"/>
              <w:left w:val="nil"/>
              <w:bottom w:val="nil"/>
              <w:right w:val="nil"/>
            </w:tcBorders>
            <w:shd w:val="clear" w:color="auto" w:fill="auto"/>
            <w:noWrap/>
            <w:vAlign w:val="bottom"/>
            <w:hideMark/>
          </w:tcPr>
          <w:p w14:paraId="551761A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7D097211"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0.000664</w:t>
            </w:r>
          </w:p>
        </w:tc>
        <w:tc>
          <w:tcPr>
            <w:tcW w:w="1040" w:type="dxa"/>
            <w:tcBorders>
              <w:top w:val="nil"/>
              <w:left w:val="nil"/>
              <w:bottom w:val="nil"/>
              <w:right w:val="nil"/>
            </w:tcBorders>
            <w:shd w:val="clear" w:color="auto" w:fill="auto"/>
            <w:noWrap/>
            <w:vAlign w:val="bottom"/>
            <w:hideMark/>
          </w:tcPr>
          <w:p w14:paraId="6E69FDC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0.697397</w:t>
            </w:r>
          </w:p>
        </w:tc>
        <w:tc>
          <w:tcPr>
            <w:tcW w:w="1040" w:type="dxa"/>
            <w:tcBorders>
              <w:top w:val="nil"/>
              <w:left w:val="nil"/>
              <w:bottom w:val="nil"/>
              <w:right w:val="nil"/>
            </w:tcBorders>
            <w:shd w:val="clear" w:color="auto" w:fill="auto"/>
            <w:noWrap/>
            <w:vAlign w:val="bottom"/>
            <w:hideMark/>
          </w:tcPr>
          <w:p w14:paraId="733A4C41"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0.008297</w:t>
            </w:r>
          </w:p>
        </w:tc>
        <w:tc>
          <w:tcPr>
            <w:tcW w:w="1040" w:type="dxa"/>
            <w:tcBorders>
              <w:top w:val="nil"/>
              <w:left w:val="nil"/>
              <w:bottom w:val="nil"/>
              <w:right w:val="nil"/>
            </w:tcBorders>
            <w:shd w:val="clear" w:color="auto" w:fill="auto"/>
            <w:noWrap/>
            <w:vAlign w:val="bottom"/>
            <w:hideMark/>
          </w:tcPr>
          <w:p w14:paraId="1E8C4F0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0.617675</w:t>
            </w:r>
          </w:p>
        </w:tc>
      </w:tr>
      <w:tr w:rsidR="005F5E49" w:rsidRPr="005F5E49" w14:paraId="407CC4DE"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00ACAE97"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Ehrenfeld</w:t>
            </w:r>
          </w:p>
        </w:tc>
        <w:tc>
          <w:tcPr>
            <w:tcW w:w="1040" w:type="dxa"/>
            <w:tcBorders>
              <w:top w:val="nil"/>
              <w:left w:val="nil"/>
              <w:bottom w:val="nil"/>
              <w:right w:val="nil"/>
            </w:tcBorders>
            <w:shd w:val="clear" w:color="auto" w:fill="auto"/>
            <w:noWrap/>
            <w:vAlign w:val="bottom"/>
            <w:hideMark/>
          </w:tcPr>
          <w:p w14:paraId="7BB2915F"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0.000223</w:t>
            </w:r>
          </w:p>
        </w:tc>
        <w:tc>
          <w:tcPr>
            <w:tcW w:w="1040" w:type="dxa"/>
            <w:tcBorders>
              <w:top w:val="nil"/>
              <w:left w:val="nil"/>
              <w:bottom w:val="nil"/>
              <w:right w:val="nil"/>
            </w:tcBorders>
            <w:shd w:val="clear" w:color="auto" w:fill="auto"/>
            <w:noWrap/>
            <w:vAlign w:val="bottom"/>
            <w:hideMark/>
          </w:tcPr>
          <w:p w14:paraId="0C7FE46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0.137541</w:t>
            </w:r>
          </w:p>
        </w:tc>
        <w:tc>
          <w:tcPr>
            <w:tcW w:w="1040" w:type="dxa"/>
            <w:tcBorders>
              <w:top w:val="nil"/>
              <w:left w:val="nil"/>
              <w:bottom w:val="nil"/>
              <w:right w:val="nil"/>
            </w:tcBorders>
            <w:shd w:val="clear" w:color="auto" w:fill="auto"/>
            <w:noWrap/>
            <w:vAlign w:val="bottom"/>
            <w:hideMark/>
          </w:tcPr>
          <w:p w14:paraId="2169D7E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748B766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254A38F1"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0.000574</w:t>
            </w:r>
          </w:p>
        </w:tc>
        <w:tc>
          <w:tcPr>
            <w:tcW w:w="1040" w:type="dxa"/>
            <w:tcBorders>
              <w:top w:val="nil"/>
              <w:left w:val="nil"/>
              <w:bottom w:val="nil"/>
              <w:right w:val="nil"/>
            </w:tcBorders>
            <w:shd w:val="clear" w:color="auto" w:fill="auto"/>
            <w:noWrap/>
            <w:vAlign w:val="bottom"/>
            <w:hideMark/>
          </w:tcPr>
          <w:p w14:paraId="2B77423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0.448749</w:t>
            </w:r>
          </w:p>
        </w:tc>
        <w:tc>
          <w:tcPr>
            <w:tcW w:w="1040" w:type="dxa"/>
            <w:tcBorders>
              <w:top w:val="nil"/>
              <w:left w:val="nil"/>
              <w:bottom w:val="nil"/>
              <w:right w:val="nil"/>
            </w:tcBorders>
            <w:shd w:val="clear" w:color="auto" w:fill="auto"/>
            <w:noWrap/>
            <w:vAlign w:val="bottom"/>
            <w:hideMark/>
          </w:tcPr>
          <w:p w14:paraId="193397C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0.874605</w:t>
            </w:r>
          </w:p>
        </w:tc>
        <w:tc>
          <w:tcPr>
            <w:tcW w:w="1040" w:type="dxa"/>
            <w:tcBorders>
              <w:top w:val="nil"/>
              <w:left w:val="nil"/>
              <w:bottom w:val="nil"/>
              <w:right w:val="nil"/>
            </w:tcBorders>
            <w:shd w:val="clear" w:color="auto" w:fill="auto"/>
            <w:noWrap/>
            <w:vAlign w:val="bottom"/>
            <w:hideMark/>
          </w:tcPr>
          <w:p w14:paraId="6B51E9A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785A905D"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0D994A66"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Innenstadt</w:t>
            </w:r>
          </w:p>
        </w:tc>
        <w:tc>
          <w:tcPr>
            <w:tcW w:w="1040" w:type="dxa"/>
            <w:tcBorders>
              <w:top w:val="nil"/>
              <w:left w:val="nil"/>
              <w:bottom w:val="nil"/>
              <w:right w:val="nil"/>
            </w:tcBorders>
            <w:shd w:val="clear" w:color="auto" w:fill="auto"/>
            <w:noWrap/>
            <w:vAlign w:val="bottom"/>
            <w:hideMark/>
          </w:tcPr>
          <w:p w14:paraId="4CC7E50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2BAAEDD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5772AA2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0.23504</w:t>
            </w:r>
          </w:p>
        </w:tc>
        <w:tc>
          <w:tcPr>
            <w:tcW w:w="1040" w:type="dxa"/>
            <w:tcBorders>
              <w:top w:val="nil"/>
              <w:left w:val="nil"/>
              <w:bottom w:val="nil"/>
              <w:right w:val="nil"/>
            </w:tcBorders>
            <w:shd w:val="clear" w:color="auto" w:fill="auto"/>
            <w:noWrap/>
            <w:vAlign w:val="bottom"/>
            <w:hideMark/>
          </w:tcPr>
          <w:p w14:paraId="64F615E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4FB2E4D5"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0.04258</w:t>
            </w:r>
          </w:p>
        </w:tc>
        <w:tc>
          <w:tcPr>
            <w:tcW w:w="1040" w:type="dxa"/>
            <w:tcBorders>
              <w:top w:val="nil"/>
              <w:left w:val="nil"/>
              <w:bottom w:val="nil"/>
              <w:right w:val="nil"/>
            </w:tcBorders>
            <w:shd w:val="clear" w:color="auto" w:fill="auto"/>
            <w:noWrap/>
            <w:vAlign w:val="bottom"/>
            <w:hideMark/>
          </w:tcPr>
          <w:p w14:paraId="1D0195C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0.578779</w:t>
            </w:r>
          </w:p>
        </w:tc>
        <w:tc>
          <w:tcPr>
            <w:tcW w:w="1040" w:type="dxa"/>
            <w:tcBorders>
              <w:top w:val="nil"/>
              <w:left w:val="nil"/>
              <w:bottom w:val="nil"/>
              <w:right w:val="nil"/>
            </w:tcBorders>
            <w:shd w:val="clear" w:color="auto" w:fill="auto"/>
            <w:noWrap/>
            <w:vAlign w:val="bottom"/>
            <w:hideMark/>
          </w:tcPr>
          <w:p w14:paraId="60DB90F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0.145654</w:t>
            </w:r>
          </w:p>
        </w:tc>
        <w:tc>
          <w:tcPr>
            <w:tcW w:w="1040" w:type="dxa"/>
            <w:tcBorders>
              <w:top w:val="nil"/>
              <w:left w:val="nil"/>
              <w:bottom w:val="nil"/>
              <w:right w:val="nil"/>
            </w:tcBorders>
            <w:shd w:val="clear" w:color="auto" w:fill="auto"/>
            <w:noWrap/>
            <w:vAlign w:val="bottom"/>
            <w:hideMark/>
          </w:tcPr>
          <w:p w14:paraId="62552AD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1A0B95D5"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45613A71"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Kalk</w:t>
            </w:r>
          </w:p>
        </w:tc>
        <w:tc>
          <w:tcPr>
            <w:tcW w:w="1040" w:type="dxa"/>
            <w:tcBorders>
              <w:top w:val="nil"/>
              <w:left w:val="nil"/>
              <w:bottom w:val="nil"/>
              <w:right w:val="nil"/>
            </w:tcBorders>
            <w:shd w:val="clear" w:color="auto" w:fill="auto"/>
            <w:noWrap/>
            <w:vAlign w:val="bottom"/>
            <w:hideMark/>
          </w:tcPr>
          <w:p w14:paraId="3E0BE83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69D8D77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3ECF5E6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3466662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57697E85"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0.003848</w:t>
            </w:r>
          </w:p>
        </w:tc>
        <w:tc>
          <w:tcPr>
            <w:tcW w:w="1040" w:type="dxa"/>
            <w:tcBorders>
              <w:top w:val="nil"/>
              <w:left w:val="nil"/>
              <w:bottom w:val="nil"/>
              <w:right w:val="nil"/>
            </w:tcBorders>
            <w:shd w:val="clear" w:color="auto" w:fill="auto"/>
            <w:noWrap/>
            <w:vAlign w:val="bottom"/>
            <w:hideMark/>
          </w:tcPr>
          <w:p w14:paraId="05278F6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0.134567</w:t>
            </w:r>
          </w:p>
        </w:tc>
        <w:tc>
          <w:tcPr>
            <w:tcW w:w="1040" w:type="dxa"/>
            <w:tcBorders>
              <w:top w:val="nil"/>
              <w:left w:val="nil"/>
              <w:bottom w:val="nil"/>
              <w:right w:val="nil"/>
            </w:tcBorders>
            <w:shd w:val="clear" w:color="auto" w:fill="auto"/>
            <w:noWrap/>
            <w:vAlign w:val="bottom"/>
            <w:hideMark/>
          </w:tcPr>
          <w:p w14:paraId="59B6440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0.916517</w:t>
            </w:r>
          </w:p>
        </w:tc>
        <w:tc>
          <w:tcPr>
            <w:tcW w:w="1040" w:type="dxa"/>
            <w:tcBorders>
              <w:top w:val="nil"/>
              <w:left w:val="nil"/>
              <w:bottom w:val="nil"/>
              <w:right w:val="nil"/>
            </w:tcBorders>
            <w:shd w:val="clear" w:color="auto" w:fill="auto"/>
            <w:noWrap/>
            <w:vAlign w:val="bottom"/>
            <w:hideMark/>
          </w:tcPr>
          <w:p w14:paraId="405BBA6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0322E868"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497FC2A0"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Lindenthal</w:t>
            </w:r>
            <w:proofErr w:type="spellEnd"/>
          </w:p>
        </w:tc>
        <w:tc>
          <w:tcPr>
            <w:tcW w:w="1040" w:type="dxa"/>
            <w:tcBorders>
              <w:top w:val="nil"/>
              <w:left w:val="nil"/>
              <w:bottom w:val="nil"/>
              <w:right w:val="nil"/>
            </w:tcBorders>
            <w:shd w:val="clear" w:color="auto" w:fill="auto"/>
            <w:noWrap/>
            <w:vAlign w:val="bottom"/>
            <w:hideMark/>
          </w:tcPr>
          <w:p w14:paraId="455A617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0.117569</w:t>
            </w:r>
          </w:p>
        </w:tc>
        <w:tc>
          <w:tcPr>
            <w:tcW w:w="1040" w:type="dxa"/>
            <w:tcBorders>
              <w:top w:val="nil"/>
              <w:left w:val="nil"/>
              <w:bottom w:val="nil"/>
              <w:right w:val="nil"/>
            </w:tcBorders>
            <w:shd w:val="clear" w:color="auto" w:fill="auto"/>
            <w:noWrap/>
            <w:vAlign w:val="bottom"/>
            <w:hideMark/>
          </w:tcPr>
          <w:p w14:paraId="37592CC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0.110426</w:t>
            </w:r>
          </w:p>
        </w:tc>
        <w:tc>
          <w:tcPr>
            <w:tcW w:w="1040" w:type="dxa"/>
            <w:tcBorders>
              <w:top w:val="nil"/>
              <w:left w:val="nil"/>
              <w:bottom w:val="nil"/>
              <w:right w:val="nil"/>
            </w:tcBorders>
            <w:shd w:val="clear" w:color="auto" w:fill="auto"/>
            <w:noWrap/>
            <w:vAlign w:val="bottom"/>
            <w:hideMark/>
          </w:tcPr>
          <w:p w14:paraId="7317AA6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0.255473</w:t>
            </w:r>
          </w:p>
        </w:tc>
        <w:tc>
          <w:tcPr>
            <w:tcW w:w="1040" w:type="dxa"/>
            <w:tcBorders>
              <w:top w:val="nil"/>
              <w:left w:val="nil"/>
              <w:bottom w:val="nil"/>
              <w:right w:val="nil"/>
            </w:tcBorders>
            <w:shd w:val="clear" w:color="auto" w:fill="auto"/>
            <w:noWrap/>
            <w:vAlign w:val="bottom"/>
            <w:hideMark/>
          </w:tcPr>
          <w:p w14:paraId="6DF02E2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3227124A"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3.90E-05</w:t>
            </w:r>
          </w:p>
        </w:tc>
        <w:tc>
          <w:tcPr>
            <w:tcW w:w="1040" w:type="dxa"/>
            <w:tcBorders>
              <w:top w:val="nil"/>
              <w:left w:val="nil"/>
              <w:bottom w:val="nil"/>
              <w:right w:val="nil"/>
            </w:tcBorders>
            <w:shd w:val="clear" w:color="auto" w:fill="auto"/>
            <w:noWrap/>
            <w:vAlign w:val="bottom"/>
            <w:hideMark/>
          </w:tcPr>
          <w:p w14:paraId="1FF57A6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0.521362</w:t>
            </w:r>
          </w:p>
        </w:tc>
        <w:tc>
          <w:tcPr>
            <w:tcW w:w="1040" w:type="dxa"/>
            <w:tcBorders>
              <w:top w:val="nil"/>
              <w:left w:val="nil"/>
              <w:bottom w:val="nil"/>
              <w:right w:val="nil"/>
            </w:tcBorders>
            <w:shd w:val="clear" w:color="auto" w:fill="auto"/>
            <w:noWrap/>
            <w:vAlign w:val="bottom"/>
            <w:hideMark/>
          </w:tcPr>
          <w:p w14:paraId="27665D6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0.062563</w:t>
            </w:r>
          </w:p>
        </w:tc>
        <w:tc>
          <w:tcPr>
            <w:tcW w:w="1040" w:type="dxa"/>
            <w:tcBorders>
              <w:top w:val="nil"/>
              <w:left w:val="nil"/>
              <w:bottom w:val="nil"/>
              <w:right w:val="nil"/>
            </w:tcBorders>
            <w:shd w:val="clear" w:color="auto" w:fill="auto"/>
            <w:noWrap/>
            <w:vAlign w:val="bottom"/>
            <w:hideMark/>
          </w:tcPr>
          <w:p w14:paraId="1D19D59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47CB09B9"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6D3A9141"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Mülheim</w:t>
            </w:r>
          </w:p>
        </w:tc>
        <w:tc>
          <w:tcPr>
            <w:tcW w:w="1040" w:type="dxa"/>
            <w:tcBorders>
              <w:top w:val="nil"/>
              <w:left w:val="nil"/>
              <w:bottom w:val="nil"/>
              <w:right w:val="nil"/>
            </w:tcBorders>
            <w:shd w:val="clear" w:color="auto" w:fill="auto"/>
            <w:noWrap/>
            <w:vAlign w:val="bottom"/>
            <w:hideMark/>
          </w:tcPr>
          <w:p w14:paraId="7AE362A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0.53351</w:t>
            </w:r>
          </w:p>
        </w:tc>
        <w:tc>
          <w:tcPr>
            <w:tcW w:w="1040" w:type="dxa"/>
            <w:tcBorders>
              <w:top w:val="nil"/>
              <w:left w:val="nil"/>
              <w:bottom w:val="nil"/>
              <w:right w:val="nil"/>
            </w:tcBorders>
            <w:shd w:val="clear" w:color="auto" w:fill="auto"/>
            <w:noWrap/>
            <w:vAlign w:val="bottom"/>
            <w:hideMark/>
          </w:tcPr>
          <w:p w14:paraId="004C6AC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0EA8FA2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0.259954</w:t>
            </w:r>
          </w:p>
        </w:tc>
        <w:tc>
          <w:tcPr>
            <w:tcW w:w="1040" w:type="dxa"/>
            <w:tcBorders>
              <w:top w:val="nil"/>
              <w:left w:val="nil"/>
              <w:bottom w:val="nil"/>
              <w:right w:val="nil"/>
            </w:tcBorders>
            <w:shd w:val="clear" w:color="auto" w:fill="auto"/>
            <w:noWrap/>
            <w:vAlign w:val="bottom"/>
            <w:hideMark/>
          </w:tcPr>
          <w:p w14:paraId="0390B9C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6233DDD1"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0.022502</w:t>
            </w:r>
          </w:p>
        </w:tc>
        <w:tc>
          <w:tcPr>
            <w:tcW w:w="1040" w:type="dxa"/>
            <w:tcBorders>
              <w:top w:val="nil"/>
              <w:left w:val="nil"/>
              <w:bottom w:val="nil"/>
              <w:right w:val="nil"/>
            </w:tcBorders>
            <w:shd w:val="clear" w:color="auto" w:fill="auto"/>
            <w:noWrap/>
            <w:vAlign w:val="bottom"/>
            <w:hideMark/>
          </w:tcPr>
          <w:p w14:paraId="7AD174B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0.430113</w:t>
            </w:r>
          </w:p>
        </w:tc>
        <w:tc>
          <w:tcPr>
            <w:tcW w:w="1040" w:type="dxa"/>
            <w:tcBorders>
              <w:top w:val="nil"/>
              <w:left w:val="nil"/>
              <w:bottom w:val="nil"/>
              <w:right w:val="nil"/>
            </w:tcBorders>
            <w:shd w:val="clear" w:color="auto" w:fill="auto"/>
            <w:noWrap/>
            <w:vAlign w:val="bottom"/>
            <w:hideMark/>
          </w:tcPr>
          <w:p w14:paraId="50789CE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0.364526</w:t>
            </w:r>
          </w:p>
        </w:tc>
        <w:tc>
          <w:tcPr>
            <w:tcW w:w="1040" w:type="dxa"/>
            <w:tcBorders>
              <w:top w:val="nil"/>
              <w:left w:val="nil"/>
              <w:bottom w:val="nil"/>
              <w:right w:val="nil"/>
            </w:tcBorders>
            <w:shd w:val="clear" w:color="auto" w:fill="auto"/>
            <w:noWrap/>
            <w:vAlign w:val="bottom"/>
            <w:hideMark/>
          </w:tcPr>
          <w:p w14:paraId="3E290C56"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0.034712</w:t>
            </w:r>
          </w:p>
        </w:tc>
      </w:tr>
      <w:tr w:rsidR="005F5E49" w:rsidRPr="005F5E49" w14:paraId="5E944040"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5340C6D0"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Nippes</w:t>
            </w:r>
          </w:p>
        </w:tc>
        <w:tc>
          <w:tcPr>
            <w:tcW w:w="1040" w:type="dxa"/>
            <w:tcBorders>
              <w:top w:val="nil"/>
              <w:left w:val="nil"/>
              <w:bottom w:val="nil"/>
              <w:right w:val="nil"/>
            </w:tcBorders>
            <w:shd w:val="clear" w:color="auto" w:fill="auto"/>
            <w:noWrap/>
            <w:vAlign w:val="bottom"/>
            <w:hideMark/>
          </w:tcPr>
          <w:p w14:paraId="7717F3C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0.467935</w:t>
            </w:r>
          </w:p>
        </w:tc>
        <w:tc>
          <w:tcPr>
            <w:tcW w:w="1040" w:type="dxa"/>
            <w:tcBorders>
              <w:top w:val="nil"/>
              <w:left w:val="nil"/>
              <w:bottom w:val="nil"/>
              <w:right w:val="nil"/>
            </w:tcBorders>
            <w:shd w:val="clear" w:color="auto" w:fill="auto"/>
            <w:noWrap/>
            <w:vAlign w:val="bottom"/>
            <w:hideMark/>
          </w:tcPr>
          <w:p w14:paraId="6CEFE771"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0.024438</w:t>
            </w:r>
          </w:p>
        </w:tc>
        <w:tc>
          <w:tcPr>
            <w:tcW w:w="1040" w:type="dxa"/>
            <w:tcBorders>
              <w:top w:val="nil"/>
              <w:left w:val="nil"/>
              <w:bottom w:val="nil"/>
              <w:right w:val="nil"/>
            </w:tcBorders>
            <w:shd w:val="clear" w:color="auto" w:fill="auto"/>
            <w:noWrap/>
            <w:vAlign w:val="bottom"/>
            <w:hideMark/>
          </w:tcPr>
          <w:p w14:paraId="4A8EC54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6232E59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559DF565"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0.022504</w:t>
            </w:r>
          </w:p>
        </w:tc>
        <w:tc>
          <w:tcPr>
            <w:tcW w:w="1040" w:type="dxa"/>
            <w:tcBorders>
              <w:top w:val="nil"/>
              <w:left w:val="nil"/>
              <w:bottom w:val="nil"/>
              <w:right w:val="nil"/>
            </w:tcBorders>
            <w:shd w:val="clear" w:color="auto" w:fill="auto"/>
            <w:noWrap/>
            <w:vAlign w:val="bottom"/>
            <w:hideMark/>
          </w:tcPr>
          <w:p w14:paraId="27DBF7F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0.673133</w:t>
            </w:r>
          </w:p>
        </w:tc>
        <w:tc>
          <w:tcPr>
            <w:tcW w:w="1040" w:type="dxa"/>
            <w:tcBorders>
              <w:top w:val="nil"/>
              <w:left w:val="nil"/>
              <w:bottom w:val="nil"/>
              <w:right w:val="nil"/>
            </w:tcBorders>
            <w:shd w:val="clear" w:color="auto" w:fill="auto"/>
            <w:noWrap/>
            <w:vAlign w:val="bottom"/>
            <w:hideMark/>
          </w:tcPr>
          <w:p w14:paraId="3CC565A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0.185257</w:t>
            </w:r>
          </w:p>
        </w:tc>
        <w:tc>
          <w:tcPr>
            <w:tcW w:w="1040" w:type="dxa"/>
            <w:tcBorders>
              <w:top w:val="nil"/>
              <w:left w:val="nil"/>
              <w:bottom w:val="nil"/>
              <w:right w:val="nil"/>
            </w:tcBorders>
            <w:shd w:val="clear" w:color="auto" w:fill="auto"/>
            <w:noWrap/>
            <w:vAlign w:val="bottom"/>
            <w:hideMark/>
          </w:tcPr>
          <w:p w14:paraId="7BD968B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0.098858</w:t>
            </w:r>
          </w:p>
        </w:tc>
      </w:tr>
      <w:tr w:rsidR="005F5E49" w:rsidRPr="005F5E49" w14:paraId="720D4715"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7871C19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Porz</w:t>
            </w:r>
          </w:p>
        </w:tc>
        <w:tc>
          <w:tcPr>
            <w:tcW w:w="1040" w:type="dxa"/>
            <w:tcBorders>
              <w:top w:val="nil"/>
              <w:left w:val="nil"/>
              <w:bottom w:val="nil"/>
              <w:right w:val="nil"/>
            </w:tcBorders>
            <w:shd w:val="clear" w:color="auto" w:fill="auto"/>
            <w:noWrap/>
            <w:vAlign w:val="bottom"/>
            <w:hideMark/>
          </w:tcPr>
          <w:p w14:paraId="3F1BF49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2E82930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624F556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0.779743</w:t>
            </w:r>
          </w:p>
        </w:tc>
        <w:tc>
          <w:tcPr>
            <w:tcW w:w="1040" w:type="dxa"/>
            <w:tcBorders>
              <w:top w:val="nil"/>
              <w:left w:val="nil"/>
              <w:bottom w:val="nil"/>
              <w:right w:val="nil"/>
            </w:tcBorders>
            <w:shd w:val="clear" w:color="auto" w:fill="auto"/>
            <w:noWrap/>
            <w:vAlign w:val="bottom"/>
            <w:hideMark/>
          </w:tcPr>
          <w:p w14:paraId="188C0C7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4FC5EB1F"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0.000197</w:t>
            </w:r>
          </w:p>
        </w:tc>
        <w:tc>
          <w:tcPr>
            <w:tcW w:w="1040" w:type="dxa"/>
            <w:tcBorders>
              <w:top w:val="nil"/>
              <w:left w:val="nil"/>
              <w:bottom w:val="nil"/>
              <w:right w:val="nil"/>
            </w:tcBorders>
            <w:shd w:val="clear" w:color="auto" w:fill="auto"/>
            <w:noWrap/>
            <w:vAlign w:val="bottom"/>
            <w:hideMark/>
          </w:tcPr>
          <w:p w14:paraId="76D9D43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0.899219</w:t>
            </w:r>
          </w:p>
        </w:tc>
        <w:tc>
          <w:tcPr>
            <w:tcW w:w="1040" w:type="dxa"/>
            <w:tcBorders>
              <w:top w:val="nil"/>
              <w:left w:val="nil"/>
              <w:bottom w:val="nil"/>
              <w:right w:val="nil"/>
            </w:tcBorders>
            <w:shd w:val="clear" w:color="auto" w:fill="auto"/>
            <w:noWrap/>
            <w:vAlign w:val="bottom"/>
            <w:hideMark/>
          </w:tcPr>
          <w:p w14:paraId="1DAEEE3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0.20642</w:t>
            </w:r>
          </w:p>
        </w:tc>
        <w:tc>
          <w:tcPr>
            <w:tcW w:w="1040" w:type="dxa"/>
            <w:tcBorders>
              <w:top w:val="nil"/>
              <w:left w:val="nil"/>
              <w:bottom w:val="nil"/>
              <w:right w:val="nil"/>
            </w:tcBorders>
            <w:shd w:val="clear" w:color="auto" w:fill="auto"/>
            <w:noWrap/>
            <w:vAlign w:val="bottom"/>
            <w:hideMark/>
          </w:tcPr>
          <w:p w14:paraId="5AF487D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0.097777</w:t>
            </w:r>
          </w:p>
        </w:tc>
      </w:tr>
      <w:tr w:rsidR="005F5E49" w:rsidRPr="005F5E49" w14:paraId="5EE9268F"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026CDF01"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Rodenkirchen</w:t>
            </w:r>
          </w:p>
        </w:tc>
        <w:tc>
          <w:tcPr>
            <w:tcW w:w="1040" w:type="dxa"/>
            <w:tcBorders>
              <w:top w:val="nil"/>
              <w:left w:val="nil"/>
              <w:bottom w:val="nil"/>
              <w:right w:val="nil"/>
            </w:tcBorders>
            <w:shd w:val="clear" w:color="auto" w:fill="auto"/>
            <w:noWrap/>
            <w:vAlign w:val="bottom"/>
            <w:hideMark/>
          </w:tcPr>
          <w:p w14:paraId="25B3CBE8"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0.00062</w:t>
            </w:r>
          </w:p>
        </w:tc>
        <w:tc>
          <w:tcPr>
            <w:tcW w:w="1040" w:type="dxa"/>
            <w:tcBorders>
              <w:top w:val="nil"/>
              <w:left w:val="nil"/>
              <w:bottom w:val="nil"/>
              <w:right w:val="nil"/>
            </w:tcBorders>
            <w:shd w:val="clear" w:color="auto" w:fill="auto"/>
            <w:noWrap/>
            <w:vAlign w:val="bottom"/>
            <w:hideMark/>
          </w:tcPr>
          <w:p w14:paraId="7DA2530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5757486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0.76402</w:t>
            </w:r>
          </w:p>
        </w:tc>
        <w:tc>
          <w:tcPr>
            <w:tcW w:w="1040" w:type="dxa"/>
            <w:tcBorders>
              <w:top w:val="nil"/>
              <w:left w:val="nil"/>
              <w:bottom w:val="nil"/>
              <w:right w:val="nil"/>
            </w:tcBorders>
            <w:shd w:val="clear" w:color="auto" w:fill="auto"/>
            <w:noWrap/>
            <w:vAlign w:val="bottom"/>
            <w:hideMark/>
          </w:tcPr>
          <w:p w14:paraId="4A812E6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58DEB602"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0.002095</w:t>
            </w:r>
          </w:p>
        </w:tc>
        <w:tc>
          <w:tcPr>
            <w:tcW w:w="1040" w:type="dxa"/>
            <w:tcBorders>
              <w:top w:val="nil"/>
              <w:left w:val="nil"/>
              <w:bottom w:val="nil"/>
              <w:right w:val="nil"/>
            </w:tcBorders>
            <w:shd w:val="clear" w:color="auto" w:fill="auto"/>
            <w:noWrap/>
            <w:vAlign w:val="bottom"/>
            <w:hideMark/>
          </w:tcPr>
          <w:p w14:paraId="72F93D3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0.683952</w:t>
            </w:r>
          </w:p>
        </w:tc>
        <w:tc>
          <w:tcPr>
            <w:tcW w:w="1040" w:type="dxa"/>
            <w:tcBorders>
              <w:top w:val="nil"/>
              <w:left w:val="nil"/>
              <w:bottom w:val="nil"/>
              <w:right w:val="nil"/>
            </w:tcBorders>
            <w:shd w:val="clear" w:color="auto" w:fill="auto"/>
            <w:noWrap/>
            <w:vAlign w:val="bottom"/>
            <w:hideMark/>
          </w:tcPr>
          <w:p w14:paraId="5EAE8D0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0.952999</w:t>
            </w:r>
          </w:p>
        </w:tc>
        <w:tc>
          <w:tcPr>
            <w:tcW w:w="1040" w:type="dxa"/>
            <w:tcBorders>
              <w:top w:val="nil"/>
              <w:left w:val="nil"/>
              <w:bottom w:val="nil"/>
              <w:right w:val="nil"/>
            </w:tcBorders>
            <w:shd w:val="clear" w:color="auto" w:fill="auto"/>
            <w:noWrap/>
            <w:vAlign w:val="bottom"/>
            <w:hideMark/>
          </w:tcPr>
          <w:p w14:paraId="6964E66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2E407693" w14:textId="77777777" w:rsidTr="005F5E49">
        <w:trPr>
          <w:trHeight w:val="315"/>
        </w:trPr>
        <w:tc>
          <w:tcPr>
            <w:tcW w:w="1377" w:type="dxa"/>
            <w:tcBorders>
              <w:top w:val="nil"/>
              <w:left w:val="nil"/>
              <w:bottom w:val="nil"/>
              <w:right w:val="nil"/>
            </w:tcBorders>
            <w:shd w:val="clear" w:color="auto" w:fill="auto"/>
            <w:noWrap/>
            <w:vAlign w:val="bottom"/>
            <w:hideMark/>
          </w:tcPr>
          <w:p w14:paraId="31792DEB" w14:textId="77777777" w:rsidR="005F5E49" w:rsidRPr="005F5E49" w:rsidRDefault="005F5E49" w:rsidP="005F5E49">
            <w:pPr>
              <w:spacing w:after="0" w:line="240" w:lineRule="auto"/>
              <w:jc w:val="right"/>
              <w:rPr>
                <w:rFonts w:eastAsia="Times New Roman" w:cs="Times New Roman"/>
                <w:color w:val="000000"/>
                <w:szCs w:val="24"/>
                <w:lang w:val="de-LU" w:eastAsia="de-LU"/>
              </w:rPr>
            </w:pPr>
          </w:p>
        </w:tc>
        <w:tc>
          <w:tcPr>
            <w:tcW w:w="1040" w:type="dxa"/>
            <w:tcBorders>
              <w:top w:val="nil"/>
              <w:left w:val="nil"/>
              <w:bottom w:val="nil"/>
              <w:right w:val="nil"/>
            </w:tcBorders>
            <w:shd w:val="clear" w:color="auto" w:fill="auto"/>
            <w:noWrap/>
            <w:vAlign w:val="bottom"/>
            <w:hideMark/>
          </w:tcPr>
          <w:p w14:paraId="10E34E6A"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7B43FB44"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7A0B59D5"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20824395"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406760B4"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58F5AE5C"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642ED882"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7434F24D" w14:textId="77777777" w:rsidR="005F5E49" w:rsidRPr="005F5E49" w:rsidRDefault="005F5E49" w:rsidP="005F5E49">
            <w:pPr>
              <w:spacing w:after="0" w:line="240" w:lineRule="auto"/>
              <w:rPr>
                <w:rFonts w:eastAsia="Times New Roman" w:cs="Times New Roman"/>
                <w:sz w:val="20"/>
                <w:szCs w:val="20"/>
                <w:lang w:val="de-LU" w:eastAsia="de-LU"/>
              </w:rPr>
            </w:pPr>
          </w:p>
        </w:tc>
      </w:tr>
      <w:tr w:rsidR="005F5E49" w:rsidRPr="005F5E49" w14:paraId="5018C62E" w14:textId="77777777" w:rsidTr="005F5E49">
        <w:trPr>
          <w:trHeight w:val="315"/>
        </w:trPr>
        <w:tc>
          <w:tcPr>
            <w:tcW w:w="1377" w:type="dxa"/>
            <w:tcBorders>
              <w:top w:val="nil"/>
              <w:left w:val="nil"/>
              <w:bottom w:val="single" w:sz="4" w:space="0" w:color="auto"/>
              <w:right w:val="nil"/>
            </w:tcBorders>
            <w:shd w:val="clear" w:color="auto" w:fill="auto"/>
            <w:noWrap/>
            <w:vAlign w:val="bottom"/>
            <w:hideMark/>
          </w:tcPr>
          <w:p w14:paraId="7A11AFF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LOCUS</w:t>
            </w:r>
          </w:p>
        </w:tc>
        <w:tc>
          <w:tcPr>
            <w:tcW w:w="1040" w:type="dxa"/>
            <w:tcBorders>
              <w:top w:val="nil"/>
              <w:left w:val="nil"/>
              <w:bottom w:val="nil"/>
              <w:right w:val="nil"/>
            </w:tcBorders>
            <w:shd w:val="clear" w:color="auto" w:fill="auto"/>
            <w:noWrap/>
            <w:vAlign w:val="bottom"/>
            <w:hideMark/>
          </w:tcPr>
          <w:p w14:paraId="13981995"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MF36</w:t>
            </w:r>
          </w:p>
        </w:tc>
        <w:tc>
          <w:tcPr>
            <w:tcW w:w="1040" w:type="dxa"/>
            <w:tcBorders>
              <w:top w:val="nil"/>
              <w:left w:val="nil"/>
              <w:bottom w:val="nil"/>
              <w:right w:val="nil"/>
            </w:tcBorders>
            <w:shd w:val="clear" w:color="auto" w:fill="auto"/>
            <w:noWrap/>
            <w:vAlign w:val="bottom"/>
            <w:hideMark/>
          </w:tcPr>
          <w:p w14:paraId="4D1A190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MF419</w:t>
            </w:r>
          </w:p>
        </w:tc>
        <w:tc>
          <w:tcPr>
            <w:tcW w:w="1040" w:type="dxa"/>
            <w:tcBorders>
              <w:top w:val="nil"/>
              <w:left w:val="nil"/>
              <w:bottom w:val="nil"/>
              <w:right w:val="nil"/>
            </w:tcBorders>
            <w:shd w:val="clear" w:color="auto" w:fill="auto"/>
            <w:noWrap/>
            <w:vAlign w:val="bottom"/>
            <w:hideMark/>
          </w:tcPr>
          <w:p w14:paraId="7D3E3E2F"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MF432</w:t>
            </w:r>
          </w:p>
        </w:tc>
        <w:tc>
          <w:tcPr>
            <w:tcW w:w="1040" w:type="dxa"/>
            <w:tcBorders>
              <w:top w:val="nil"/>
              <w:left w:val="nil"/>
              <w:bottom w:val="nil"/>
              <w:right w:val="nil"/>
            </w:tcBorders>
            <w:shd w:val="clear" w:color="auto" w:fill="auto"/>
            <w:noWrap/>
            <w:vAlign w:val="bottom"/>
            <w:hideMark/>
          </w:tcPr>
          <w:p w14:paraId="57E496D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MF486</w:t>
            </w:r>
          </w:p>
        </w:tc>
        <w:tc>
          <w:tcPr>
            <w:tcW w:w="1040" w:type="dxa"/>
            <w:tcBorders>
              <w:top w:val="nil"/>
              <w:left w:val="nil"/>
              <w:bottom w:val="nil"/>
              <w:right w:val="nil"/>
            </w:tcBorders>
            <w:shd w:val="clear" w:color="auto" w:fill="auto"/>
            <w:noWrap/>
            <w:vAlign w:val="bottom"/>
            <w:hideMark/>
          </w:tcPr>
          <w:p w14:paraId="777AD8F7"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MF492</w:t>
            </w:r>
          </w:p>
        </w:tc>
        <w:tc>
          <w:tcPr>
            <w:tcW w:w="1040" w:type="dxa"/>
            <w:tcBorders>
              <w:top w:val="nil"/>
              <w:left w:val="nil"/>
              <w:bottom w:val="nil"/>
              <w:right w:val="nil"/>
            </w:tcBorders>
            <w:shd w:val="clear" w:color="auto" w:fill="auto"/>
            <w:noWrap/>
            <w:vAlign w:val="bottom"/>
            <w:hideMark/>
          </w:tcPr>
          <w:p w14:paraId="3EE28466"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MF103</w:t>
            </w:r>
          </w:p>
        </w:tc>
        <w:tc>
          <w:tcPr>
            <w:tcW w:w="1040" w:type="dxa"/>
            <w:tcBorders>
              <w:top w:val="nil"/>
              <w:left w:val="nil"/>
              <w:bottom w:val="nil"/>
              <w:right w:val="nil"/>
            </w:tcBorders>
            <w:shd w:val="clear" w:color="auto" w:fill="auto"/>
            <w:noWrap/>
            <w:vAlign w:val="bottom"/>
            <w:hideMark/>
          </w:tcPr>
          <w:p w14:paraId="12FE22E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MF26</w:t>
            </w:r>
          </w:p>
        </w:tc>
        <w:tc>
          <w:tcPr>
            <w:tcW w:w="1040" w:type="dxa"/>
            <w:tcBorders>
              <w:top w:val="nil"/>
              <w:left w:val="nil"/>
              <w:bottom w:val="nil"/>
              <w:right w:val="nil"/>
            </w:tcBorders>
            <w:shd w:val="clear" w:color="auto" w:fill="auto"/>
            <w:noWrap/>
            <w:vAlign w:val="bottom"/>
            <w:hideMark/>
          </w:tcPr>
          <w:p w14:paraId="3A8D0C2C"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MF261</w:t>
            </w:r>
          </w:p>
        </w:tc>
      </w:tr>
      <w:tr w:rsidR="005F5E49" w:rsidRPr="005F5E49" w14:paraId="7667CBA8"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6177B68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DISTRICT</w:t>
            </w:r>
          </w:p>
        </w:tc>
        <w:tc>
          <w:tcPr>
            <w:tcW w:w="1040" w:type="dxa"/>
            <w:tcBorders>
              <w:top w:val="single" w:sz="4" w:space="0" w:color="auto"/>
              <w:left w:val="nil"/>
              <w:bottom w:val="nil"/>
              <w:right w:val="nil"/>
            </w:tcBorders>
            <w:shd w:val="clear" w:color="auto" w:fill="auto"/>
            <w:noWrap/>
            <w:vAlign w:val="bottom"/>
            <w:hideMark/>
          </w:tcPr>
          <w:p w14:paraId="48A1BDB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7FF72409"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472E6D5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5B24CCF6"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2DD7E1F8"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4E04B07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24F1FEF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72CE7B9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r>
      <w:tr w:rsidR="005F5E49" w:rsidRPr="005F5E49" w14:paraId="3BB6623B"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06FCE5A5"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Chorweiler</w:t>
            </w:r>
          </w:p>
        </w:tc>
        <w:tc>
          <w:tcPr>
            <w:tcW w:w="1040" w:type="dxa"/>
            <w:tcBorders>
              <w:top w:val="nil"/>
              <w:left w:val="nil"/>
              <w:bottom w:val="nil"/>
              <w:right w:val="nil"/>
            </w:tcBorders>
            <w:shd w:val="clear" w:color="auto" w:fill="auto"/>
            <w:noWrap/>
            <w:vAlign w:val="bottom"/>
            <w:hideMark/>
          </w:tcPr>
          <w:p w14:paraId="2F0296E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0.360955</w:t>
            </w:r>
          </w:p>
        </w:tc>
        <w:tc>
          <w:tcPr>
            <w:tcW w:w="1040" w:type="dxa"/>
            <w:tcBorders>
              <w:top w:val="nil"/>
              <w:left w:val="nil"/>
              <w:bottom w:val="nil"/>
              <w:right w:val="nil"/>
            </w:tcBorders>
            <w:shd w:val="clear" w:color="auto" w:fill="auto"/>
            <w:noWrap/>
            <w:vAlign w:val="bottom"/>
            <w:hideMark/>
          </w:tcPr>
          <w:p w14:paraId="1164CD7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0.259445</w:t>
            </w:r>
          </w:p>
        </w:tc>
        <w:tc>
          <w:tcPr>
            <w:tcW w:w="1040" w:type="dxa"/>
            <w:tcBorders>
              <w:top w:val="nil"/>
              <w:left w:val="nil"/>
              <w:bottom w:val="nil"/>
              <w:right w:val="nil"/>
            </w:tcBorders>
            <w:shd w:val="clear" w:color="auto" w:fill="auto"/>
            <w:noWrap/>
            <w:vAlign w:val="bottom"/>
            <w:hideMark/>
          </w:tcPr>
          <w:p w14:paraId="632B90D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0.340875</w:t>
            </w:r>
          </w:p>
        </w:tc>
        <w:tc>
          <w:tcPr>
            <w:tcW w:w="1040" w:type="dxa"/>
            <w:tcBorders>
              <w:top w:val="nil"/>
              <w:left w:val="nil"/>
              <w:bottom w:val="nil"/>
              <w:right w:val="nil"/>
            </w:tcBorders>
            <w:shd w:val="clear" w:color="auto" w:fill="auto"/>
            <w:noWrap/>
            <w:vAlign w:val="bottom"/>
            <w:hideMark/>
          </w:tcPr>
          <w:p w14:paraId="195F976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0.528724</w:t>
            </w:r>
          </w:p>
        </w:tc>
        <w:tc>
          <w:tcPr>
            <w:tcW w:w="1040" w:type="dxa"/>
            <w:tcBorders>
              <w:top w:val="nil"/>
              <w:left w:val="nil"/>
              <w:bottom w:val="nil"/>
              <w:right w:val="nil"/>
            </w:tcBorders>
            <w:shd w:val="clear" w:color="auto" w:fill="auto"/>
            <w:noWrap/>
            <w:vAlign w:val="bottom"/>
            <w:hideMark/>
          </w:tcPr>
          <w:p w14:paraId="0340902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0.896736</w:t>
            </w:r>
          </w:p>
        </w:tc>
        <w:tc>
          <w:tcPr>
            <w:tcW w:w="1040" w:type="dxa"/>
            <w:tcBorders>
              <w:top w:val="nil"/>
              <w:left w:val="nil"/>
              <w:bottom w:val="nil"/>
              <w:right w:val="nil"/>
            </w:tcBorders>
            <w:shd w:val="clear" w:color="auto" w:fill="auto"/>
            <w:noWrap/>
            <w:vAlign w:val="bottom"/>
            <w:hideMark/>
          </w:tcPr>
          <w:p w14:paraId="5EE70F6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0.561282</w:t>
            </w:r>
          </w:p>
        </w:tc>
        <w:tc>
          <w:tcPr>
            <w:tcW w:w="1040" w:type="dxa"/>
            <w:tcBorders>
              <w:top w:val="nil"/>
              <w:left w:val="nil"/>
              <w:bottom w:val="nil"/>
              <w:right w:val="nil"/>
            </w:tcBorders>
            <w:shd w:val="clear" w:color="auto" w:fill="auto"/>
            <w:noWrap/>
            <w:vAlign w:val="bottom"/>
            <w:hideMark/>
          </w:tcPr>
          <w:p w14:paraId="6147614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0.271476</w:t>
            </w:r>
          </w:p>
        </w:tc>
        <w:tc>
          <w:tcPr>
            <w:tcW w:w="1040" w:type="dxa"/>
            <w:tcBorders>
              <w:top w:val="nil"/>
              <w:left w:val="nil"/>
              <w:bottom w:val="nil"/>
              <w:right w:val="nil"/>
            </w:tcBorders>
            <w:shd w:val="clear" w:color="auto" w:fill="auto"/>
            <w:noWrap/>
            <w:vAlign w:val="bottom"/>
            <w:hideMark/>
          </w:tcPr>
          <w:p w14:paraId="0A6ABBE1"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0.014024</w:t>
            </w:r>
          </w:p>
        </w:tc>
      </w:tr>
      <w:tr w:rsidR="005F5E49" w:rsidRPr="005F5E49" w14:paraId="362EB40E"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5EE353D0"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Ehrenfeld</w:t>
            </w:r>
          </w:p>
        </w:tc>
        <w:tc>
          <w:tcPr>
            <w:tcW w:w="1040" w:type="dxa"/>
            <w:tcBorders>
              <w:top w:val="nil"/>
              <w:left w:val="nil"/>
              <w:bottom w:val="nil"/>
              <w:right w:val="nil"/>
            </w:tcBorders>
            <w:shd w:val="clear" w:color="auto" w:fill="auto"/>
            <w:noWrap/>
            <w:vAlign w:val="bottom"/>
            <w:hideMark/>
          </w:tcPr>
          <w:p w14:paraId="52133F5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0.266969</w:t>
            </w:r>
          </w:p>
        </w:tc>
        <w:tc>
          <w:tcPr>
            <w:tcW w:w="1040" w:type="dxa"/>
            <w:tcBorders>
              <w:top w:val="nil"/>
              <w:left w:val="nil"/>
              <w:bottom w:val="nil"/>
              <w:right w:val="nil"/>
            </w:tcBorders>
            <w:shd w:val="clear" w:color="auto" w:fill="auto"/>
            <w:noWrap/>
            <w:vAlign w:val="bottom"/>
            <w:hideMark/>
          </w:tcPr>
          <w:p w14:paraId="47727C5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0.423088</w:t>
            </w:r>
          </w:p>
        </w:tc>
        <w:tc>
          <w:tcPr>
            <w:tcW w:w="1040" w:type="dxa"/>
            <w:tcBorders>
              <w:top w:val="nil"/>
              <w:left w:val="nil"/>
              <w:bottom w:val="nil"/>
              <w:right w:val="nil"/>
            </w:tcBorders>
            <w:shd w:val="clear" w:color="auto" w:fill="auto"/>
            <w:noWrap/>
            <w:vAlign w:val="bottom"/>
            <w:hideMark/>
          </w:tcPr>
          <w:p w14:paraId="0E1A1B1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0.103394</w:t>
            </w:r>
          </w:p>
        </w:tc>
        <w:tc>
          <w:tcPr>
            <w:tcW w:w="1040" w:type="dxa"/>
            <w:tcBorders>
              <w:top w:val="nil"/>
              <w:left w:val="nil"/>
              <w:bottom w:val="nil"/>
              <w:right w:val="nil"/>
            </w:tcBorders>
            <w:shd w:val="clear" w:color="auto" w:fill="auto"/>
            <w:noWrap/>
            <w:vAlign w:val="bottom"/>
            <w:hideMark/>
          </w:tcPr>
          <w:p w14:paraId="1A8DD4E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0.188563</w:t>
            </w:r>
          </w:p>
        </w:tc>
        <w:tc>
          <w:tcPr>
            <w:tcW w:w="1040" w:type="dxa"/>
            <w:tcBorders>
              <w:top w:val="nil"/>
              <w:left w:val="nil"/>
              <w:bottom w:val="nil"/>
              <w:right w:val="nil"/>
            </w:tcBorders>
            <w:shd w:val="clear" w:color="auto" w:fill="auto"/>
            <w:noWrap/>
            <w:vAlign w:val="bottom"/>
            <w:hideMark/>
          </w:tcPr>
          <w:p w14:paraId="4E2DD825"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0.010739</w:t>
            </w:r>
          </w:p>
        </w:tc>
        <w:tc>
          <w:tcPr>
            <w:tcW w:w="1040" w:type="dxa"/>
            <w:tcBorders>
              <w:top w:val="nil"/>
              <w:left w:val="nil"/>
              <w:bottom w:val="nil"/>
              <w:right w:val="nil"/>
            </w:tcBorders>
            <w:shd w:val="clear" w:color="auto" w:fill="auto"/>
            <w:noWrap/>
            <w:vAlign w:val="bottom"/>
            <w:hideMark/>
          </w:tcPr>
          <w:p w14:paraId="4FC9D3B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0CCAF56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6134806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0.522125</w:t>
            </w:r>
          </w:p>
        </w:tc>
      </w:tr>
      <w:tr w:rsidR="005F5E49" w:rsidRPr="005F5E49" w14:paraId="2DEE8BFA"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38BE3F40"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Innenstadt</w:t>
            </w:r>
          </w:p>
        </w:tc>
        <w:tc>
          <w:tcPr>
            <w:tcW w:w="1040" w:type="dxa"/>
            <w:tcBorders>
              <w:top w:val="nil"/>
              <w:left w:val="nil"/>
              <w:bottom w:val="nil"/>
              <w:right w:val="nil"/>
            </w:tcBorders>
            <w:shd w:val="clear" w:color="auto" w:fill="auto"/>
            <w:noWrap/>
            <w:vAlign w:val="bottom"/>
            <w:hideMark/>
          </w:tcPr>
          <w:p w14:paraId="758D3CA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0.173158</w:t>
            </w:r>
          </w:p>
        </w:tc>
        <w:tc>
          <w:tcPr>
            <w:tcW w:w="1040" w:type="dxa"/>
            <w:tcBorders>
              <w:top w:val="nil"/>
              <w:left w:val="nil"/>
              <w:bottom w:val="nil"/>
              <w:right w:val="nil"/>
            </w:tcBorders>
            <w:shd w:val="clear" w:color="auto" w:fill="auto"/>
            <w:noWrap/>
            <w:vAlign w:val="bottom"/>
            <w:hideMark/>
          </w:tcPr>
          <w:p w14:paraId="465C108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0.995328</w:t>
            </w:r>
          </w:p>
        </w:tc>
        <w:tc>
          <w:tcPr>
            <w:tcW w:w="1040" w:type="dxa"/>
            <w:tcBorders>
              <w:top w:val="nil"/>
              <w:left w:val="nil"/>
              <w:bottom w:val="nil"/>
              <w:right w:val="nil"/>
            </w:tcBorders>
            <w:shd w:val="clear" w:color="auto" w:fill="auto"/>
            <w:noWrap/>
            <w:vAlign w:val="bottom"/>
            <w:hideMark/>
          </w:tcPr>
          <w:p w14:paraId="54F2163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0.212558</w:t>
            </w:r>
          </w:p>
        </w:tc>
        <w:tc>
          <w:tcPr>
            <w:tcW w:w="1040" w:type="dxa"/>
            <w:tcBorders>
              <w:top w:val="nil"/>
              <w:left w:val="nil"/>
              <w:bottom w:val="nil"/>
              <w:right w:val="nil"/>
            </w:tcBorders>
            <w:shd w:val="clear" w:color="auto" w:fill="auto"/>
            <w:noWrap/>
            <w:vAlign w:val="bottom"/>
            <w:hideMark/>
          </w:tcPr>
          <w:p w14:paraId="664BA87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0.559298</w:t>
            </w:r>
          </w:p>
        </w:tc>
        <w:tc>
          <w:tcPr>
            <w:tcW w:w="1040" w:type="dxa"/>
            <w:tcBorders>
              <w:top w:val="nil"/>
              <w:left w:val="nil"/>
              <w:bottom w:val="nil"/>
              <w:right w:val="nil"/>
            </w:tcBorders>
            <w:shd w:val="clear" w:color="auto" w:fill="auto"/>
            <w:noWrap/>
            <w:vAlign w:val="bottom"/>
            <w:hideMark/>
          </w:tcPr>
          <w:p w14:paraId="7F8A4DD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0.097795</w:t>
            </w:r>
          </w:p>
        </w:tc>
        <w:tc>
          <w:tcPr>
            <w:tcW w:w="1040" w:type="dxa"/>
            <w:tcBorders>
              <w:top w:val="nil"/>
              <w:left w:val="nil"/>
              <w:bottom w:val="nil"/>
              <w:right w:val="nil"/>
            </w:tcBorders>
            <w:shd w:val="clear" w:color="auto" w:fill="auto"/>
            <w:noWrap/>
            <w:vAlign w:val="bottom"/>
            <w:hideMark/>
          </w:tcPr>
          <w:p w14:paraId="77DA34C8"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0.025502</w:t>
            </w:r>
          </w:p>
        </w:tc>
        <w:tc>
          <w:tcPr>
            <w:tcW w:w="1040" w:type="dxa"/>
            <w:tcBorders>
              <w:top w:val="nil"/>
              <w:left w:val="nil"/>
              <w:bottom w:val="nil"/>
              <w:right w:val="nil"/>
            </w:tcBorders>
            <w:shd w:val="clear" w:color="auto" w:fill="auto"/>
            <w:noWrap/>
            <w:vAlign w:val="bottom"/>
            <w:hideMark/>
          </w:tcPr>
          <w:p w14:paraId="0927D5A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583CC21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0.284256</w:t>
            </w:r>
          </w:p>
        </w:tc>
      </w:tr>
      <w:tr w:rsidR="005F5E49" w:rsidRPr="005F5E49" w14:paraId="5B576B62"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337CC25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Kalk</w:t>
            </w:r>
          </w:p>
        </w:tc>
        <w:tc>
          <w:tcPr>
            <w:tcW w:w="1040" w:type="dxa"/>
            <w:tcBorders>
              <w:top w:val="nil"/>
              <w:left w:val="nil"/>
              <w:bottom w:val="nil"/>
              <w:right w:val="nil"/>
            </w:tcBorders>
            <w:shd w:val="clear" w:color="auto" w:fill="auto"/>
            <w:noWrap/>
            <w:vAlign w:val="bottom"/>
            <w:hideMark/>
          </w:tcPr>
          <w:p w14:paraId="5437AF1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0.702266</w:t>
            </w:r>
          </w:p>
        </w:tc>
        <w:tc>
          <w:tcPr>
            <w:tcW w:w="1040" w:type="dxa"/>
            <w:tcBorders>
              <w:top w:val="nil"/>
              <w:left w:val="nil"/>
              <w:bottom w:val="nil"/>
              <w:right w:val="nil"/>
            </w:tcBorders>
            <w:shd w:val="clear" w:color="auto" w:fill="auto"/>
            <w:noWrap/>
            <w:vAlign w:val="bottom"/>
            <w:hideMark/>
          </w:tcPr>
          <w:p w14:paraId="7744BD0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0.65358</w:t>
            </w:r>
          </w:p>
        </w:tc>
        <w:tc>
          <w:tcPr>
            <w:tcW w:w="1040" w:type="dxa"/>
            <w:tcBorders>
              <w:top w:val="nil"/>
              <w:left w:val="nil"/>
              <w:bottom w:val="nil"/>
              <w:right w:val="nil"/>
            </w:tcBorders>
            <w:shd w:val="clear" w:color="auto" w:fill="auto"/>
            <w:noWrap/>
            <w:vAlign w:val="bottom"/>
            <w:hideMark/>
          </w:tcPr>
          <w:p w14:paraId="23148DD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0.746243</w:t>
            </w:r>
          </w:p>
        </w:tc>
        <w:tc>
          <w:tcPr>
            <w:tcW w:w="1040" w:type="dxa"/>
            <w:tcBorders>
              <w:top w:val="nil"/>
              <w:left w:val="nil"/>
              <w:bottom w:val="nil"/>
              <w:right w:val="nil"/>
            </w:tcBorders>
            <w:shd w:val="clear" w:color="auto" w:fill="auto"/>
            <w:noWrap/>
            <w:vAlign w:val="bottom"/>
            <w:hideMark/>
          </w:tcPr>
          <w:p w14:paraId="6691172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0.423449</w:t>
            </w:r>
          </w:p>
        </w:tc>
        <w:tc>
          <w:tcPr>
            <w:tcW w:w="1040" w:type="dxa"/>
            <w:tcBorders>
              <w:top w:val="nil"/>
              <w:left w:val="nil"/>
              <w:bottom w:val="nil"/>
              <w:right w:val="nil"/>
            </w:tcBorders>
            <w:shd w:val="clear" w:color="auto" w:fill="auto"/>
            <w:noWrap/>
            <w:vAlign w:val="bottom"/>
            <w:hideMark/>
          </w:tcPr>
          <w:p w14:paraId="67318AD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0.440705</w:t>
            </w:r>
          </w:p>
        </w:tc>
        <w:tc>
          <w:tcPr>
            <w:tcW w:w="1040" w:type="dxa"/>
            <w:tcBorders>
              <w:top w:val="nil"/>
              <w:left w:val="nil"/>
              <w:bottom w:val="nil"/>
              <w:right w:val="nil"/>
            </w:tcBorders>
            <w:shd w:val="clear" w:color="auto" w:fill="auto"/>
            <w:noWrap/>
            <w:vAlign w:val="bottom"/>
            <w:hideMark/>
          </w:tcPr>
          <w:p w14:paraId="72A8D80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0.630899</w:t>
            </w:r>
          </w:p>
        </w:tc>
        <w:tc>
          <w:tcPr>
            <w:tcW w:w="1040" w:type="dxa"/>
            <w:tcBorders>
              <w:top w:val="nil"/>
              <w:left w:val="nil"/>
              <w:bottom w:val="nil"/>
              <w:right w:val="nil"/>
            </w:tcBorders>
            <w:shd w:val="clear" w:color="auto" w:fill="auto"/>
            <w:noWrap/>
            <w:vAlign w:val="bottom"/>
            <w:hideMark/>
          </w:tcPr>
          <w:p w14:paraId="5274C15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0.853903</w:t>
            </w:r>
          </w:p>
        </w:tc>
        <w:tc>
          <w:tcPr>
            <w:tcW w:w="1040" w:type="dxa"/>
            <w:tcBorders>
              <w:top w:val="nil"/>
              <w:left w:val="nil"/>
              <w:bottom w:val="nil"/>
              <w:right w:val="nil"/>
            </w:tcBorders>
            <w:shd w:val="clear" w:color="auto" w:fill="auto"/>
            <w:noWrap/>
            <w:vAlign w:val="bottom"/>
            <w:hideMark/>
          </w:tcPr>
          <w:p w14:paraId="642ADC6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0.076917</w:t>
            </w:r>
          </w:p>
        </w:tc>
      </w:tr>
      <w:tr w:rsidR="005F5E49" w:rsidRPr="005F5E49" w14:paraId="3FECD554"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43BF7F5E"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Lindenthal</w:t>
            </w:r>
            <w:proofErr w:type="spellEnd"/>
          </w:p>
        </w:tc>
        <w:tc>
          <w:tcPr>
            <w:tcW w:w="1040" w:type="dxa"/>
            <w:tcBorders>
              <w:top w:val="nil"/>
              <w:left w:val="nil"/>
              <w:bottom w:val="nil"/>
              <w:right w:val="nil"/>
            </w:tcBorders>
            <w:shd w:val="clear" w:color="auto" w:fill="auto"/>
            <w:noWrap/>
            <w:vAlign w:val="bottom"/>
            <w:hideMark/>
          </w:tcPr>
          <w:p w14:paraId="24862127"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0.039085</w:t>
            </w:r>
          </w:p>
        </w:tc>
        <w:tc>
          <w:tcPr>
            <w:tcW w:w="1040" w:type="dxa"/>
            <w:tcBorders>
              <w:top w:val="nil"/>
              <w:left w:val="nil"/>
              <w:bottom w:val="nil"/>
              <w:right w:val="nil"/>
            </w:tcBorders>
            <w:shd w:val="clear" w:color="auto" w:fill="auto"/>
            <w:noWrap/>
            <w:vAlign w:val="bottom"/>
            <w:hideMark/>
          </w:tcPr>
          <w:p w14:paraId="48B28D2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0.321135</w:t>
            </w:r>
          </w:p>
        </w:tc>
        <w:tc>
          <w:tcPr>
            <w:tcW w:w="1040" w:type="dxa"/>
            <w:tcBorders>
              <w:top w:val="nil"/>
              <w:left w:val="nil"/>
              <w:bottom w:val="nil"/>
              <w:right w:val="nil"/>
            </w:tcBorders>
            <w:shd w:val="clear" w:color="auto" w:fill="auto"/>
            <w:noWrap/>
            <w:vAlign w:val="bottom"/>
            <w:hideMark/>
          </w:tcPr>
          <w:p w14:paraId="04DD6BD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0.612372</w:t>
            </w:r>
          </w:p>
        </w:tc>
        <w:tc>
          <w:tcPr>
            <w:tcW w:w="1040" w:type="dxa"/>
            <w:tcBorders>
              <w:top w:val="nil"/>
              <w:left w:val="nil"/>
              <w:bottom w:val="nil"/>
              <w:right w:val="nil"/>
            </w:tcBorders>
            <w:shd w:val="clear" w:color="auto" w:fill="auto"/>
            <w:noWrap/>
            <w:vAlign w:val="bottom"/>
            <w:hideMark/>
          </w:tcPr>
          <w:p w14:paraId="3D7F78D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0.831892</w:t>
            </w:r>
          </w:p>
        </w:tc>
        <w:tc>
          <w:tcPr>
            <w:tcW w:w="1040" w:type="dxa"/>
            <w:tcBorders>
              <w:top w:val="nil"/>
              <w:left w:val="nil"/>
              <w:bottom w:val="nil"/>
              <w:right w:val="nil"/>
            </w:tcBorders>
            <w:shd w:val="clear" w:color="auto" w:fill="auto"/>
            <w:noWrap/>
            <w:vAlign w:val="bottom"/>
            <w:hideMark/>
          </w:tcPr>
          <w:p w14:paraId="5E4C9AF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0.820113</w:t>
            </w:r>
          </w:p>
        </w:tc>
        <w:tc>
          <w:tcPr>
            <w:tcW w:w="1040" w:type="dxa"/>
            <w:tcBorders>
              <w:top w:val="nil"/>
              <w:left w:val="nil"/>
              <w:bottom w:val="nil"/>
              <w:right w:val="nil"/>
            </w:tcBorders>
            <w:shd w:val="clear" w:color="auto" w:fill="auto"/>
            <w:noWrap/>
            <w:vAlign w:val="bottom"/>
            <w:hideMark/>
          </w:tcPr>
          <w:p w14:paraId="3BE2BA8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0.088288</w:t>
            </w:r>
          </w:p>
        </w:tc>
        <w:tc>
          <w:tcPr>
            <w:tcW w:w="1040" w:type="dxa"/>
            <w:tcBorders>
              <w:top w:val="nil"/>
              <w:left w:val="nil"/>
              <w:bottom w:val="nil"/>
              <w:right w:val="nil"/>
            </w:tcBorders>
            <w:shd w:val="clear" w:color="auto" w:fill="auto"/>
            <w:noWrap/>
            <w:vAlign w:val="bottom"/>
            <w:hideMark/>
          </w:tcPr>
          <w:p w14:paraId="041B502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0.343321</w:t>
            </w:r>
          </w:p>
        </w:tc>
        <w:tc>
          <w:tcPr>
            <w:tcW w:w="1040" w:type="dxa"/>
            <w:tcBorders>
              <w:top w:val="nil"/>
              <w:left w:val="nil"/>
              <w:bottom w:val="nil"/>
              <w:right w:val="nil"/>
            </w:tcBorders>
            <w:shd w:val="clear" w:color="auto" w:fill="auto"/>
            <w:noWrap/>
            <w:vAlign w:val="bottom"/>
            <w:hideMark/>
          </w:tcPr>
          <w:p w14:paraId="26DE79A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0.260863</w:t>
            </w:r>
          </w:p>
        </w:tc>
      </w:tr>
      <w:tr w:rsidR="005F5E49" w:rsidRPr="005F5E49" w14:paraId="1563E515"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7BC0C80F"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Mülheim</w:t>
            </w:r>
          </w:p>
        </w:tc>
        <w:tc>
          <w:tcPr>
            <w:tcW w:w="1040" w:type="dxa"/>
            <w:tcBorders>
              <w:top w:val="nil"/>
              <w:left w:val="nil"/>
              <w:bottom w:val="nil"/>
              <w:right w:val="nil"/>
            </w:tcBorders>
            <w:shd w:val="clear" w:color="auto" w:fill="auto"/>
            <w:noWrap/>
            <w:vAlign w:val="bottom"/>
            <w:hideMark/>
          </w:tcPr>
          <w:p w14:paraId="2DC7F1C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0.496119</w:t>
            </w:r>
          </w:p>
        </w:tc>
        <w:tc>
          <w:tcPr>
            <w:tcW w:w="1040" w:type="dxa"/>
            <w:tcBorders>
              <w:top w:val="nil"/>
              <w:left w:val="nil"/>
              <w:bottom w:val="nil"/>
              <w:right w:val="nil"/>
            </w:tcBorders>
            <w:shd w:val="clear" w:color="auto" w:fill="auto"/>
            <w:noWrap/>
            <w:vAlign w:val="bottom"/>
            <w:hideMark/>
          </w:tcPr>
          <w:p w14:paraId="6A92D207"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0.048248</w:t>
            </w:r>
          </w:p>
        </w:tc>
        <w:tc>
          <w:tcPr>
            <w:tcW w:w="1040" w:type="dxa"/>
            <w:tcBorders>
              <w:top w:val="nil"/>
              <w:left w:val="nil"/>
              <w:bottom w:val="nil"/>
              <w:right w:val="nil"/>
            </w:tcBorders>
            <w:shd w:val="clear" w:color="auto" w:fill="auto"/>
            <w:noWrap/>
            <w:vAlign w:val="bottom"/>
            <w:hideMark/>
          </w:tcPr>
          <w:p w14:paraId="1D9050F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0.761891</w:t>
            </w:r>
          </w:p>
        </w:tc>
        <w:tc>
          <w:tcPr>
            <w:tcW w:w="1040" w:type="dxa"/>
            <w:tcBorders>
              <w:top w:val="nil"/>
              <w:left w:val="nil"/>
              <w:bottom w:val="nil"/>
              <w:right w:val="nil"/>
            </w:tcBorders>
            <w:shd w:val="clear" w:color="auto" w:fill="auto"/>
            <w:noWrap/>
            <w:vAlign w:val="bottom"/>
            <w:hideMark/>
          </w:tcPr>
          <w:p w14:paraId="447F590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0.938751</w:t>
            </w:r>
          </w:p>
        </w:tc>
        <w:tc>
          <w:tcPr>
            <w:tcW w:w="1040" w:type="dxa"/>
            <w:tcBorders>
              <w:top w:val="nil"/>
              <w:left w:val="nil"/>
              <w:bottom w:val="nil"/>
              <w:right w:val="nil"/>
            </w:tcBorders>
            <w:shd w:val="clear" w:color="auto" w:fill="auto"/>
            <w:noWrap/>
            <w:vAlign w:val="bottom"/>
            <w:hideMark/>
          </w:tcPr>
          <w:p w14:paraId="6486D24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0.485052</w:t>
            </w:r>
          </w:p>
        </w:tc>
        <w:tc>
          <w:tcPr>
            <w:tcW w:w="1040" w:type="dxa"/>
            <w:tcBorders>
              <w:top w:val="nil"/>
              <w:left w:val="nil"/>
              <w:bottom w:val="nil"/>
              <w:right w:val="nil"/>
            </w:tcBorders>
            <w:shd w:val="clear" w:color="auto" w:fill="auto"/>
            <w:noWrap/>
            <w:vAlign w:val="bottom"/>
            <w:hideMark/>
          </w:tcPr>
          <w:p w14:paraId="233D05B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0.7515</w:t>
            </w:r>
          </w:p>
        </w:tc>
        <w:tc>
          <w:tcPr>
            <w:tcW w:w="1040" w:type="dxa"/>
            <w:tcBorders>
              <w:top w:val="nil"/>
              <w:left w:val="nil"/>
              <w:bottom w:val="nil"/>
              <w:right w:val="nil"/>
            </w:tcBorders>
            <w:shd w:val="clear" w:color="auto" w:fill="auto"/>
            <w:noWrap/>
            <w:vAlign w:val="bottom"/>
            <w:hideMark/>
          </w:tcPr>
          <w:p w14:paraId="7711323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0.111797</w:t>
            </w:r>
          </w:p>
        </w:tc>
        <w:tc>
          <w:tcPr>
            <w:tcW w:w="1040" w:type="dxa"/>
            <w:tcBorders>
              <w:top w:val="nil"/>
              <w:left w:val="nil"/>
              <w:bottom w:val="nil"/>
              <w:right w:val="nil"/>
            </w:tcBorders>
            <w:shd w:val="clear" w:color="auto" w:fill="auto"/>
            <w:noWrap/>
            <w:vAlign w:val="bottom"/>
            <w:hideMark/>
          </w:tcPr>
          <w:p w14:paraId="69C0680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0.08677</w:t>
            </w:r>
          </w:p>
        </w:tc>
      </w:tr>
      <w:tr w:rsidR="005F5E49" w:rsidRPr="005F5E49" w14:paraId="21A8A584"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345818DE"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Nippes</w:t>
            </w:r>
          </w:p>
        </w:tc>
        <w:tc>
          <w:tcPr>
            <w:tcW w:w="1040" w:type="dxa"/>
            <w:tcBorders>
              <w:top w:val="nil"/>
              <w:left w:val="nil"/>
              <w:bottom w:val="nil"/>
              <w:right w:val="nil"/>
            </w:tcBorders>
            <w:shd w:val="clear" w:color="auto" w:fill="auto"/>
            <w:noWrap/>
            <w:vAlign w:val="bottom"/>
            <w:hideMark/>
          </w:tcPr>
          <w:p w14:paraId="32BEC60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0.465714</w:t>
            </w:r>
          </w:p>
        </w:tc>
        <w:tc>
          <w:tcPr>
            <w:tcW w:w="1040" w:type="dxa"/>
            <w:tcBorders>
              <w:top w:val="nil"/>
              <w:left w:val="nil"/>
              <w:bottom w:val="nil"/>
              <w:right w:val="nil"/>
            </w:tcBorders>
            <w:shd w:val="clear" w:color="auto" w:fill="auto"/>
            <w:noWrap/>
            <w:vAlign w:val="bottom"/>
            <w:hideMark/>
          </w:tcPr>
          <w:p w14:paraId="5BBEE78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0.309903</w:t>
            </w:r>
          </w:p>
        </w:tc>
        <w:tc>
          <w:tcPr>
            <w:tcW w:w="1040" w:type="dxa"/>
            <w:tcBorders>
              <w:top w:val="nil"/>
              <w:left w:val="nil"/>
              <w:bottom w:val="nil"/>
              <w:right w:val="nil"/>
            </w:tcBorders>
            <w:shd w:val="clear" w:color="auto" w:fill="auto"/>
            <w:noWrap/>
            <w:vAlign w:val="bottom"/>
            <w:hideMark/>
          </w:tcPr>
          <w:p w14:paraId="45C53E1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0.091547</w:t>
            </w:r>
          </w:p>
        </w:tc>
        <w:tc>
          <w:tcPr>
            <w:tcW w:w="1040" w:type="dxa"/>
            <w:tcBorders>
              <w:top w:val="nil"/>
              <w:left w:val="nil"/>
              <w:bottom w:val="nil"/>
              <w:right w:val="nil"/>
            </w:tcBorders>
            <w:shd w:val="clear" w:color="auto" w:fill="auto"/>
            <w:noWrap/>
            <w:vAlign w:val="bottom"/>
            <w:hideMark/>
          </w:tcPr>
          <w:p w14:paraId="3AEB276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0.882453</w:t>
            </w:r>
          </w:p>
        </w:tc>
        <w:tc>
          <w:tcPr>
            <w:tcW w:w="1040" w:type="dxa"/>
            <w:tcBorders>
              <w:top w:val="nil"/>
              <w:left w:val="nil"/>
              <w:bottom w:val="nil"/>
              <w:right w:val="nil"/>
            </w:tcBorders>
            <w:shd w:val="clear" w:color="auto" w:fill="auto"/>
            <w:noWrap/>
            <w:vAlign w:val="bottom"/>
            <w:hideMark/>
          </w:tcPr>
          <w:p w14:paraId="6A54A09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0.429053</w:t>
            </w:r>
          </w:p>
        </w:tc>
        <w:tc>
          <w:tcPr>
            <w:tcW w:w="1040" w:type="dxa"/>
            <w:tcBorders>
              <w:top w:val="nil"/>
              <w:left w:val="nil"/>
              <w:bottom w:val="nil"/>
              <w:right w:val="nil"/>
            </w:tcBorders>
            <w:shd w:val="clear" w:color="auto" w:fill="auto"/>
            <w:noWrap/>
            <w:vAlign w:val="bottom"/>
            <w:hideMark/>
          </w:tcPr>
          <w:p w14:paraId="4BA0D34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0.631676</w:t>
            </w:r>
          </w:p>
        </w:tc>
        <w:tc>
          <w:tcPr>
            <w:tcW w:w="1040" w:type="dxa"/>
            <w:tcBorders>
              <w:top w:val="nil"/>
              <w:left w:val="nil"/>
              <w:bottom w:val="nil"/>
              <w:right w:val="nil"/>
            </w:tcBorders>
            <w:shd w:val="clear" w:color="auto" w:fill="auto"/>
            <w:noWrap/>
            <w:vAlign w:val="bottom"/>
            <w:hideMark/>
          </w:tcPr>
          <w:p w14:paraId="73D7687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29CFBD94"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0.000719</w:t>
            </w:r>
          </w:p>
        </w:tc>
      </w:tr>
      <w:tr w:rsidR="005F5E49" w:rsidRPr="005F5E49" w14:paraId="4D1BB6B4"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5DE28F1F"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Porz</w:t>
            </w:r>
          </w:p>
        </w:tc>
        <w:tc>
          <w:tcPr>
            <w:tcW w:w="1040" w:type="dxa"/>
            <w:tcBorders>
              <w:top w:val="nil"/>
              <w:left w:val="nil"/>
              <w:bottom w:val="nil"/>
              <w:right w:val="nil"/>
            </w:tcBorders>
            <w:shd w:val="clear" w:color="auto" w:fill="auto"/>
            <w:noWrap/>
            <w:vAlign w:val="bottom"/>
            <w:hideMark/>
          </w:tcPr>
          <w:p w14:paraId="57996DC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0.687181</w:t>
            </w:r>
          </w:p>
        </w:tc>
        <w:tc>
          <w:tcPr>
            <w:tcW w:w="1040" w:type="dxa"/>
            <w:tcBorders>
              <w:top w:val="nil"/>
              <w:left w:val="nil"/>
              <w:bottom w:val="nil"/>
              <w:right w:val="nil"/>
            </w:tcBorders>
            <w:shd w:val="clear" w:color="auto" w:fill="auto"/>
            <w:noWrap/>
            <w:vAlign w:val="bottom"/>
            <w:hideMark/>
          </w:tcPr>
          <w:p w14:paraId="3414689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0.548659</w:t>
            </w:r>
          </w:p>
        </w:tc>
        <w:tc>
          <w:tcPr>
            <w:tcW w:w="1040" w:type="dxa"/>
            <w:tcBorders>
              <w:top w:val="nil"/>
              <w:left w:val="nil"/>
              <w:bottom w:val="nil"/>
              <w:right w:val="nil"/>
            </w:tcBorders>
            <w:shd w:val="clear" w:color="auto" w:fill="auto"/>
            <w:noWrap/>
            <w:vAlign w:val="bottom"/>
            <w:hideMark/>
          </w:tcPr>
          <w:p w14:paraId="0DFE57A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0.738018</w:t>
            </w:r>
          </w:p>
        </w:tc>
        <w:tc>
          <w:tcPr>
            <w:tcW w:w="1040" w:type="dxa"/>
            <w:tcBorders>
              <w:top w:val="nil"/>
              <w:left w:val="nil"/>
              <w:bottom w:val="nil"/>
              <w:right w:val="nil"/>
            </w:tcBorders>
            <w:shd w:val="clear" w:color="auto" w:fill="auto"/>
            <w:noWrap/>
            <w:vAlign w:val="bottom"/>
            <w:hideMark/>
          </w:tcPr>
          <w:p w14:paraId="71749A5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0.190963</w:t>
            </w:r>
          </w:p>
        </w:tc>
        <w:tc>
          <w:tcPr>
            <w:tcW w:w="1040" w:type="dxa"/>
            <w:tcBorders>
              <w:top w:val="nil"/>
              <w:left w:val="nil"/>
              <w:bottom w:val="nil"/>
              <w:right w:val="nil"/>
            </w:tcBorders>
            <w:shd w:val="clear" w:color="auto" w:fill="auto"/>
            <w:noWrap/>
            <w:vAlign w:val="bottom"/>
            <w:hideMark/>
          </w:tcPr>
          <w:p w14:paraId="2152208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0.156992</w:t>
            </w:r>
          </w:p>
        </w:tc>
        <w:tc>
          <w:tcPr>
            <w:tcW w:w="1040" w:type="dxa"/>
            <w:tcBorders>
              <w:top w:val="nil"/>
              <w:left w:val="nil"/>
              <w:bottom w:val="nil"/>
              <w:right w:val="nil"/>
            </w:tcBorders>
            <w:shd w:val="clear" w:color="auto" w:fill="auto"/>
            <w:noWrap/>
            <w:vAlign w:val="bottom"/>
            <w:hideMark/>
          </w:tcPr>
          <w:p w14:paraId="66B6869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0.148395</w:t>
            </w:r>
          </w:p>
        </w:tc>
        <w:tc>
          <w:tcPr>
            <w:tcW w:w="1040" w:type="dxa"/>
            <w:tcBorders>
              <w:top w:val="nil"/>
              <w:left w:val="nil"/>
              <w:bottom w:val="nil"/>
              <w:right w:val="nil"/>
            </w:tcBorders>
            <w:shd w:val="clear" w:color="auto" w:fill="auto"/>
            <w:noWrap/>
            <w:vAlign w:val="bottom"/>
            <w:hideMark/>
          </w:tcPr>
          <w:p w14:paraId="0355A3B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0.159586</w:t>
            </w:r>
          </w:p>
        </w:tc>
        <w:tc>
          <w:tcPr>
            <w:tcW w:w="1040" w:type="dxa"/>
            <w:tcBorders>
              <w:top w:val="nil"/>
              <w:left w:val="nil"/>
              <w:bottom w:val="nil"/>
              <w:right w:val="nil"/>
            </w:tcBorders>
            <w:shd w:val="clear" w:color="auto" w:fill="auto"/>
            <w:noWrap/>
            <w:vAlign w:val="bottom"/>
            <w:hideMark/>
          </w:tcPr>
          <w:p w14:paraId="0775CBE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0.531328</w:t>
            </w:r>
          </w:p>
        </w:tc>
      </w:tr>
      <w:tr w:rsidR="005F5E49" w:rsidRPr="005F5E49" w14:paraId="464E8320"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3B3CFF2B"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Rodenkirchen</w:t>
            </w:r>
          </w:p>
        </w:tc>
        <w:tc>
          <w:tcPr>
            <w:tcW w:w="1040" w:type="dxa"/>
            <w:tcBorders>
              <w:top w:val="nil"/>
              <w:left w:val="nil"/>
              <w:bottom w:val="nil"/>
              <w:right w:val="nil"/>
            </w:tcBorders>
            <w:shd w:val="clear" w:color="auto" w:fill="auto"/>
            <w:noWrap/>
            <w:vAlign w:val="bottom"/>
            <w:hideMark/>
          </w:tcPr>
          <w:p w14:paraId="2E15DE0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0.078088</w:t>
            </w:r>
          </w:p>
        </w:tc>
        <w:tc>
          <w:tcPr>
            <w:tcW w:w="1040" w:type="dxa"/>
            <w:tcBorders>
              <w:top w:val="nil"/>
              <w:left w:val="nil"/>
              <w:bottom w:val="nil"/>
              <w:right w:val="nil"/>
            </w:tcBorders>
            <w:shd w:val="clear" w:color="auto" w:fill="auto"/>
            <w:noWrap/>
            <w:vAlign w:val="bottom"/>
            <w:hideMark/>
          </w:tcPr>
          <w:p w14:paraId="17F472D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0.468644</w:t>
            </w:r>
          </w:p>
        </w:tc>
        <w:tc>
          <w:tcPr>
            <w:tcW w:w="1040" w:type="dxa"/>
            <w:tcBorders>
              <w:top w:val="nil"/>
              <w:left w:val="nil"/>
              <w:bottom w:val="nil"/>
              <w:right w:val="nil"/>
            </w:tcBorders>
            <w:shd w:val="clear" w:color="auto" w:fill="auto"/>
            <w:noWrap/>
            <w:vAlign w:val="bottom"/>
            <w:hideMark/>
          </w:tcPr>
          <w:p w14:paraId="17E74F7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0.498658</w:t>
            </w:r>
          </w:p>
        </w:tc>
        <w:tc>
          <w:tcPr>
            <w:tcW w:w="1040" w:type="dxa"/>
            <w:tcBorders>
              <w:top w:val="nil"/>
              <w:left w:val="nil"/>
              <w:bottom w:val="nil"/>
              <w:right w:val="nil"/>
            </w:tcBorders>
            <w:shd w:val="clear" w:color="auto" w:fill="auto"/>
            <w:noWrap/>
            <w:vAlign w:val="bottom"/>
            <w:hideMark/>
          </w:tcPr>
          <w:p w14:paraId="1FE0778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0.539762</w:t>
            </w:r>
          </w:p>
        </w:tc>
        <w:tc>
          <w:tcPr>
            <w:tcW w:w="1040" w:type="dxa"/>
            <w:tcBorders>
              <w:top w:val="nil"/>
              <w:left w:val="nil"/>
              <w:bottom w:val="nil"/>
              <w:right w:val="nil"/>
            </w:tcBorders>
            <w:shd w:val="clear" w:color="auto" w:fill="auto"/>
            <w:noWrap/>
            <w:vAlign w:val="bottom"/>
            <w:hideMark/>
          </w:tcPr>
          <w:p w14:paraId="0155393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0.575624</w:t>
            </w:r>
          </w:p>
        </w:tc>
        <w:tc>
          <w:tcPr>
            <w:tcW w:w="1040" w:type="dxa"/>
            <w:tcBorders>
              <w:top w:val="nil"/>
              <w:left w:val="nil"/>
              <w:bottom w:val="nil"/>
              <w:right w:val="nil"/>
            </w:tcBorders>
            <w:shd w:val="clear" w:color="auto" w:fill="auto"/>
            <w:noWrap/>
            <w:vAlign w:val="bottom"/>
            <w:hideMark/>
          </w:tcPr>
          <w:p w14:paraId="3D8123BD"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1E44CFF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0.440321</w:t>
            </w:r>
          </w:p>
        </w:tc>
        <w:tc>
          <w:tcPr>
            <w:tcW w:w="1040" w:type="dxa"/>
            <w:tcBorders>
              <w:top w:val="nil"/>
              <w:left w:val="nil"/>
              <w:bottom w:val="nil"/>
              <w:right w:val="nil"/>
            </w:tcBorders>
            <w:shd w:val="clear" w:color="auto" w:fill="auto"/>
            <w:noWrap/>
            <w:vAlign w:val="bottom"/>
            <w:hideMark/>
          </w:tcPr>
          <w:p w14:paraId="50EA446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0.242125</w:t>
            </w:r>
          </w:p>
        </w:tc>
      </w:tr>
      <w:tr w:rsidR="005F5E49" w:rsidRPr="005F5E49" w14:paraId="17D79935" w14:textId="77777777" w:rsidTr="005F5E49">
        <w:trPr>
          <w:trHeight w:val="315"/>
        </w:trPr>
        <w:tc>
          <w:tcPr>
            <w:tcW w:w="1377" w:type="dxa"/>
            <w:tcBorders>
              <w:top w:val="nil"/>
              <w:left w:val="nil"/>
              <w:bottom w:val="nil"/>
              <w:right w:val="nil"/>
            </w:tcBorders>
            <w:shd w:val="clear" w:color="auto" w:fill="auto"/>
            <w:noWrap/>
            <w:vAlign w:val="bottom"/>
            <w:hideMark/>
          </w:tcPr>
          <w:p w14:paraId="4D093173" w14:textId="77777777" w:rsidR="005F5E49" w:rsidRPr="005F5E49" w:rsidRDefault="005F5E49" w:rsidP="005F5E49">
            <w:pPr>
              <w:spacing w:after="0" w:line="240" w:lineRule="auto"/>
              <w:jc w:val="right"/>
              <w:rPr>
                <w:rFonts w:eastAsia="Times New Roman" w:cs="Times New Roman"/>
                <w:color w:val="000000"/>
                <w:szCs w:val="24"/>
                <w:lang w:val="de-LU" w:eastAsia="de-LU"/>
              </w:rPr>
            </w:pPr>
          </w:p>
        </w:tc>
        <w:tc>
          <w:tcPr>
            <w:tcW w:w="1040" w:type="dxa"/>
            <w:tcBorders>
              <w:top w:val="nil"/>
              <w:left w:val="nil"/>
              <w:bottom w:val="nil"/>
              <w:right w:val="nil"/>
            </w:tcBorders>
            <w:shd w:val="clear" w:color="auto" w:fill="auto"/>
            <w:noWrap/>
            <w:vAlign w:val="bottom"/>
            <w:hideMark/>
          </w:tcPr>
          <w:p w14:paraId="74BAE5E9"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41131361"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13DB5445"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603CA159"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1106BBB6"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4A5BE991"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431C3F36" w14:textId="77777777" w:rsidR="005F5E49" w:rsidRPr="005F5E49" w:rsidRDefault="005F5E49" w:rsidP="005F5E49">
            <w:pPr>
              <w:spacing w:after="0" w:line="240" w:lineRule="auto"/>
              <w:rPr>
                <w:rFonts w:eastAsia="Times New Roman" w:cs="Times New Roman"/>
                <w:sz w:val="20"/>
                <w:szCs w:val="20"/>
                <w:lang w:val="de-LU" w:eastAsia="de-LU"/>
              </w:rPr>
            </w:pPr>
          </w:p>
        </w:tc>
        <w:tc>
          <w:tcPr>
            <w:tcW w:w="1040" w:type="dxa"/>
            <w:tcBorders>
              <w:top w:val="nil"/>
              <w:left w:val="nil"/>
              <w:bottom w:val="nil"/>
              <w:right w:val="nil"/>
            </w:tcBorders>
            <w:shd w:val="clear" w:color="auto" w:fill="auto"/>
            <w:noWrap/>
            <w:vAlign w:val="bottom"/>
            <w:hideMark/>
          </w:tcPr>
          <w:p w14:paraId="2DB1C4CC" w14:textId="77777777" w:rsidR="005F5E49" w:rsidRPr="005F5E49" w:rsidRDefault="005F5E49" w:rsidP="005F5E49">
            <w:pPr>
              <w:spacing w:after="0" w:line="240" w:lineRule="auto"/>
              <w:rPr>
                <w:rFonts w:eastAsia="Times New Roman" w:cs="Times New Roman"/>
                <w:sz w:val="20"/>
                <w:szCs w:val="20"/>
                <w:lang w:val="de-LU" w:eastAsia="de-LU"/>
              </w:rPr>
            </w:pPr>
          </w:p>
        </w:tc>
      </w:tr>
      <w:tr w:rsidR="005F5E49" w:rsidRPr="005F5E49" w14:paraId="362243F4" w14:textId="77777777" w:rsidTr="005F5E49">
        <w:trPr>
          <w:trHeight w:val="315"/>
        </w:trPr>
        <w:tc>
          <w:tcPr>
            <w:tcW w:w="1377" w:type="dxa"/>
            <w:tcBorders>
              <w:top w:val="nil"/>
              <w:left w:val="nil"/>
              <w:bottom w:val="single" w:sz="4" w:space="0" w:color="auto"/>
              <w:right w:val="nil"/>
            </w:tcBorders>
            <w:shd w:val="clear" w:color="auto" w:fill="auto"/>
            <w:noWrap/>
            <w:vAlign w:val="bottom"/>
            <w:hideMark/>
          </w:tcPr>
          <w:p w14:paraId="451D4A97"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LOCUS</w:t>
            </w:r>
          </w:p>
        </w:tc>
        <w:tc>
          <w:tcPr>
            <w:tcW w:w="1040" w:type="dxa"/>
            <w:tcBorders>
              <w:top w:val="nil"/>
              <w:left w:val="nil"/>
              <w:bottom w:val="nil"/>
              <w:right w:val="nil"/>
            </w:tcBorders>
            <w:shd w:val="clear" w:color="auto" w:fill="auto"/>
            <w:noWrap/>
            <w:vAlign w:val="bottom"/>
            <w:hideMark/>
          </w:tcPr>
          <w:p w14:paraId="0FC34F8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MF263</w:t>
            </w:r>
          </w:p>
        </w:tc>
        <w:tc>
          <w:tcPr>
            <w:tcW w:w="1040" w:type="dxa"/>
            <w:tcBorders>
              <w:top w:val="nil"/>
              <w:left w:val="nil"/>
              <w:bottom w:val="nil"/>
              <w:right w:val="nil"/>
            </w:tcBorders>
            <w:shd w:val="clear" w:color="auto" w:fill="auto"/>
            <w:noWrap/>
            <w:vAlign w:val="bottom"/>
            <w:hideMark/>
          </w:tcPr>
          <w:p w14:paraId="52CE0119"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MF269</w:t>
            </w:r>
          </w:p>
        </w:tc>
        <w:tc>
          <w:tcPr>
            <w:tcW w:w="1040" w:type="dxa"/>
            <w:tcBorders>
              <w:top w:val="nil"/>
              <w:left w:val="nil"/>
              <w:bottom w:val="nil"/>
              <w:right w:val="nil"/>
            </w:tcBorders>
            <w:shd w:val="clear" w:color="auto" w:fill="auto"/>
            <w:noWrap/>
            <w:vAlign w:val="bottom"/>
            <w:hideMark/>
          </w:tcPr>
          <w:p w14:paraId="440CF1E0"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MF28</w:t>
            </w:r>
          </w:p>
        </w:tc>
        <w:tc>
          <w:tcPr>
            <w:tcW w:w="1040" w:type="dxa"/>
            <w:tcBorders>
              <w:top w:val="nil"/>
              <w:left w:val="nil"/>
              <w:bottom w:val="nil"/>
              <w:right w:val="nil"/>
            </w:tcBorders>
            <w:shd w:val="clear" w:color="auto" w:fill="auto"/>
            <w:noWrap/>
            <w:vAlign w:val="bottom"/>
            <w:hideMark/>
          </w:tcPr>
          <w:p w14:paraId="3FA7F76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MF323</w:t>
            </w:r>
          </w:p>
        </w:tc>
        <w:tc>
          <w:tcPr>
            <w:tcW w:w="1040" w:type="dxa"/>
            <w:tcBorders>
              <w:top w:val="nil"/>
              <w:left w:val="nil"/>
              <w:bottom w:val="nil"/>
              <w:right w:val="nil"/>
            </w:tcBorders>
            <w:shd w:val="clear" w:color="auto" w:fill="auto"/>
            <w:noWrap/>
            <w:vAlign w:val="bottom"/>
            <w:hideMark/>
          </w:tcPr>
          <w:p w14:paraId="29CA891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MF457</w:t>
            </w:r>
          </w:p>
        </w:tc>
        <w:tc>
          <w:tcPr>
            <w:tcW w:w="1040" w:type="dxa"/>
            <w:tcBorders>
              <w:top w:val="nil"/>
              <w:left w:val="nil"/>
              <w:bottom w:val="nil"/>
              <w:right w:val="nil"/>
            </w:tcBorders>
            <w:shd w:val="clear" w:color="auto" w:fill="auto"/>
            <w:noWrap/>
            <w:vAlign w:val="bottom"/>
            <w:hideMark/>
          </w:tcPr>
          <w:p w14:paraId="59F97E4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MF491</w:t>
            </w:r>
          </w:p>
        </w:tc>
        <w:tc>
          <w:tcPr>
            <w:tcW w:w="1040" w:type="dxa"/>
            <w:tcBorders>
              <w:top w:val="nil"/>
              <w:left w:val="nil"/>
              <w:bottom w:val="nil"/>
              <w:right w:val="nil"/>
            </w:tcBorders>
            <w:shd w:val="clear" w:color="auto" w:fill="auto"/>
            <w:noWrap/>
            <w:vAlign w:val="bottom"/>
            <w:hideMark/>
          </w:tcPr>
          <w:p w14:paraId="536D9A71"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MF56</w:t>
            </w:r>
          </w:p>
        </w:tc>
        <w:tc>
          <w:tcPr>
            <w:tcW w:w="1040" w:type="dxa"/>
            <w:tcBorders>
              <w:top w:val="nil"/>
              <w:left w:val="nil"/>
              <w:bottom w:val="nil"/>
              <w:right w:val="nil"/>
            </w:tcBorders>
            <w:shd w:val="clear" w:color="auto" w:fill="auto"/>
            <w:noWrap/>
            <w:vAlign w:val="bottom"/>
            <w:hideMark/>
          </w:tcPr>
          <w:p w14:paraId="2ECAD38B"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MF70</w:t>
            </w:r>
          </w:p>
        </w:tc>
      </w:tr>
      <w:tr w:rsidR="005F5E49" w:rsidRPr="005F5E49" w14:paraId="498C93F6"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5B95B3EB"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DISTRICT</w:t>
            </w:r>
          </w:p>
        </w:tc>
        <w:tc>
          <w:tcPr>
            <w:tcW w:w="1040" w:type="dxa"/>
            <w:tcBorders>
              <w:top w:val="single" w:sz="4" w:space="0" w:color="auto"/>
              <w:left w:val="nil"/>
              <w:bottom w:val="nil"/>
              <w:right w:val="nil"/>
            </w:tcBorders>
            <w:shd w:val="clear" w:color="auto" w:fill="auto"/>
            <w:noWrap/>
            <w:vAlign w:val="bottom"/>
            <w:hideMark/>
          </w:tcPr>
          <w:p w14:paraId="192414C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183D673E"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06AE664E"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6B977B53"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2D6319D0"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4DE20160"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725B9E48"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c>
          <w:tcPr>
            <w:tcW w:w="1040" w:type="dxa"/>
            <w:tcBorders>
              <w:top w:val="single" w:sz="4" w:space="0" w:color="auto"/>
              <w:left w:val="nil"/>
              <w:bottom w:val="nil"/>
              <w:right w:val="nil"/>
            </w:tcBorders>
            <w:shd w:val="clear" w:color="auto" w:fill="auto"/>
            <w:noWrap/>
            <w:vAlign w:val="bottom"/>
            <w:hideMark/>
          </w:tcPr>
          <w:p w14:paraId="3FD42B44"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 </w:t>
            </w:r>
          </w:p>
        </w:tc>
      </w:tr>
      <w:tr w:rsidR="005F5E49" w:rsidRPr="005F5E49" w14:paraId="7A07A414"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3115306A"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Chorweiler</w:t>
            </w:r>
          </w:p>
        </w:tc>
        <w:tc>
          <w:tcPr>
            <w:tcW w:w="1040" w:type="dxa"/>
            <w:tcBorders>
              <w:top w:val="nil"/>
              <w:left w:val="nil"/>
              <w:bottom w:val="nil"/>
              <w:right w:val="nil"/>
            </w:tcBorders>
            <w:shd w:val="clear" w:color="auto" w:fill="auto"/>
            <w:noWrap/>
            <w:vAlign w:val="bottom"/>
            <w:hideMark/>
          </w:tcPr>
          <w:p w14:paraId="14EF298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0.115321</w:t>
            </w:r>
          </w:p>
        </w:tc>
        <w:tc>
          <w:tcPr>
            <w:tcW w:w="1040" w:type="dxa"/>
            <w:tcBorders>
              <w:top w:val="nil"/>
              <w:left w:val="nil"/>
              <w:bottom w:val="nil"/>
              <w:right w:val="nil"/>
            </w:tcBorders>
            <w:shd w:val="clear" w:color="auto" w:fill="auto"/>
            <w:noWrap/>
            <w:vAlign w:val="bottom"/>
            <w:hideMark/>
          </w:tcPr>
          <w:p w14:paraId="3617E8E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0.262396</w:t>
            </w:r>
          </w:p>
        </w:tc>
        <w:tc>
          <w:tcPr>
            <w:tcW w:w="1040" w:type="dxa"/>
            <w:tcBorders>
              <w:top w:val="nil"/>
              <w:left w:val="nil"/>
              <w:bottom w:val="nil"/>
              <w:right w:val="nil"/>
            </w:tcBorders>
            <w:shd w:val="clear" w:color="auto" w:fill="auto"/>
            <w:noWrap/>
            <w:vAlign w:val="bottom"/>
            <w:hideMark/>
          </w:tcPr>
          <w:p w14:paraId="4E4F5BE8"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0.035804</w:t>
            </w:r>
          </w:p>
        </w:tc>
        <w:tc>
          <w:tcPr>
            <w:tcW w:w="1040" w:type="dxa"/>
            <w:tcBorders>
              <w:top w:val="nil"/>
              <w:left w:val="nil"/>
              <w:bottom w:val="nil"/>
              <w:right w:val="nil"/>
            </w:tcBorders>
            <w:shd w:val="clear" w:color="auto" w:fill="auto"/>
            <w:noWrap/>
            <w:vAlign w:val="bottom"/>
            <w:hideMark/>
          </w:tcPr>
          <w:p w14:paraId="5585B9A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0.349732</w:t>
            </w:r>
          </w:p>
        </w:tc>
        <w:tc>
          <w:tcPr>
            <w:tcW w:w="1040" w:type="dxa"/>
            <w:tcBorders>
              <w:top w:val="nil"/>
              <w:left w:val="nil"/>
              <w:bottom w:val="nil"/>
              <w:right w:val="nil"/>
            </w:tcBorders>
            <w:shd w:val="clear" w:color="auto" w:fill="auto"/>
            <w:noWrap/>
            <w:vAlign w:val="bottom"/>
            <w:hideMark/>
          </w:tcPr>
          <w:p w14:paraId="062F5A5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0.816721</w:t>
            </w:r>
          </w:p>
        </w:tc>
        <w:tc>
          <w:tcPr>
            <w:tcW w:w="1040" w:type="dxa"/>
            <w:tcBorders>
              <w:top w:val="nil"/>
              <w:left w:val="nil"/>
              <w:bottom w:val="nil"/>
              <w:right w:val="nil"/>
            </w:tcBorders>
            <w:shd w:val="clear" w:color="auto" w:fill="auto"/>
            <w:noWrap/>
            <w:vAlign w:val="bottom"/>
            <w:hideMark/>
          </w:tcPr>
          <w:p w14:paraId="61A970F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0.066249</w:t>
            </w:r>
          </w:p>
        </w:tc>
        <w:tc>
          <w:tcPr>
            <w:tcW w:w="1040" w:type="dxa"/>
            <w:tcBorders>
              <w:top w:val="nil"/>
              <w:left w:val="nil"/>
              <w:bottom w:val="nil"/>
              <w:right w:val="nil"/>
            </w:tcBorders>
            <w:shd w:val="clear" w:color="auto" w:fill="auto"/>
            <w:noWrap/>
            <w:vAlign w:val="bottom"/>
            <w:hideMark/>
          </w:tcPr>
          <w:p w14:paraId="3C5F271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0.199926</w:t>
            </w:r>
          </w:p>
        </w:tc>
        <w:tc>
          <w:tcPr>
            <w:tcW w:w="1040" w:type="dxa"/>
            <w:tcBorders>
              <w:top w:val="nil"/>
              <w:left w:val="nil"/>
              <w:bottom w:val="nil"/>
              <w:right w:val="nil"/>
            </w:tcBorders>
            <w:shd w:val="clear" w:color="auto" w:fill="auto"/>
            <w:noWrap/>
            <w:vAlign w:val="bottom"/>
            <w:hideMark/>
          </w:tcPr>
          <w:p w14:paraId="296A9CA1"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0.004995</w:t>
            </w:r>
          </w:p>
        </w:tc>
      </w:tr>
      <w:tr w:rsidR="005F5E49" w:rsidRPr="005F5E49" w14:paraId="6283D11B"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122E7A12"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Ehrenfeld</w:t>
            </w:r>
          </w:p>
        </w:tc>
        <w:tc>
          <w:tcPr>
            <w:tcW w:w="1040" w:type="dxa"/>
            <w:tcBorders>
              <w:top w:val="nil"/>
              <w:left w:val="nil"/>
              <w:bottom w:val="nil"/>
              <w:right w:val="nil"/>
            </w:tcBorders>
            <w:shd w:val="clear" w:color="auto" w:fill="auto"/>
            <w:noWrap/>
            <w:vAlign w:val="bottom"/>
            <w:hideMark/>
          </w:tcPr>
          <w:p w14:paraId="1C0DC01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0.153483</w:t>
            </w:r>
          </w:p>
        </w:tc>
        <w:tc>
          <w:tcPr>
            <w:tcW w:w="1040" w:type="dxa"/>
            <w:tcBorders>
              <w:top w:val="nil"/>
              <w:left w:val="nil"/>
              <w:bottom w:val="nil"/>
              <w:right w:val="nil"/>
            </w:tcBorders>
            <w:shd w:val="clear" w:color="auto" w:fill="auto"/>
            <w:noWrap/>
            <w:vAlign w:val="bottom"/>
            <w:hideMark/>
          </w:tcPr>
          <w:p w14:paraId="568FB528"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0.022494</w:t>
            </w:r>
          </w:p>
        </w:tc>
        <w:tc>
          <w:tcPr>
            <w:tcW w:w="1040" w:type="dxa"/>
            <w:tcBorders>
              <w:top w:val="nil"/>
              <w:left w:val="nil"/>
              <w:bottom w:val="nil"/>
              <w:right w:val="nil"/>
            </w:tcBorders>
            <w:shd w:val="clear" w:color="auto" w:fill="auto"/>
            <w:noWrap/>
            <w:vAlign w:val="bottom"/>
            <w:hideMark/>
          </w:tcPr>
          <w:p w14:paraId="6225A83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0.080211</w:t>
            </w:r>
          </w:p>
        </w:tc>
        <w:tc>
          <w:tcPr>
            <w:tcW w:w="1040" w:type="dxa"/>
            <w:tcBorders>
              <w:top w:val="nil"/>
              <w:left w:val="nil"/>
              <w:bottom w:val="nil"/>
              <w:right w:val="nil"/>
            </w:tcBorders>
            <w:shd w:val="clear" w:color="auto" w:fill="auto"/>
            <w:noWrap/>
            <w:vAlign w:val="bottom"/>
            <w:hideMark/>
          </w:tcPr>
          <w:p w14:paraId="59B2C99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0.061459</w:t>
            </w:r>
          </w:p>
        </w:tc>
        <w:tc>
          <w:tcPr>
            <w:tcW w:w="1040" w:type="dxa"/>
            <w:tcBorders>
              <w:top w:val="nil"/>
              <w:left w:val="nil"/>
              <w:bottom w:val="nil"/>
              <w:right w:val="nil"/>
            </w:tcBorders>
            <w:shd w:val="clear" w:color="auto" w:fill="auto"/>
            <w:noWrap/>
            <w:vAlign w:val="bottom"/>
            <w:hideMark/>
          </w:tcPr>
          <w:p w14:paraId="3AEC01D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0.291601</w:t>
            </w:r>
          </w:p>
        </w:tc>
        <w:tc>
          <w:tcPr>
            <w:tcW w:w="1040" w:type="dxa"/>
            <w:tcBorders>
              <w:top w:val="nil"/>
              <w:left w:val="nil"/>
              <w:bottom w:val="nil"/>
              <w:right w:val="nil"/>
            </w:tcBorders>
            <w:shd w:val="clear" w:color="auto" w:fill="auto"/>
            <w:noWrap/>
            <w:vAlign w:val="bottom"/>
            <w:hideMark/>
          </w:tcPr>
          <w:p w14:paraId="0B0E7A9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4582515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0.175751</w:t>
            </w:r>
          </w:p>
        </w:tc>
        <w:tc>
          <w:tcPr>
            <w:tcW w:w="1040" w:type="dxa"/>
            <w:tcBorders>
              <w:top w:val="nil"/>
              <w:left w:val="nil"/>
              <w:bottom w:val="nil"/>
              <w:right w:val="nil"/>
            </w:tcBorders>
            <w:shd w:val="clear" w:color="auto" w:fill="auto"/>
            <w:noWrap/>
            <w:vAlign w:val="bottom"/>
            <w:hideMark/>
          </w:tcPr>
          <w:p w14:paraId="3376756E"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0.027115</w:t>
            </w:r>
          </w:p>
        </w:tc>
      </w:tr>
      <w:tr w:rsidR="005F5E49" w:rsidRPr="005F5E49" w14:paraId="26243C60"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75F9D1F8"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Innenstadt</w:t>
            </w:r>
          </w:p>
        </w:tc>
        <w:tc>
          <w:tcPr>
            <w:tcW w:w="1040" w:type="dxa"/>
            <w:tcBorders>
              <w:top w:val="nil"/>
              <w:left w:val="nil"/>
              <w:bottom w:val="nil"/>
              <w:right w:val="nil"/>
            </w:tcBorders>
            <w:shd w:val="clear" w:color="auto" w:fill="auto"/>
            <w:noWrap/>
            <w:vAlign w:val="bottom"/>
            <w:hideMark/>
          </w:tcPr>
          <w:p w14:paraId="0BF91D25"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6EDFC64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19C616E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0.099554</w:t>
            </w:r>
          </w:p>
        </w:tc>
        <w:tc>
          <w:tcPr>
            <w:tcW w:w="1040" w:type="dxa"/>
            <w:tcBorders>
              <w:top w:val="nil"/>
              <w:left w:val="nil"/>
              <w:bottom w:val="nil"/>
              <w:right w:val="nil"/>
            </w:tcBorders>
            <w:shd w:val="clear" w:color="auto" w:fill="auto"/>
            <w:noWrap/>
            <w:vAlign w:val="bottom"/>
            <w:hideMark/>
          </w:tcPr>
          <w:p w14:paraId="5F68E9C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56DDD6B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0.932374</w:t>
            </w:r>
          </w:p>
        </w:tc>
        <w:tc>
          <w:tcPr>
            <w:tcW w:w="1040" w:type="dxa"/>
            <w:tcBorders>
              <w:top w:val="nil"/>
              <w:left w:val="nil"/>
              <w:bottom w:val="nil"/>
              <w:right w:val="nil"/>
            </w:tcBorders>
            <w:shd w:val="clear" w:color="auto" w:fill="auto"/>
            <w:noWrap/>
            <w:vAlign w:val="bottom"/>
            <w:hideMark/>
          </w:tcPr>
          <w:p w14:paraId="1783907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0.343226</w:t>
            </w:r>
          </w:p>
        </w:tc>
        <w:tc>
          <w:tcPr>
            <w:tcW w:w="1040" w:type="dxa"/>
            <w:tcBorders>
              <w:top w:val="nil"/>
              <w:left w:val="nil"/>
              <w:bottom w:val="nil"/>
              <w:right w:val="nil"/>
            </w:tcBorders>
            <w:shd w:val="clear" w:color="auto" w:fill="auto"/>
            <w:noWrap/>
            <w:vAlign w:val="bottom"/>
            <w:hideMark/>
          </w:tcPr>
          <w:p w14:paraId="2D48DD9F"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0.02294</w:t>
            </w:r>
          </w:p>
        </w:tc>
        <w:tc>
          <w:tcPr>
            <w:tcW w:w="1040" w:type="dxa"/>
            <w:tcBorders>
              <w:top w:val="nil"/>
              <w:left w:val="nil"/>
              <w:bottom w:val="nil"/>
              <w:right w:val="nil"/>
            </w:tcBorders>
            <w:shd w:val="clear" w:color="auto" w:fill="auto"/>
            <w:noWrap/>
            <w:vAlign w:val="bottom"/>
            <w:hideMark/>
          </w:tcPr>
          <w:p w14:paraId="5F6AFAC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0.168998</w:t>
            </w:r>
          </w:p>
        </w:tc>
      </w:tr>
      <w:tr w:rsidR="005F5E49" w:rsidRPr="005F5E49" w14:paraId="2B2C9BD2"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572D07AA"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Kalk</w:t>
            </w:r>
          </w:p>
        </w:tc>
        <w:tc>
          <w:tcPr>
            <w:tcW w:w="1040" w:type="dxa"/>
            <w:tcBorders>
              <w:top w:val="nil"/>
              <w:left w:val="nil"/>
              <w:bottom w:val="nil"/>
              <w:right w:val="nil"/>
            </w:tcBorders>
            <w:shd w:val="clear" w:color="auto" w:fill="auto"/>
            <w:noWrap/>
            <w:vAlign w:val="bottom"/>
            <w:hideMark/>
          </w:tcPr>
          <w:p w14:paraId="758BE7F6"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0.689417</w:t>
            </w:r>
          </w:p>
        </w:tc>
        <w:tc>
          <w:tcPr>
            <w:tcW w:w="1040" w:type="dxa"/>
            <w:tcBorders>
              <w:top w:val="nil"/>
              <w:left w:val="nil"/>
              <w:bottom w:val="nil"/>
              <w:right w:val="nil"/>
            </w:tcBorders>
            <w:shd w:val="clear" w:color="auto" w:fill="auto"/>
            <w:noWrap/>
            <w:vAlign w:val="bottom"/>
            <w:hideMark/>
          </w:tcPr>
          <w:p w14:paraId="134EB51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0.26974</w:t>
            </w:r>
          </w:p>
        </w:tc>
        <w:tc>
          <w:tcPr>
            <w:tcW w:w="1040" w:type="dxa"/>
            <w:tcBorders>
              <w:top w:val="nil"/>
              <w:left w:val="nil"/>
              <w:bottom w:val="nil"/>
              <w:right w:val="nil"/>
            </w:tcBorders>
            <w:shd w:val="clear" w:color="auto" w:fill="auto"/>
            <w:noWrap/>
            <w:vAlign w:val="bottom"/>
            <w:hideMark/>
          </w:tcPr>
          <w:p w14:paraId="4D85FC6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0.189664</w:t>
            </w:r>
          </w:p>
        </w:tc>
        <w:tc>
          <w:tcPr>
            <w:tcW w:w="1040" w:type="dxa"/>
            <w:tcBorders>
              <w:top w:val="nil"/>
              <w:left w:val="nil"/>
              <w:bottom w:val="nil"/>
              <w:right w:val="nil"/>
            </w:tcBorders>
            <w:shd w:val="clear" w:color="auto" w:fill="auto"/>
            <w:noWrap/>
            <w:vAlign w:val="bottom"/>
            <w:hideMark/>
          </w:tcPr>
          <w:p w14:paraId="283125C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0.197719</w:t>
            </w:r>
          </w:p>
        </w:tc>
        <w:tc>
          <w:tcPr>
            <w:tcW w:w="1040" w:type="dxa"/>
            <w:tcBorders>
              <w:top w:val="nil"/>
              <w:left w:val="nil"/>
              <w:bottom w:val="nil"/>
              <w:right w:val="nil"/>
            </w:tcBorders>
            <w:shd w:val="clear" w:color="auto" w:fill="auto"/>
            <w:noWrap/>
            <w:vAlign w:val="bottom"/>
            <w:hideMark/>
          </w:tcPr>
          <w:p w14:paraId="00842BA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0.54294</w:t>
            </w:r>
          </w:p>
        </w:tc>
        <w:tc>
          <w:tcPr>
            <w:tcW w:w="1040" w:type="dxa"/>
            <w:tcBorders>
              <w:top w:val="nil"/>
              <w:left w:val="nil"/>
              <w:bottom w:val="nil"/>
              <w:right w:val="nil"/>
            </w:tcBorders>
            <w:shd w:val="clear" w:color="auto" w:fill="auto"/>
            <w:noWrap/>
            <w:vAlign w:val="bottom"/>
            <w:hideMark/>
          </w:tcPr>
          <w:p w14:paraId="698A602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0.636117</w:t>
            </w:r>
          </w:p>
        </w:tc>
        <w:tc>
          <w:tcPr>
            <w:tcW w:w="1040" w:type="dxa"/>
            <w:tcBorders>
              <w:top w:val="nil"/>
              <w:left w:val="nil"/>
              <w:bottom w:val="nil"/>
              <w:right w:val="nil"/>
            </w:tcBorders>
            <w:shd w:val="clear" w:color="auto" w:fill="auto"/>
            <w:noWrap/>
            <w:vAlign w:val="bottom"/>
            <w:hideMark/>
          </w:tcPr>
          <w:p w14:paraId="7C97BFDC"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0.005139</w:t>
            </w:r>
          </w:p>
        </w:tc>
        <w:tc>
          <w:tcPr>
            <w:tcW w:w="1040" w:type="dxa"/>
            <w:tcBorders>
              <w:top w:val="nil"/>
              <w:left w:val="nil"/>
              <w:bottom w:val="nil"/>
              <w:right w:val="nil"/>
            </w:tcBorders>
            <w:shd w:val="clear" w:color="auto" w:fill="auto"/>
            <w:noWrap/>
            <w:vAlign w:val="bottom"/>
            <w:hideMark/>
          </w:tcPr>
          <w:p w14:paraId="64A864B7"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r>
      <w:tr w:rsidR="005F5E49" w:rsidRPr="005F5E49" w14:paraId="47AB5F88"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69628ADF" w14:textId="77777777" w:rsidR="005F5E49" w:rsidRPr="005F5E49" w:rsidRDefault="005F5E49" w:rsidP="005F5E49">
            <w:pPr>
              <w:spacing w:after="0" w:line="240" w:lineRule="auto"/>
              <w:rPr>
                <w:rFonts w:eastAsia="Times New Roman" w:cs="Times New Roman"/>
                <w:color w:val="000000"/>
                <w:szCs w:val="24"/>
                <w:lang w:val="de-LU" w:eastAsia="de-LU"/>
              </w:rPr>
            </w:pPr>
            <w:proofErr w:type="spellStart"/>
            <w:r w:rsidRPr="005F5E49">
              <w:rPr>
                <w:rFonts w:eastAsia="Times New Roman" w:cs="Times New Roman"/>
                <w:color w:val="000000"/>
                <w:szCs w:val="24"/>
                <w:lang w:val="de-LU" w:eastAsia="de-LU"/>
              </w:rPr>
              <w:t>Lindenthal</w:t>
            </w:r>
            <w:proofErr w:type="spellEnd"/>
          </w:p>
        </w:tc>
        <w:tc>
          <w:tcPr>
            <w:tcW w:w="1040" w:type="dxa"/>
            <w:tcBorders>
              <w:top w:val="nil"/>
              <w:left w:val="nil"/>
              <w:bottom w:val="nil"/>
              <w:right w:val="nil"/>
            </w:tcBorders>
            <w:shd w:val="clear" w:color="auto" w:fill="auto"/>
            <w:noWrap/>
            <w:vAlign w:val="bottom"/>
            <w:hideMark/>
          </w:tcPr>
          <w:p w14:paraId="04768713"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0.477847</w:t>
            </w:r>
          </w:p>
        </w:tc>
        <w:tc>
          <w:tcPr>
            <w:tcW w:w="1040" w:type="dxa"/>
            <w:tcBorders>
              <w:top w:val="nil"/>
              <w:left w:val="nil"/>
              <w:bottom w:val="nil"/>
              <w:right w:val="nil"/>
            </w:tcBorders>
            <w:shd w:val="clear" w:color="auto" w:fill="auto"/>
            <w:noWrap/>
            <w:vAlign w:val="bottom"/>
            <w:hideMark/>
          </w:tcPr>
          <w:p w14:paraId="5228934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79A61D05"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0.013073</w:t>
            </w:r>
          </w:p>
        </w:tc>
        <w:tc>
          <w:tcPr>
            <w:tcW w:w="1040" w:type="dxa"/>
            <w:tcBorders>
              <w:top w:val="nil"/>
              <w:left w:val="nil"/>
              <w:bottom w:val="nil"/>
              <w:right w:val="nil"/>
            </w:tcBorders>
            <w:shd w:val="clear" w:color="auto" w:fill="auto"/>
            <w:noWrap/>
            <w:vAlign w:val="bottom"/>
            <w:hideMark/>
          </w:tcPr>
          <w:p w14:paraId="74B4450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0.415752</w:t>
            </w:r>
          </w:p>
        </w:tc>
        <w:tc>
          <w:tcPr>
            <w:tcW w:w="1040" w:type="dxa"/>
            <w:tcBorders>
              <w:top w:val="nil"/>
              <w:left w:val="nil"/>
              <w:bottom w:val="nil"/>
              <w:right w:val="nil"/>
            </w:tcBorders>
            <w:shd w:val="clear" w:color="auto" w:fill="auto"/>
            <w:noWrap/>
            <w:vAlign w:val="bottom"/>
            <w:hideMark/>
          </w:tcPr>
          <w:p w14:paraId="42C9BD7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0.79858</w:t>
            </w:r>
          </w:p>
        </w:tc>
        <w:tc>
          <w:tcPr>
            <w:tcW w:w="1040" w:type="dxa"/>
            <w:tcBorders>
              <w:top w:val="nil"/>
              <w:left w:val="nil"/>
              <w:bottom w:val="nil"/>
              <w:right w:val="nil"/>
            </w:tcBorders>
            <w:shd w:val="clear" w:color="auto" w:fill="auto"/>
            <w:noWrap/>
            <w:vAlign w:val="bottom"/>
            <w:hideMark/>
          </w:tcPr>
          <w:p w14:paraId="50776669"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0.938806</w:t>
            </w:r>
          </w:p>
        </w:tc>
        <w:tc>
          <w:tcPr>
            <w:tcW w:w="1040" w:type="dxa"/>
            <w:tcBorders>
              <w:top w:val="nil"/>
              <w:left w:val="nil"/>
              <w:bottom w:val="nil"/>
              <w:right w:val="nil"/>
            </w:tcBorders>
            <w:shd w:val="clear" w:color="auto" w:fill="auto"/>
            <w:noWrap/>
            <w:vAlign w:val="bottom"/>
            <w:hideMark/>
          </w:tcPr>
          <w:p w14:paraId="0FA0A99B"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0.010607</w:t>
            </w:r>
          </w:p>
        </w:tc>
        <w:tc>
          <w:tcPr>
            <w:tcW w:w="1040" w:type="dxa"/>
            <w:tcBorders>
              <w:top w:val="nil"/>
              <w:left w:val="nil"/>
              <w:bottom w:val="nil"/>
              <w:right w:val="nil"/>
            </w:tcBorders>
            <w:shd w:val="clear" w:color="auto" w:fill="auto"/>
            <w:noWrap/>
            <w:vAlign w:val="bottom"/>
            <w:hideMark/>
          </w:tcPr>
          <w:p w14:paraId="21976285"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0.014454</w:t>
            </w:r>
          </w:p>
        </w:tc>
      </w:tr>
      <w:tr w:rsidR="005F5E49" w:rsidRPr="005F5E49" w14:paraId="621BC3EB"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147CCEBC"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Mülheim</w:t>
            </w:r>
          </w:p>
        </w:tc>
        <w:tc>
          <w:tcPr>
            <w:tcW w:w="1040" w:type="dxa"/>
            <w:tcBorders>
              <w:top w:val="nil"/>
              <w:left w:val="nil"/>
              <w:bottom w:val="nil"/>
              <w:right w:val="nil"/>
            </w:tcBorders>
            <w:shd w:val="clear" w:color="auto" w:fill="auto"/>
            <w:noWrap/>
            <w:vAlign w:val="bottom"/>
            <w:hideMark/>
          </w:tcPr>
          <w:p w14:paraId="1313AC1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0.495912</w:t>
            </w:r>
          </w:p>
        </w:tc>
        <w:tc>
          <w:tcPr>
            <w:tcW w:w="1040" w:type="dxa"/>
            <w:tcBorders>
              <w:top w:val="nil"/>
              <w:left w:val="nil"/>
              <w:bottom w:val="nil"/>
              <w:right w:val="nil"/>
            </w:tcBorders>
            <w:shd w:val="clear" w:color="auto" w:fill="auto"/>
            <w:noWrap/>
            <w:vAlign w:val="bottom"/>
            <w:hideMark/>
          </w:tcPr>
          <w:p w14:paraId="74BE6F4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0.345558</w:t>
            </w:r>
          </w:p>
        </w:tc>
        <w:tc>
          <w:tcPr>
            <w:tcW w:w="1040" w:type="dxa"/>
            <w:tcBorders>
              <w:top w:val="nil"/>
              <w:left w:val="nil"/>
              <w:bottom w:val="nil"/>
              <w:right w:val="nil"/>
            </w:tcBorders>
            <w:shd w:val="clear" w:color="auto" w:fill="auto"/>
            <w:noWrap/>
            <w:vAlign w:val="bottom"/>
            <w:hideMark/>
          </w:tcPr>
          <w:p w14:paraId="48C0177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0.80957</w:t>
            </w:r>
          </w:p>
        </w:tc>
        <w:tc>
          <w:tcPr>
            <w:tcW w:w="1040" w:type="dxa"/>
            <w:tcBorders>
              <w:top w:val="nil"/>
              <w:left w:val="nil"/>
              <w:bottom w:val="nil"/>
              <w:right w:val="nil"/>
            </w:tcBorders>
            <w:shd w:val="clear" w:color="auto" w:fill="auto"/>
            <w:noWrap/>
            <w:vAlign w:val="bottom"/>
            <w:hideMark/>
          </w:tcPr>
          <w:p w14:paraId="0C500E5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0.912547</w:t>
            </w:r>
          </w:p>
        </w:tc>
        <w:tc>
          <w:tcPr>
            <w:tcW w:w="1040" w:type="dxa"/>
            <w:tcBorders>
              <w:top w:val="nil"/>
              <w:left w:val="nil"/>
              <w:bottom w:val="nil"/>
              <w:right w:val="nil"/>
            </w:tcBorders>
            <w:shd w:val="clear" w:color="auto" w:fill="auto"/>
            <w:noWrap/>
            <w:vAlign w:val="bottom"/>
            <w:hideMark/>
          </w:tcPr>
          <w:p w14:paraId="7641D8B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0.261778</w:t>
            </w:r>
          </w:p>
        </w:tc>
        <w:tc>
          <w:tcPr>
            <w:tcW w:w="1040" w:type="dxa"/>
            <w:tcBorders>
              <w:top w:val="nil"/>
              <w:left w:val="nil"/>
              <w:bottom w:val="nil"/>
              <w:right w:val="nil"/>
            </w:tcBorders>
            <w:shd w:val="clear" w:color="auto" w:fill="auto"/>
            <w:noWrap/>
            <w:vAlign w:val="bottom"/>
            <w:hideMark/>
          </w:tcPr>
          <w:p w14:paraId="5724EE6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0.073996</w:t>
            </w:r>
          </w:p>
        </w:tc>
        <w:tc>
          <w:tcPr>
            <w:tcW w:w="1040" w:type="dxa"/>
            <w:tcBorders>
              <w:top w:val="nil"/>
              <w:left w:val="nil"/>
              <w:bottom w:val="nil"/>
              <w:right w:val="nil"/>
            </w:tcBorders>
            <w:shd w:val="clear" w:color="auto" w:fill="auto"/>
            <w:noWrap/>
            <w:vAlign w:val="bottom"/>
            <w:hideMark/>
          </w:tcPr>
          <w:p w14:paraId="3ED9D4B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0.371235</w:t>
            </w:r>
          </w:p>
        </w:tc>
        <w:tc>
          <w:tcPr>
            <w:tcW w:w="1040" w:type="dxa"/>
            <w:tcBorders>
              <w:top w:val="nil"/>
              <w:left w:val="nil"/>
              <w:bottom w:val="nil"/>
              <w:right w:val="nil"/>
            </w:tcBorders>
            <w:shd w:val="clear" w:color="auto" w:fill="auto"/>
            <w:noWrap/>
            <w:vAlign w:val="bottom"/>
            <w:hideMark/>
          </w:tcPr>
          <w:p w14:paraId="45C2ED70"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0.001256</w:t>
            </w:r>
          </w:p>
        </w:tc>
      </w:tr>
      <w:tr w:rsidR="005F5E49" w:rsidRPr="005F5E49" w14:paraId="6FEF9B18"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5E37ED3B"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Nippes</w:t>
            </w:r>
          </w:p>
        </w:tc>
        <w:tc>
          <w:tcPr>
            <w:tcW w:w="1040" w:type="dxa"/>
            <w:tcBorders>
              <w:top w:val="nil"/>
              <w:left w:val="nil"/>
              <w:bottom w:val="nil"/>
              <w:right w:val="nil"/>
            </w:tcBorders>
            <w:shd w:val="clear" w:color="auto" w:fill="auto"/>
            <w:noWrap/>
            <w:vAlign w:val="bottom"/>
            <w:hideMark/>
          </w:tcPr>
          <w:p w14:paraId="2294C8A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0.550962</w:t>
            </w:r>
          </w:p>
        </w:tc>
        <w:tc>
          <w:tcPr>
            <w:tcW w:w="1040" w:type="dxa"/>
            <w:tcBorders>
              <w:top w:val="nil"/>
              <w:left w:val="nil"/>
              <w:bottom w:val="nil"/>
              <w:right w:val="nil"/>
            </w:tcBorders>
            <w:shd w:val="clear" w:color="auto" w:fill="auto"/>
            <w:noWrap/>
            <w:vAlign w:val="bottom"/>
            <w:hideMark/>
          </w:tcPr>
          <w:p w14:paraId="40E173F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0.073153</w:t>
            </w:r>
          </w:p>
        </w:tc>
        <w:tc>
          <w:tcPr>
            <w:tcW w:w="1040" w:type="dxa"/>
            <w:tcBorders>
              <w:top w:val="nil"/>
              <w:left w:val="nil"/>
              <w:bottom w:val="nil"/>
              <w:right w:val="nil"/>
            </w:tcBorders>
            <w:shd w:val="clear" w:color="auto" w:fill="auto"/>
            <w:noWrap/>
            <w:vAlign w:val="bottom"/>
            <w:hideMark/>
          </w:tcPr>
          <w:p w14:paraId="2429F23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0.411703</w:t>
            </w:r>
          </w:p>
        </w:tc>
        <w:tc>
          <w:tcPr>
            <w:tcW w:w="1040" w:type="dxa"/>
            <w:tcBorders>
              <w:top w:val="nil"/>
              <w:left w:val="nil"/>
              <w:bottom w:val="nil"/>
              <w:right w:val="nil"/>
            </w:tcBorders>
            <w:shd w:val="clear" w:color="auto" w:fill="auto"/>
            <w:noWrap/>
            <w:vAlign w:val="bottom"/>
            <w:hideMark/>
          </w:tcPr>
          <w:p w14:paraId="783EFA81"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0.655542</w:t>
            </w:r>
          </w:p>
        </w:tc>
        <w:tc>
          <w:tcPr>
            <w:tcW w:w="1040" w:type="dxa"/>
            <w:tcBorders>
              <w:top w:val="nil"/>
              <w:left w:val="nil"/>
              <w:bottom w:val="nil"/>
              <w:right w:val="nil"/>
            </w:tcBorders>
            <w:shd w:val="clear" w:color="auto" w:fill="auto"/>
            <w:noWrap/>
            <w:vAlign w:val="bottom"/>
            <w:hideMark/>
          </w:tcPr>
          <w:p w14:paraId="231D19B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0.852669</w:t>
            </w:r>
          </w:p>
        </w:tc>
        <w:tc>
          <w:tcPr>
            <w:tcW w:w="1040" w:type="dxa"/>
            <w:tcBorders>
              <w:top w:val="nil"/>
              <w:left w:val="nil"/>
              <w:bottom w:val="nil"/>
              <w:right w:val="nil"/>
            </w:tcBorders>
            <w:shd w:val="clear" w:color="auto" w:fill="auto"/>
            <w:noWrap/>
            <w:vAlign w:val="bottom"/>
            <w:hideMark/>
          </w:tcPr>
          <w:p w14:paraId="2E70DFF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0.432001</w:t>
            </w:r>
          </w:p>
        </w:tc>
        <w:tc>
          <w:tcPr>
            <w:tcW w:w="1040" w:type="dxa"/>
            <w:tcBorders>
              <w:top w:val="nil"/>
              <w:left w:val="nil"/>
              <w:bottom w:val="nil"/>
              <w:right w:val="nil"/>
            </w:tcBorders>
            <w:shd w:val="clear" w:color="auto" w:fill="auto"/>
            <w:noWrap/>
            <w:vAlign w:val="bottom"/>
            <w:hideMark/>
          </w:tcPr>
          <w:p w14:paraId="3B4C058E"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0.004846</w:t>
            </w:r>
          </w:p>
        </w:tc>
        <w:tc>
          <w:tcPr>
            <w:tcW w:w="1040" w:type="dxa"/>
            <w:tcBorders>
              <w:top w:val="nil"/>
              <w:left w:val="nil"/>
              <w:bottom w:val="nil"/>
              <w:right w:val="nil"/>
            </w:tcBorders>
            <w:shd w:val="clear" w:color="auto" w:fill="auto"/>
            <w:noWrap/>
            <w:vAlign w:val="bottom"/>
            <w:hideMark/>
          </w:tcPr>
          <w:p w14:paraId="6E7DECB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0.080643</w:t>
            </w:r>
          </w:p>
        </w:tc>
      </w:tr>
      <w:tr w:rsidR="005F5E49" w:rsidRPr="005F5E49" w14:paraId="3D9D7EBE"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561DEDEA"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Porz</w:t>
            </w:r>
          </w:p>
        </w:tc>
        <w:tc>
          <w:tcPr>
            <w:tcW w:w="1040" w:type="dxa"/>
            <w:tcBorders>
              <w:top w:val="nil"/>
              <w:left w:val="nil"/>
              <w:bottom w:val="nil"/>
              <w:right w:val="nil"/>
            </w:tcBorders>
            <w:shd w:val="clear" w:color="auto" w:fill="auto"/>
            <w:noWrap/>
            <w:vAlign w:val="bottom"/>
            <w:hideMark/>
          </w:tcPr>
          <w:p w14:paraId="553D1022"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0.860106</w:t>
            </w:r>
          </w:p>
        </w:tc>
        <w:tc>
          <w:tcPr>
            <w:tcW w:w="1040" w:type="dxa"/>
            <w:tcBorders>
              <w:top w:val="nil"/>
              <w:left w:val="nil"/>
              <w:bottom w:val="nil"/>
              <w:right w:val="nil"/>
            </w:tcBorders>
            <w:shd w:val="clear" w:color="auto" w:fill="auto"/>
            <w:noWrap/>
            <w:vAlign w:val="bottom"/>
            <w:hideMark/>
          </w:tcPr>
          <w:p w14:paraId="22A0D84C"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0.384907</w:t>
            </w:r>
          </w:p>
        </w:tc>
        <w:tc>
          <w:tcPr>
            <w:tcW w:w="1040" w:type="dxa"/>
            <w:tcBorders>
              <w:top w:val="nil"/>
              <w:left w:val="nil"/>
              <w:bottom w:val="nil"/>
              <w:right w:val="nil"/>
            </w:tcBorders>
            <w:shd w:val="clear" w:color="auto" w:fill="auto"/>
            <w:noWrap/>
            <w:vAlign w:val="bottom"/>
            <w:hideMark/>
          </w:tcPr>
          <w:p w14:paraId="0F969D53"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0.045418</w:t>
            </w:r>
          </w:p>
        </w:tc>
        <w:tc>
          <w:tcPr>
            <w:tcW w:w="1040" w:type="dxa"/>
            <w:tcBorders>
              <w:top w:val="nil"/>
              <w:left w:val="nil"/>
              <w:bottom w:val="nil"/>
              <w:right w:val="nil"/>
            </w:tcBorders>
            <w:shd w:val="clear" w:color="auto" w:fill="auto"/>
            <w:noWrap/>
            <w:vAlign w:val="bottom"/>
            <w:hideMark/>
          </w:tcPr>
          <w:p w14:paraId="201E3818"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0.015527</w:t>
            </w:r>
          </w:p>
        </w:tc>
        <w:tc>
          <w:tcPr>
            <w:tcW w:w="1040" w:type="dxa"/>
            <w:tcBorders>
              <w:top w:val="nil"/>
              <w:left w:val="nil"/>
              <w:bottom w:val="nil"/>
              <w:right w:val="nil"/>
            </w:tcBorders>
            <w:shd w:val="clear" w:color="auto" w:fill="auto"/>
            <w:noWrap/>
            <w:vAlign w:val="bottom"/>
            <w:hideMark/>
          </w:tcPr>
          <w:p w14:paraId="425ABA60"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0.807261</w:t>
            </w:r>
          </w:p>
        </w:tc>
        <w:tc>
          <w:tcPr>
            <w:tcW w:w="1040" w:type="dxa"/>
            <w:tcBorders>
              <w:top w:val="nil"/>
              <w:left w:val="nil"/>
              <w:bottom w:val="nil"/>
              <w:right w:val="nil"/>
            </w:tcBorders>
            <w:shd w:val="clear" w:color="auto" w:fill="auto"/>
            <w:noWrap/>
            <w:vAlign w:val="bottom"/>
            <w:hideMark/>
          </w:tcPr>
          <w:p w14:paraId="2DACBD8F"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0.889576</w:t>
            </w:r>
          </w:p>
        </w:tc>
        <w:tc>
          <w:tcPr>
            <w:tcW w:w="1040" w:type="dxa"/>
            <w:tcBorders>
              <w:top w:val="nil"/>
              <w:left w:val="nil"/>
              <w:bottom w:val="nil"/>
              <w:right w:val="nil"/>
            </w:tcBorders>
            <w:shd w:val="clear" w:color="auto" w:fill="auto"/>
            <w:noWrap/>
            <w:vAlign w:val="bottom"/>
            <w:hideMark/>
          </w:tcPr>
          <w:p w14:paraId="56F0D1C4"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0.007018</w:t>
            </w:r>
          </w:p>
        </w:tc>
        <w:tc>
          <w:tcPr>
            <w:tcW w:w="1040" w:type="dxa"/>
            <w:tcBorders>
              <w:top w:val="nil"/>
              <w:left w:val="nil"/>
              <w:bottom w:val="nil"/>
              <w:right w:val="nil"/>
            </w:tcBorders>
            <w:shd w:val="clear" w:color="auto" w:fill="auto"/>
            <w:noWrap/>
            <w:vAlign w:val="bottom"/>
            <w:hideMark/>
          </w:tcPr>
          <w:p w14:paraId="6FAC3C9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0.060243</w:t>
            </w:r>
          </w:p>
        </w:tc>
      </w:tr>
      <w:tr w:rsidR="005F5E49" w:rsidRPr="005F5E49" w14:paraId="3501C837" w14:textId="77777777" w:rsidTr="005F5E49">
        <w:trPr>
          <w:trHeight w:val="315"/>
        </w:trPr>
        <w:tc>
          <w:tcPr>
            <w:tcW w:w="1377" w:type="dxa"/>
            <w:tcBorders>
              <w:top w:val="nil"/>
              <w:left w:val="nil"/>
              <w:bottom w:val="nil"/>
              <w:right w:val="single" w:sz="4" w:space="0" w:color="auto"/>
            </w:tcBorders>
            <w:shd w:val="clear" w:color="auto" w:fill="auto"/>
            <w:noWrap/>
            <w:vAlign w:val="bottom"/>
            <w:hideMark/>
          </w:tcPr>
          <w:p w14:paraId="5E140BAC" w14:textId="77777777" w:rsidR="005F5E49" w:rsidRPr="005F5E49" w:rsidRDefault="005F5E49" w:rsidP="005F5E49">
            <w:pPr>
              <w:spacing w:after="0" w:line="240" w:lineRule="auto"/>
              <w:rPr>
                <w:rFonts w:eastAsia="Times New Roman" w:cs="Times New Roman"/>
                <w:color w:val="000000"/>
                <w:szCs w:val="24"/>
                <w:lang w:val="de-LU" w:eastAsia="de-LU"/>
              </w:rPr>
            </w:pPr>
            <w:r w:rsidRPr="005F5E49">
              <w:rPr>
                <w:rFonts w:eastAsia="Times New Roman" w:cs="Times New Roman"/>
                <w:color w:val="000000"/>
                <w:szCs w:val="24"/>
                <w:lang w:val="de-LU" w:eastAsia="de-LU"/>
              </w:rPr>
              <w:t>Rodenkirchen</w:t>
            </w:r>
          </w:p>
        </w:tc>
        <w:tc>
          <w:tcPr>
            <w:tcW w:w="1040" w:type="dxa"/>
            <w:tcBorders>
              <w:top w:val="nil"/>
              <w:left w:val="nil"/>
              <w:bottom w:val="nil"/>
              <w:right w:val="nil"/>
            </w:tcBorders>
            <w:shd w:val="clear" w:color="auto" w:fill="auto"/>
            <w:noWrap/>
            <w:vAlign w:val="bottom"/>
            <w:hideMark/>
          </w:tcPr>
          <w:p w14:paraId="4210BEB8"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0.580439</w:t>
            </w:r>
          </w:p>
        </w:tc>
        <w:tc>
          <w:tcPr>
            <w:tcW w:w="1040" w:type="dxa"/>
            <w:tcBorders>
              <w:top w:val="nil"/>
              <w:left w:val="nil"/>
              <w:bottom w:val="nil"/>
              <w:right w:val="nil"/>
            </w:tcBorders>
            <w:shd w:val="clear" w:color="auto" w:fill="auto"/>
            <w:noWrap/>
            <w:vAlign w:val="bottom"/>
            <w:hideMark/>
          </w:tcPr>
          <w:p w14:paraId="17716EA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1</w:t>
            </w:r>
          </w:p>
        </w:tc>
        <w:tc>
          <w:tcPr>
            <w:tcW w:w="1040" w:type="dxa"/>
            <w:tcBorders>
              <w:top w:val="nil"/>
              <w:left w:val="nil"/>
              <w:bottom w:val="nil"/>
              <w:right w:val="nil"/>
            </w:tcBorders>
            <w:shd w:val="clear" w:color="auto" w:fill="auto"/>
            <w:noWrap/>
            <w:vAlign w:val="bottom"/>
            <w:hideMark/>
          </w:tcPr>
          <w:p w14:paraId="75AE3C3A"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0.161837</w:t>
            </w:r>
          </w:p>
        </w:tc>
        <w:tc>
          <w:tcPr>
            <w:tcW w:w="1040" w:type="dxa"/>
            <w:tcBorders>
              <w:top w:val="nil"/>
              <w:left w:val="nil"/>
              <w:bottom w:val="nil"/>
              <w:right w:val="nil"/>
            </w:tcBorders>
            <w:shd w:val="clear" w:color="auto" w:fill="auto"/>
            <w:noWrap/>
            <w:vAlign w:val="bottom"/>
            <w:hideMark/>
          </w:tcPr>
          <w:p w14:paraId="3849752E"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0.33633</w:t>
            </w:r>
          </w:p>
        </w:tc>
        <w:tc>
          <w:tcPr>
            <w:tcW w:w="1040" w:type="dxa"/>
            <w:tcBorders>
              <w:top w:val="nil"/>
              <w:left w:val="nil"/>
              <w:bottom w:val="nil"/>
              <w:right w:val="nil"/>
            </w:tcBorders>
            <w:shd w:val="clear" w:color="auto" w:fill="auto"/>
            <w:noWrap/>
            <w:vAlign w:val="bottom"/>
            <w:hideMark/>
          </w:tcPr>
          <w:p w14:paraId="75214624"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0.534054</w:t>
            </w:r>
          </w:p>
        </w:tc>
        <w:tc>
          <w:tcPr>
            <w:tcW w:w="1040" w:type="dxa"/>
            <w:tcBorders>
              <w:top w:val="nil"/>
              <w:left w:val="nil"/>
              <w:bottom w:val="nil"/>
              <w:right w:val="nil"/>
            </w:tcBorders>
            <w:shd w:val="clear" w:color="auto" w:fill="auto"/>
            <w:noWrap/>
            <w:vAlign w:val="bottom"/>
            <w:hideMark/>
          </w:tcPr>
          <w:p w14:paraId="188CCA84" w14:textId="77777777" w:rsidR="005F5E49" w:rsidRPr="005F5E49" w:rsidRDefault="005F5E49" w:rsidP="005F5E49">
            <w:pPr>
              <w:spacing w:after="0" w:line="240" w:lineRule="auto"/>
              <w:jc w:val="right"/>
              <w:rPr>
                <w:rFonts w:eastAsia="Times New Roman" w:cs="Times New Roman"/>
                <w:color w:val="000000"/>
                <w:szCs w:val="24"/>
                <w:u w:val="single"/>
                <w:lang w:val="de-LU" w:eastAsia="de-LU"/>
              </w:rPr>
            </w:pPr>
            <w:r w:rsidRPr="005F5E49">
              <w:rPr>
                <w:rFonts w:eastAsia="Times New Roman" w:cs="Times New Roman"/>
                <w:color w:val="000000"/>
                <w:szCs w:val="24"/>
                <w:u w:val="single"/>
                <w:lang w:val="de-LU" w:eastAsia="de-LU"/>
              </w:rPr>
              <w:t>0.006784</w:t>
            </w:r>
          </w:p>
        </w:tc>
        <w:tc>
          <w:tcPr>
            <w:tcW w:w="1040" w:type="dxa"/>
            <w:tcBorders>
              <w:top w:val="nil"/>
              <w:left w:val="nil"/>
              <w:bottom w:val="nil"/>
              <w:right w:val="nil"/>
            </w:tcBorders>
            <w:shd w:val="clear" w:color="auto" w:fill="auto"/>
            <w:noWrap/>
            <w:vAlign w:val="bottom"/>
            <w:hideMark/>
          </w:tcPr>
          <w:p w14:paraId="6C41F21B" w14:textId="77777777" w:rsidR="005F5E49" w:rsidRPr="005F5E49" w:rsidRDefault="005F5E49" w:rsidP="005F5E49">
            <w:pPr>
              <w:spacing w:after="0" w:line="240" w:lineRule="auto"/>
              <w:jc w:val="right"/>
              <w:rPr>
                <w:rFonts w:eastAsia="Times New Roman" w:cs="Times New Roman"/>
                <w:color w:val="000000"/>
                <w:szCs w:val="24"/>
                <w:lang w:val="de-LU" w:eastAsia="de-LU"/>
              </w:rPr>
            </w:pPr>
            <w:r w:rsidRPr="005F5E49">
              <w:rPr>
                <w:rFonts w:eastAsia="Times New Roman" w:cs="Times New Roman"/>
                <w:color w:val="000000"/>
                <w:szCs w:val="24"/>
                <w:lang w:val="de-LU" w:eastAsia="de-LU"/>
              </w:rPr>
              <w:t>0.624522</w:t>
            </w:r>
          </w:p>
        </w:tc>
        <w:tc>
          <w:tcPr>
            <w:tcW w:w="1040" w:type="dxa"/>
            <w:tcBorders>
              <w:top w:val="nil"/>
              <w:left w:val="nil"/>
              <w:bottom w:val="nil"/>
              <w:right w:val="nil"/>
            </w:tcBorders>
            <w:shd w:val="clear" w:color="auto" w:fill="auto"/>
            <w:noWrap/>
            <w:vAlign w:val="bottom"/>
            <w:hideMark/>
          </w:tcPr>
          <w:p w14:paraId="38F1F2F1" w14:textId="77777777" w:rsidR="005F5E49" w:rsidRPr="005F5E49" w:rsidRDefault="005F5E49" w:rsidP="005F5E49">
            <w:pPr>
              <w:spacing w:after="0" w:line="240" w:lineRule="auto"/>
              <w:jc w:val="right"/>
              <w:rPr>
                <w:rFonts w:eastAsia="Times New Roman" w:cs="Times New Roman"/>
                <w:b/>
                <w:bCs/>
                <w:color w:val="000000"/>
                <w:szCs w:val="24"/>
                <w:lang w:val="de-LU" w:eastAsia="de-LU"/>
              </w:rPr>
            </w:pPr>
            <w:r w:rsidRPr="005F5E49">
              <w:rPr>
                <w:rFonts w:eastAsia="Times New Roman" w:cs="Times New Roman"/>
                <w:b/>
                <w:bCs/>
                <w:color w:val="000000"/>
                <w:szCs w:val="24"/>
                <w:lang w:val="de-LU" w:eastAsia="de-LU"/>
              </w:rPr>
              <w:t>0.005602</w:t>
            </w:r>
          </w:p>
        </w:tc>
      </w:tr>
    </w:tbl>
    <w:p w14:paraId="0E319F24" w14:textId="77777777" w:rsidR="007359EC" w:rsidRPr="003013E8" w:rsidRDefault="007359EC" w:rsidP="009A6F39">
      <w:pPr>
        <w:rPr>
          <w:b/>
          <w:lang w:val="de-LU"/>
        </w:rPr>
      </w:pPr>
    </w:p>
    <w:p w14:paraId="46EDA6C1" w14:textId="08F2E814" w:rsidR="00E675A2" w:rsidRDefault="00E675A2" w:rsidP="00E675A2">
      <w:pPr>
        <w:rPr>
          <w:rFonts w:eastAsia="Times New Roman" w:cs="Times New Roman"/>
          <w:color w:val="000000"/>
          <w:sz w:val="22"/>
          <w:lang w:val="en-GB" w:eastAsia="en-GB"/>
        </w:rPr>
      </w:pPr>
      <w:r>
        <w:rPr>
          <w:rFonts w:eastAsia="Times New Roman" w:cs="Times New Roman"/>
          <w:b/>
          <w:bCs/>
          <w:color w:val="000000"/>
          <w:szCs w:val="20"/>
          <w:lang w:val="en-GB" w:eastAsia="de-DE"/>
        </w:rPr>
        <w:lastRenderedPageBreak/>
        <w:t xml:space="preserve">Supplementary </w:t>
      </w:r>
      <w:r>
        <w:rPr>
          <w:b/>
          <w:bCs/>
        </w:rPr>
        <w:t xml:space="preserve">table </w:t>
      </w:r>
      <w:r w:rsidR="007B0DD1">
        <w:rPr>
          <w:b/>
          <w:bCs/>
        </w:rPr>
        <w:t>4</w:t>
      </w:r>
      <w:r>
        <w:t>. C</w:t>
      </w:r>
      <w:r w:rsidRPr="006104F9">
        <w:t>lustering solutions</w:t>
      </w:r>
      <w:r>
        <w:t xml:space="preserve"> and derivatives</w:t>
      </w:r>
      <w:r w:rsidRPr="006104F9">
        <w:t xml:space="preserve"> for values of </w:t>
      </w:r>
      <w:r w:rsidRPr="006104F9">
        <w:rPr>
          <w:i/>
          <w:iCs/>
        </w:rPr>
        <w:t>K</w:t>
      </w:r>
      <w:r w:rsidRPr="006104F9">
        <w:t xml:space="preserve"> from </w:t>
      </w:r>
      <w:proofErr w:type="gramStart"/>
      <w:r>
        <w:t>1</w:t>
      </w:r>
      <w:proofErr w:type="gramEnd"/>
      <w:r w:rsidRPr="006104F9">
        <w:t xml:space="preserve"> to</w:t>
      </w:r>
      <w:r>
        <w:t xml:space="preserve"> 7, over ten runs for each </w:t>
      </w:r>
      <w:r>
        <w:rPr>
          <w:i/>
          <w:iCs/>
        </w:rPr>
        <w:t xml:space="preserve">K </w:t>
      </w:r>
      <w:r>
        <w:t xml:space="preserve">value. SD refers to standard deviation. Rates of changes </w:t>
      </w:r>
      <w:proofErr w:type="gramStart"/>
      <w:r>
        <w:t>are given</w:t>
      </w:r>
      <w:proofErr w:type="gramEnd"/>
      <w:r>
        <w:t xml:space="preserve"> as means. </w:t>
      </w:r>
      <w:r w:rsidRPr="00AF1C54">
        <w:rPr>
          <w:rFonts w:eastAsia="Times New Roman" w:cs="Times New Roman"/>
          <w:color w:val="000000"/>
          <w:sz w:val="22"/>
          <w:lang w:val="en-GB" w:eastAsia="en-GB"/>
        </w:rPr>
        <w:t>Δ</w:t>
      </w:r>
      <w:r w:rsidRPr="00ED0515">
        <w:rPr>
          <w:rFonts w:eastAsia="Times New Roman" w:cs="Times New Roman"/>
          <w:i/>
          <w:iCs/>
          <w:color w:val="000000"/>
          <w:sz w:val="22"/>
          <w:lang w:val="en-GB" w:eastAsia="en-GB"/>
        </w:rPr>
        <w:t>K</w:t>
      </w:r>
      <w:r>
        <w:rPr>
          <w:rFonts w:eastAsia="Times New Roman" w:cs="Times New Roman"/>
          <w:color w:val="000000"/>
          <w:sz w:val="22"/>
          <w:lang w:val="en-GB" w:eastAsia="en-GB"/>
        </w:rPr>
        <w:t xml:space="preserve"> </w:t>
      </w:r>
      <w:proofErr w:type="gramStart"/>
      <w:r>
        <w:rPr>
          <w:rFonts w:eastAsia="Times New Roman" w:cs="Times New Roman"/>
          <w:color w:val="000000"/>
          <w:sz w:val="22"/>
          <w:lang w:val="en-GB" w:eastAsia="en-GB"/>
        </w:rPr>
        <w:t>is calculated</w:t>
      </w:r>
      <w:proofErr w:type="gramEnd"/>
      <w:r>
        <w:rPr>
          <w:rFonts w:eastAsia="Times New Roman" w:cs="Times New Roman"/>
          <w:color w:val="000000"/>
          <w:sz w:val="22"/>
          <w:lang w:val="en-GB" w:eastAsia="en-GB"/>
        </w:rPr>
        <w:t xml:space="preserve"> as the ratio of the absolute value of the second order rate of change over the standard deviation of the logarithm of the likelihood of K given the data.</w:t>
      </w:r>
    </w:p>
    <w:tbl>
      <w:tblPr>
        <w:tblpPr w:leftFromText="180" w:rightFromText="180" w:vertAnchor="text" w:horzAnchor="margin" w:tblpY="218"/>
        <w:tblW w:w="9356" w:type="dxa"/>
        <w:tblLook w:val="04A0" w:firstRow="1" w:lastRow="0" w:firstColumn="1" w:lastColumn="0" w:noHBand="0" w:noVBand="1"/>
      </w:tblPr>
      <w:tblGrid>
        <w:gridCol w:w="851"/>
        <w:gridCol w:w="1569"/>
        <w:gridCol w:w="1266"/>
        <w:gridCol w:w="1559"/>
        <w:gridCol w:w="1134"/>
        <w:gridCol w:w="1985"/>
        <w:gridCol w:w="992"/>
      </w:tblGrid>
      <w:tr w:rsidR="00E675A2" w:rsidRPr="00ED0515" w14:paraId="2B1739BD" w14:textId="77777777" w:rsidTr="00C961FD">
        <w:trPr>
          <w:trHeight w:val="300"/>
        </w:trPr>
        <w:tc>
          <w:tcPr>
            <w:tcW w:w="2420" w:type="dxa"/>
            <w:gridSpan w:val="2"/>
            <w:tcBorders>
              <w:top w:val="nil"/>
              <w:left w:val="nil"/>
              <w:right w:val="nil"/>
            </w:tcBorders>
            <w:shd w:val="clear" w:color="auto" w:fill="auto"/>
            <w:noWrap/>
            <w:vAlign w:val="bottom"/>
            <w:hideMark/>
          </w:tcPr>
          <w:p w14:paraId="26231A8C" w14:textId="77777777" w:rsidR="00E675A2" w:rsidRDefault="00E675A2" w:rsidP="00C961FD">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M</w:t>
            </w:r>
            <w:r>
              <w:rPr>
                <w:rFonts w:eastAsia="Times New Roman" w:cs="Times New Roman"/>
                <w:b/>
                <w:bCs/>
                <w:i/>
                <w:iCs/>
                <w:color w:val="000000"/>
                <w:sz w:val="22"/>
                <w:lang w:val="en-GB" w:eastAsia="en-GB"/>
              </w:rPr>
              <w:t>yathropa</w:t>
            </w:r>
            <w:r w:rsidRPr="00ED0515">
              <w:rPr>
                <w:rFonts w:eastAsia="Times New Roman" w:cs="Times New Roman"/>
                <w:b/>
                <w:bCs/>
                <w:i/>
                <w:iCs/>
                <w:color w:val="000000"/>
                <w:sz w:val="22"/>
                <w:lang w:val="en-GB" w:eastAsia="en-GB"/>
              </w:rPr>
              <w:t xml:space="preserve"> florea</w:t>
            </w:r>
          </w:p>
          <w:p w14:paraId="2BBE3DEF" w14:textId="77777777" w:rsidR="00E675A2" w:rsidRPr="00ED0515" w:rsidRDefault="00E675A2" w:rsidP="00C961FD">
            <w:pPr>
              <w:spacing w:after="0" w:line="240" w:lineRule="auto"/>
              <w:rPr>
                <w:rFonts w:eastAsia="Times New Roman" w:cs="Times New Roman"/>
                <w:b/>
                <w:bCs/>
                <w:i/>
                <w:iCs/>
                <w:color w:val="000000"/>
                <w:sz w:val="22"/>
                <w:lang w:val="en-GB" w:eastAsia="en-GB"/>
              </w:rPr>
            </w:pPr>
          </w:p>
        </w:tc>
        <w:tc>
          <w:tcPr>
            <w:tcW w:w="1266" w:type="dxa"/>
            <w:tcBorders>
              <w:top w:val="nil"/>
              <w:left w:val="nil"/>
              <w:right w:val="nil"/>
            </w:tcBorders>
            <w:shd w:val="clear" w:color="auto" w:fill="auto"/>
            <w:noWrap/>
            <w:vAlign w:val="bottom"/>
            <w:hideMark/>
          </w:tcPr>
          <w:p w14:paraId="3C5AC1D5" w14:textId="77777777" w:rsidR="00E675A2" w:rsidRPr="00ED0515" w:rsidRDefault="00E675A2" w:rsidP="00C961FD">
            <w:pPr>
              <w:spacing w:after="0" w:line="240" w:lineRule="auto"/>
              <w:rPr>
                <w:rFonts w:eastAsia="Times New Roman" w:cs="Times New Roman"/>
                <w:b/>
                <w:bCs/>
                <w:i/>
                <w:iCs/>
                <w:color w:val="000000"/>
                <w:sz w:val="22"/>
                <w:lang w:val="en-GB" w:eastAsia="en-GB"/>
              </w:rPr>
            </w:pPr>
          </w:p>
        </w:tc>
        <w:tc>
          <w:tcPr>
            <w:tcW w:w="1559" w:type="dxa"/>
            <w:tcBorders>
              <w:top w:val="nil"/>
              <w:left w:val="nil"/>
              <w:right w:val="nil"/>
            </w:tcBorders>
            <w:shd w:val="clear" w:color="auto" w:fill="auto"/>
            <w:noWrap/>
            <w:vAlign w:val="bottom"/>
            <w:hideMark/>
          </w:tcPr>
          <w:p w14:paraId="00CAD137" w14:textId="77777777" w:rsidR="00E675A2" w:rsidRPr="00ED0515" w:rsidRDefault="00E675A2" w:rsidP="00C961FD">
            <w:pPr>
              <w:spacing w:after="0" w:line="240" w:lineRule="auto"/>
              <w:rPr>
                <w:rFonts w:eastAsia="Times New Roman" w:cs="Times New Roman"/>
                <w:sz w:val="20"/>
                <w:szCs w:val="20"/>
                <w:lang w:val="en-GB" w:eastAsia="en-GB"/>
              </w:rPr>
            </w:pPr>
          </w:p>
        </w:tc>
        <w:tc>
          <w:tcPr>
            <w:tcW w:w="1134" w:type="dxa"/>
            <w:tcBorders>
              <w:top w:val="nil"/>
              <w:left w:val="nil"/>
              <w:right w:val="nil"/>
            </w:tcBorders>
            <w:shd w:val="clear" w:color="auto" w:fill="auto"/>
            <w:noWrap/>
            <w:vAlign w:val="bottom"/>
            <w:hideMark/>
          </w:tcPr>
          <w:p w14:paraId="7FC8CD5E" w14:textId="77777777" w:rsidR="00E675A2" w:rsidRPr="00ED0515" w:rsidRDefault="00E675A2" w:rsidP="00C961FD">
            <w:pPr>
              <w:spacing w:after="0" w:line="240" w:lineRule="auto"/>
              <w:rPr>
                <w:rFonts w:eastAsia="Times New Roman" w:cs="Times New Roman"/>
                <w:sz w:val="20"/>
                <w:szCs w:val="20"/>
                <w:lang w:val="en-GB" w:eastAsia="en-GB"/>
              </w:rPr>
            </w:pPr>
          </w:p>
        </w:tc>
        <w:tc>
          <w:tcPr>
            <w:tcW w:w="1985" w:type="dxa"/>
            <w:tcBorders>
              <w:top w:val="nil"/>
              <w:left w:val="nil"/>
              <w:right w:val="nil"/>
            </w:tcBorders>
            <w:shd w:val="clear" w:color="auto" w:fill="auto"/>
            <w:noWrap/>
            <w:vAlign w:val="bottom"/>
            <w:hideMark/>
          </w:tcPr>
          <w:p w14:paraId="557B9DAA" w14:textId="77777777" w:rsidR="00E675A2" w:rsidRPr="00ED0515" w:rsidRDefault="00E675A2" w:rsidP="00C961FD">
            <w:pPr>
              <w:spacing w:after="0" w:line="240" w:lineRule="auto"/>
              <w:rPr>
                <w:rFonts w:eastAsia="Times New Roman" w:cs="Times New Roman"/>
                <w:sz w:val="20"/>
                <w:szCs w:val="20"/>
                <w:lang w:val="en-GB" w:eastAsia="en-GB"/>
              </w:rPr>
            </w:pPr>
          </w:p>
        </w:tc>
        <w:tc>
          <w:tcPr>
            <w:tcW w:w="992" w:type="dxa"/>
            <w:tcBorders>
              <w:top w:val="nil"/>
              <w:left w:val="nil"/>
              <w:right w:val="nil"/>
            </w:tcBorders>
            <w:shd w:val="clear" w:color="auto" w:fill="auto"/>
            <w:noWrap/>
            <w:vAlign w:val="bottom"/>
            <w:hideMark/>
          </w:tcPr>
          <w:p w14:paraId="025C5435" w14:textId="77777777" w:rsidR="00E675A2" w:rsidRPr="00ED0515" w:rsidRDefault="00E675A2" w:rsidP="00C961FD">
            <w:pPr>
              <w:spacing w:after="0" w:line="240" w:lineRule="auto"/>
              <w:rPr>
                <w:rFonts w:eastAsia="Times New Roman" w:cs="Times New Roman"/>
                <w:sz w:val="20"/>
                <w:szCs w:val="20"/>
                <w:lang w:val="en-GB" w:eastAsia="en-GB"/>
              </w:rPr>
            </w:pPr>
          </w:p>
        </w:tc>
      </w:tr>
      <w:tr w:rsidR="00E675A2" w:rsidRPr="00ED0515" w14:paraId="143E5DB5" w14:textId="77777777" w:rsidTr="00C961FD">
        <w:trPr>
          <w:trHeight w:val="300"/>
        </w:trPr>
        <w:tc>
          <w:tcPr>
            <w:tcW w:w="851" w:type="dxa"/>
            <w:tcBorders>
              <w:bottom w:val="single" w:sz="4" w:space="0" w:color="auto"/>
            </w:tcBorders>
            <w:shd w:val="clear" w:color="auto" w:fill="auto"/>
            <w:noWrap/>
            <w:hideMark/>
          </w:tcPr>
          <w:p w14:paraId="350EE240" w14:textId="77777777" w:rsidR="00E675A2" w:rsidRPr="00ED0515" w:rsidRDefault="00E675A2" w:rsidP="00C961FD">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K</w:t>
            </w:r>
          </w:p>
        </w:tc>
        <w:tc>
          <w:tcPr>
            <w:tcW w:w="1569" w:type="dxa"/>
            <w:tcBorders>
              <w:bottom w:val="single" w:sz="4" w:space="0" w:color="auto"/>
            </w:tcBorders>
            <w:shd w:val="clear" w:color="auto" w:fill="auto"/>
            <w:noWrap/>
            <w:hideMark/>
          </w:tcPr>
          <w:p w14:paraId="170A92E2" w14:textId="77777777" w:rsidR="00E675A2" w:rsidRPr="00ED0515" w:rsidRDefault="00E675A2" w:rsidP="00C961FD">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Mean L</w:t>
            </w:r>
            <w:r>
              <w:rPr>
                <w:rFonts w:eastAsia="Times New Roman" w:cs="Times New Roman"/>
                <w:b/>
                <w:bCs/>
                <w:color w:val="000000"/>
                <w:sz w:val="22"/>
                <w:lang w:val="en-GB" w:eastAsia="en-GB"/>
              </w:rPr>
              <w:t xml:space="preserve">og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266" w:type="dxa"/>
            <w:tcBorders>
              <w:bottom w:val="single" w:sz="4" w:space="0" w:color="auto"/>
            </w:tcBorders>
            <w:shd w:val="clear" w:color="auto" w:fill="auto"/>
            <w:noWrap/>
            <w:hideMark/>
          </w:tcPr>
          <w:p w14:paraId="0BB1B595" w14:textId="77777777" w:rsidR="00E675A2" w:rsidRPr="00F44CF5" w:rsidRDefault="00E675A2" w:rsidP="00C961FD">
            <w:pPr>
              <w:spacing w:after="0" w:line="240" w:lineRule="auto"/>
              <w:jc w:val="center"/>
              <w:rPr>
                <w:rFonts w:eastAsia="Times New Roman" w:cs="Times New Roman"/>
                <w:b/>
                <w:bCs/>
                <w:color w:val="000000"/>
                <w:sz w:val="22"/>
                <w:lang w:val="fr-FR" w:eastAsia="en-GB"/>
              </w:rPr>
            </w:pPr>
            <w:r w:rsidRPr="00F44CF5">
              <w:rPr>
                <w:rFonts w:eastAsia="Times New Roman" w:cs="Times New Roman"/>
                <w:b/>
                <w:bCs/>
                <w:color w:val="000000"/>
                <w:sz w:val="22"/>
                <w:lang w:val="fr-FR" w:eastAsia="en-GB"/>
              </w:rPr>
              <w:t xml:space="preserve">SD Log </w:t>
            </w:r>
            <w:r w:rsidRPr="00F44CF5">
              <w:rPr>
                <w:rFonts w:eastAsia="Times New Roman" w:cs="Times New Roman"/>
                <w:b/>
                <w:bCs/>
                <w:i/>
                <w:iCs/>
                <w:color w:val="000000"/>
                <w:sz w:val="22"/>
                <w:lang w:val="fr-FR" w:eastAsia="en-GB"/>
              </w:rPr>
              <w:t>Pr</w:t>
            </w:r>
            <w:r w:rsidRPr="00F44CF5">
              <w:rPr>
                <w:rFonts w:eastAsia="Times New Roman" w:cs="Times New Roman"/>
                <w:b/>
                <w:bCs/>
                <w:color w:val="000000"/>
                <w:sz w:val="22"/>
                <w:lang w:val="fr-FR" w:eastAsia="en-GB"/>
              </w:rPr>
              <w:t>(</w:t>
            </w:r>
            <w:proofErr w:type="spellStart"/>
            <w:r w:rsidRPr="00F44CF5">
              <w:rPr>
                <w:rFonts w:eastAsia="Times New Roman" w:cs="Times New Roman"/>
                <w:b/>
                <w:bCs/>
                <w:color w:val="000000"/>
                <w:sz w:val="22"/>
                <w:lang w:val="fr-FR" w:eastAsia="en-GB"/>
              </w:rPr>
              <w:t>data|</w:t>
            </w:r>
            <w:r w:rsidRPr="00F44CF5">
              <w:rPr>
                <w:rFonts w:eastAsia="Times New Roman" w:cs="Times New Roman"/>
                <w:b/>
                <w:bCs/>
                <w:i/>
                <w:iCs/>
                <w:color w:val="000000"/>
                <w:sz w:val="22"/>
                <w:lang w:val="fr-FR" w:eastAsia="en-GB"/>
              </w:rPr>
              <w:t>K</w:t>
            </w:r>
            <w:proofErr w:type="spellEnd"/>
            <w:r w:rsidRPr="00F44CF5">
              <w:rPr>
                <w:rFonts w:eastAsia="Times New Roman" w:cs="Times New Roman"/>
                <w:b/>
                <w:bCs/>
                <w:color w:val="000000"/>
                <w:sz w:val="22"/>
                <w:lang w:val="fr-FR" w:eastAsia="en-GB"/>
              </w:rPr>
              <w:t>)</w:t>
            </w:r>
          </w:p>
        </w:tc>
        <w:tc>
          <w:tcPr>
            <w:tcW w:w="1559" w:type="dxa"/>
            <w:tcBorders>
              <w:bottom w:val="single" w:sz="4" w:space="0" w:color="auto"/>
            </w:tcBorders>
            <w:shd w:val="clear" w:color="auto" w:fill="auto"/>
            <w:noWrap/>
            <w:hideMark/>
          </w:tcPr>
          <w:p w14:paraId="3B8FC190" w14:textId="77777777" w:rsidR="00E675A2" w:rsidRPr="00ED0515" w:rsidRDefault="00E675A2" w:rsidP="00C961FD">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Median-based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134" w:type="dxa"/>
            <w:tcBorders>
              <w:bottom w:val="single" w:sz="4" w:space="0" w:color="auto"/>
            </w:tcBorders>
            <w:shd w:val="clear" w:color="auto" w:fill="auto"/>
            <w:noWrap/>
            <w:hideMark/>
          </w:tcPr>
          <w:p w14:paraId="15018024" w14:textId="77777777" w:rsidR="00E675A2" w:rsidRPr="00ED0515" w:rsidRDefault="00E675A2" w:rsidP="00C961FD">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Rate of change</w:t>
            </w:r>
          </w:p>
        </w:tc>
        <w:tc>
          <w:tcPr>
            <w:tcW w:w="1985" w:type="dxa"/>
            <w:tcBorders>
              <w:bottom w:val="single" w:sz="4" w:space="0" w:color="auto"/>
            </w:tcBorders>
            <w:shd w:val="clear" w:color="auto" w:fill="auto"/>
            <w:noWrap/>
            <w:hideMark/>
          </w:tcPr>
          <w:p w14:paraId="759D9BD9" w14:textId="77777777" w:rsidR="00E675A2" w:rsidRPr="00ED0515" w:rsidRDefault="00E675A2" w:rsidP="00C961FD">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Absolute 2</w:t>
            </w:r>
            <w:r>
              <w:rPr>
                <w:rFonts w:eastAsia="Times New Roman" w:cs="Times New Roman"/>
                <w:b/>
                <w:bCs/>
                <w:color w:val="000000"/>
                <w:sz w:val="22"/>
                <w:vertAlign w:val="superscript"/>
                <w:lang w:val="en-GB" w:eastAsia="en-GB"/>
              </w:rPr>
              <w:t xml:space="preserve">nd </w:t>
            </w:r>
            <w:r>
              <w:rPr>
                <w:rFonts w:eastAsia="Times New Roman" w:cs="Times New Roman"/>
                <w:b/>
                <w:bCs/>
                <w:color w:val="000000"/>
                <w:sz w:val="22"/>
                <w:lang w:val="en-GB" w:eastAsia="en-GB"/>
              </w:rPr>
              <w:t>order rate of change</w:t>
            </w:r>
          </w:p>
        </w:tc>
        <w:tc>
          <w:tcPr>
            <w:tcW w:w="992" w:type="dxa"/>
            <w:tcBorders>
              <w:bottom w:val="single" w:sz="4" w:space="0" w:color="auto"/>
            </w:tcBorders>
            <w:shd w:val="clear" w:color="auto" w:fill="auto"/>
            <w:noWrap/>
            <w:hideMark/>
          </w:tcPr>
          <w:p w14:paraId="3A70CB91" w14:textId="77777777" w:rsidR="00E675A2" w:rsidRPr="00ED0515" w:rsidRDefault="00E675A2" w:rsidP="00C961FD">
            <w:pPr>
              <w:spacing w:after="0" w:line="240" w:lineRule="auto"/>
              <w:jc w:val="center"/>
              <w:rPr>
                <w:rFonts w:eastAsia="Times New Roman" w:cs="Times New Roman"/>
                <w:b/>
                <w:bCs/>
                <w:color w:val="000000"/>
                <w:sz w:val="22"/>
                <w:lang w:val="en-GB" w:eastAsia="en-GB"/>
              </w:rPr>
            </w:pPr>
            <w:r w:rsidRPr="00E30521">
              <w:rPr>
                <w:rFonts w:eastAsia="Times New Roman" w:cs="Times New Roman"/>
                <w:b/>
                <w:bCs/>
                <w:color w:val="000000"/>
                <w:sz w:val="22"/>
                <w:lang w:val="en-GB" w:eastAsia="en-GB"/>
              </w:rPr>
              <w:t>Δ</w:t>
            </w:r>
            <w:r w:rsidRPr="00ED0515">
              <w:rPr>
                <w:rFonts w:eastAsia="Times New Roman" w:cs="Times New Roman"/>
                <w:b/>
                <w:bCs/>
                <w:i/>
                <w:iCs/>
                <w:color w:val="000000"/>
                <w:sz w:val="22"/>
                <w:lang w:val="en-GB" w:eastAsia="en-GB"/>
              </w:rPr>
              <w:t>K</w:t>
            </w:r>
          </w:p>
        </w:tc>
      </w:tr>
      <w:tr w:rsidR="00E675A2" w:rsidRPr="00ED0515" w14:paraId="35F2BEF2" w14:textId="77777777" w:rsidTr="00C961FD">
        <w:trPr>
          <w:trHeight w:val="300"/>
        </w:trPr>
        <w:tc>
          <w:tcPr>
            <w:tcW w:w="851" w:type="dxa"/>
            <w:tcBorders>
              <w:top w:val="single" w:sz="4" w:space="0" w:color="auto"/>
            </w:tcBorders>
            <w:shd w:val="clear" w:color="auto" w:fill="auto"/>
            <w:noWrap/>
            <w:vAlign w:val="bottom"/>
            <w:hideMark/>
          </w:tcPr>
          <w:p w14:paraId="379DAF0A"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1</w:t>
            </w:r>
          </w:p>
        </w:tc>
        <w:tc>
          <w:tcPr>
            <w:tcW w:w="1569" w:type="dxa"/>
            <w:tcBorders>
              <w:top w:val="single" w:sz="4" w:space="0" w:color="auto"/>
            </w:tcBorders>
            <w:shd w:val="clear" w:color="auto" w:fill="auto"/>
            <w:noWrap/>
            <w:vAlign w:val="bottom"/>
            <w:hideMark/>
          </w:tcPr>
          <w:p w14:paraId="3750D4A5"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-45682.48</w:t>
            </w:r>
          </w:p>
        </w:tc>
        <w:tc>
          <w:tcPr>
            <w:tcW w:w="1266" w:type="dxa"/>
            <w:tcBorders>
              <w:top w:val="single" w:sz="4" w:space="0" w:color="auto"/>
            </w:tcBorders>
            <w:shd w:val="clear" w:color="auto" w:fill="auto"/>
            <w:noWrap/>
            <w:vAlign w:val="bottom"/>
            <w:hideMark/>
          </w:tcPr>
          <w:p w14:paraId="32FA98C1"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0.114</w:t>
            </w:r>
          </w:p>
        </w:tc>
        <w:tc>
          <w:tcPr>
            <w:tcW w:w="1559" w:type="dxa"/>
            <w:tcBorders>
              <w:top w:val="single" w:sz="4" w:space="0" w:color="auto"/>
            </w:tcBorders>
            <w:shd w:val="clear" w:color="auto" w:fill="auto"/>
            <w:noWrap/>
            <w:vAlign w:val="bottom"/>
            <w:hideMark/>
          </w:tcPr>
          <w:p w14:paraId="52C303A5"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tcBorders>
              <w:top w:val="single" w:sz="4" w:space="0" w:color="auto"/>
            </w:tcBorders>
            <w:shd w:val="clear" w:color="auto" w:fill="auto"/>
            <w:noWrap/>
            <w:vAlign w:val="bottom"/>
            <w:hideMark/>
          </w:tcPr>
          <w:p w14:paraId="1E6FC17C" w14:textId="77777777" w:rsidR="00E675A2" w:rsidRPr="00C02C3F" w:rsidRDefault="00E675A2" w:rsidP="00C961FD">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c>
          <w:tcPr>
            <w:tcW w:w="1985" w:type="dxa"/>
            <w:tcBorders>
              <w:top w:val="single" w:sz="4" w:space="0" w:color="auto"/>
            </w:tcBorders>
            <w:shd w:val="clear" w:color="auto" w:fill="auto"/>
            <w:noWrap/>
            <w:vAlign w:val="bottom"/>
            <w:hideMark/>
          </w:tcPr>
          <w:p w14:paraId="405E8525" w14:textId="77777777" w:rsidR="00E675A2" w:rsidRPr="00C02C3F" w:rsidRDefault="00E675A2" w:rsidP="00C961FD">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c>
          <w:tcPr>
            <w:tcW w:w="992" w:type="dxa"/>
            <w:tcBorders>
              <w:top w:val="single" w:sz="4" w:space="0" w:color="auto"/>
            </w:tcBorders>
            <w:shd w:val="clear" w:color="auto" w:fill="auto"/>
            <w:noWrap/>
            <w:vAlign w:val="bottom"/>
            <w:hideMark/>
          </w:tcPr>
          <w:p w14:paraId="0526A0C8" w14:textId="77777777" w:rsidR="00E675A2" w:rsidRPr="00C02C3F" w:rsidRDefault="00E675A2" w:rsidP="00C961FD">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r>
      <w:tr w:rsidR="00E675A2" w:rsidRPr="00ED0515" w14:paraId="0DEDD965" w14:textId="77777777" w:rsidTr="00C961FD">
        <w:trPr>
          <w:trHeight w:val="300"/>
        </w:trPr>
        <w:tc>
          <w:tcPr>
            <w:tcW w:w="851" w:type="dxa"/>
            <w:shd w:val="clear" w:color="auto" w:fill="auto"/>
            <w:noWrap/>
            <w:vAlign w:val="bottom"/>
            <w:hideMark/>
          </w:tcPr>
          <w:p w14:paraId="3C941CC9"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2</w:t>
            </w:r>
          </w:p>
        </w:tc>
        <w:tc>
          <w:tcPr>
            <w:tcW w:w="1569" w:type="dxa"/>
            <w:shd w:val="clear" w:color="auto" w:fill="auto"/>
            <w:noWrap/>
            <w:vAlign w:val="bottom"/>
            <w:hideMark/>
          </w:tcPr>
          <w:p w14:paraId="192120D1" w14:textId="77777777" w:rsidR="00E675A2" w:rsidRPr="00C02C3F" w:rsidRDefault="00E675A2" w:rsidP="00C961FD">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-45608.06</w:t>
            </w:r>
          </w:p>
        </w:tc>
        <w:tc>
          <w:tcPr>
            <w:tcW w:w="1266" w:type="dxa"/>
            <w:shd w:val="clear" w:color="auto" w:fill="auto"/>
            <w:noWrap/>
            <w:vAlign w:val="bottom"/>
            <w:hideMark/>
          </w:tcPr>
          <w:p w14:paraId="26F4A494"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1.84</w:t>
            </w:r>
          </w:p>
        </w:tc>
        <w:tc>
          <w:tcPr>
            <w:tcW w:w="1559" w:type="dxa"/>
            <w:shd w:val="clear" w:color="auto" w:fill="auto"/>
            <w:noWrap/>
            <w:vAlign w:val="bottom"/>
            <w:hideMark/>
          </w:tcPr>
          <w:p w14:paraId="125A9384" w14:textId="77777777" w:rsidR="00E675A2" w:rsidRPr="00C02C3F" w:rsidRDefault="00E675A2" w:rsidP="00C961FD">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1</w:t>
            </w:r>
          </w:p>
        </w:tc>
        <w:tc>
          <w:tcPr>
            <w:tcW w:w="1134" w:type="dxa"/>
            <w:shd w:val="clear" w:color="auto" w:fill="auto"/>
            <w:noWrap/>
            <w:vAlign w:val="bottom"/>
            <w:hideMark/>
          </w:tcPr>
          <w:p w14:paraId="37D9E8F3" w14:textId="77777777" w:rsidR="00E675A2" w:rsidRPr="00C02C3F" w:rsidRDefault="00E675A2" w:rsidP="00C961FD">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74.42</w:t>
            </w:r>
          </w:p>
        </w:tc>
        <w:tc>
          <w:tcPr>
            <w:tcW w:w="1985" w:type="dxa"/>
            <w:shd w:val="clear" w:color="auto" w:fill="auto"/>
            <w:noWrap/>
            <w:vAlign w:val="bottom"/>
            <w:hideMark/>
          </w:tcPr>
          <w:p w14:paraId="3DCA7C62"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584.32</w:t>
            </w:r>
          </w:p>
        </w:tc>
        <w:tc>
          <w:tcPr>
            <w:tcW w:w="992" w:type="dxa"/>
            <w:shd w:val="clear" w:color="auto" w:fill="auto"/>
            <w:noWrap/>
            <w:vAlign w:val="bottom"/>
            <w:hideMark/>
          </w:tcPr>
          <w:p w14:paraId="1C1287BB" w14:textId="77777777" w:rsidR="00E675A2" w:rsidRPr="00C02C3F" w:rsidRDefault="00E675A2" w:rsidP="00C961FD">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317.91</w:t>
            </w:r>
          </w:p>
        </w:tc>
      </w:tr>
      <w:tr w:rsidR="00E675A2" w:rsidRPr="00ED0515" w14:paraId="3F40F50E" w14:textId="77777777" w:rsidTr="00C961FD">
        <w:trPr>
          <w:trHeight w:val="300"/>
        </w:trPr>
        <w:tc>
          <w:tcPr>
            <w:tcW w:w="851" w:type="dxa"/>
            <w:shd w:val="clear" w:color="auto" w:fill="auto"/>
            <w:noWrap/>
            <w:vAlign w:val="bottom"/>
            <w:hideMark/>
          </w:tcPr>
          <w:p w14:paraId="78B99D9A"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3</w:t>
            </w:r>
          </w:p>
        </w:tc>
        <w:tc>
          <w:tcPr>
            <w:tcW w:w="1569" w:type="dxa"/>
            <w:shd w:val="clear" w:color="auto" w:fill="auto"/>
            <w:noWrap/>
            <w:vAlign w:val="bottom"/>
            <w:hideMark/>
          </w:tcPr>
          <w:p w14:paraId="03E019B4"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-46117.96</w:t>
            </w:r>
          </w:p>
        </w:tc>
        <w:tc>
          <w:tcPr>
            <w:tcW w:w="1266" w:type="dxa"/>
            <w:shd w:val="clear" w:color="auto" w:fill="auto"/>
            <w:noWrap/>
            <w:vAlign w:val="bottom"/>
            <w:hideMark/>
          </w:tcPr>
          <w:p w14:paraId="4746D280"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397.91</w:t>
            </w:r>
          </w:p>
        </w:tc>
        <w:tc>
          <w:tcPr>
            <w:tcW w:w="1559" w:type="dxa"/>
            <w:shd w:val="clear" w:color="auto" w:fill="auto"/>
            <w:noWrap/>
            <w:vAlign w:val="bottom"/>
            <w:hideMark/>
          </w:tcPr>
          <w:p w14:paraId="0306569D"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shd w:val="clear" w:color="auto" w:fill="auto"/>
            <w:noWrap/>
            <w:vAlign w:val="bottom"/>
            <w:hideMark/>
          </w:tcPr>
          <w:p w14:paraId="25357DE8"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-509.9</w:t>
            </w:r>
          </w:p>
        </w:tc>
        <w:tc>
          <w:tcPr>
            <w:tcW w:w="1985" w:type="dxa"/>
            <w:shd w:val="clear" w:color="auto" w:fill="auto"/>
            <w:noWrap/>
            <w:vAlign w:val="bottom"/>
            <w:hideMark/>
          </w:tcPr>
          <w:p w14:paraId="102C01F5"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437.18</w:t>
            </w:r>
          </w:p>
        </w:tc>
        <w:tc>
          <w:tcPr>
            <w:tcW w:w="992" w:type="dxa"/>
            <w:shd w:val="clear" w:color="auto" w:fill="auto"/>
            <w:noWrap/>
            <w:vAlign w:val="bottom"/>
            <w:hideMark/>
          </w:tcPr>
          <w:p w14:paraId="0353C1DD"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1.10</w:t>
            </w:r>
          </w:p>
        </w:tc>
      </w:tr>
      <w:tr w:rsidR="00E675A2" w:rsidRPr="00ED0515" w14:paraId="367E4B7F" w14:textId="77777777" w:rsidTr="00C961FD">
        <w:trPr>
          <w:trHeight w:val="300"/>
        </w:trPr>
        <w:tc>
          <w:tcPr>
            <w:tcW w:w="851" w:type="dxa"/>
            <w:shd w:val="clear" w:color="auto" w:fill="auto"/>
            <w:noWrap/>
            <w:vAlign w:val="bottom"/>
            <w:hideMark/>
          </w:tcPr>
          <w:p w14:paraId="3A05F5A7"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4</w:t>
            </w:r>
          </w:p>
        </w:tc>
        <w:tc>
          <w:tcPr>
            <w:tcW w:w="1569" w:type="dxa"/>
            <w:shd w:val="clear" w:color="auto" w:fill="auto"/>
            <w:noWrap/>
            <w:vAlign w:val="bottom"/>
            <w:hideMark/>
          </w:tcPr>
          <w:p w14:paraId="11ADD0CD"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-46190.68</w:t>
            </w:r>
          </w:p>
        </w:tc>
        <w:tc>
          <w:tcPr>
            <w:tcW w:w="1266" w:type="dxa"/>
            <w:shd w:val="clear" w:color="auto" w:fill="auto"/>
            <w:noWrap/>
            <w:vAlign w:val="bottom"/>
            <w:hideMark/>
          </w:tcPr>
          <w:p w14:paraId="543006BD"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616.80</w:t>
            </w:r>
          </w:p>
        </w:tc>
        <w:tc>
          <w:tcPr>
            <w:tcW w:w="1559" w:type="dxa"/>
            <w:shd w:val="clear" w:color="auto" w:fill="auto"/>
            <w:noWrap/>
            <w:vAlign w:val="bottom"/>
            <w:hideMark/>
          </w:tcPr>
          <w:p w14:paraId="517F5853"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shd w:val="clear" w:color="auto" w:fill="auto"/>
            <w:noWrap/>
            <w:vAlign w:val="bottom"/>
            <w:hideMark/>
          </w:tcPr>
          <w:p w14:paraId="1D6C55ED"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-72.72</w:t>
            </w:r>
          </w:p>
        </w:tc>
        <w:tc>
          <w:tcPr>
            <w:tcW w:w="1985" w:type="dxa"/>
            <w:shd w:val="clear" w:color="auto" w:fill="auto"/>
            <w:noWrap/>
            <w:vAlign w:val="bottom"/>
            <w:hideMark/>
          </w:tcPr>
          <w:p w14:paraId="60291C8B"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50.86</w:t>
            </w:r>
          </w:p>
        </w:tc>
        <w:tc>
          <w:tcPr>
            <w:tcW w:w="992" w:type="dxa"/>
            <w:shd w:val="clear" w:color="auto" w:fill="auto"/>
            <w:noWrap/>
            <w:vAlign w:val="bottom"/>
            <w:hideMark/>
          </w:tcPr>
          <w:p w14:paraId="2438EA39"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0.082</w:t>
            </w:r>
          </w:p>
        </w:tc>
      </w:tr>
      <w:tr w:rsidR="00E675A2" w:rsidRPr="00ED0515" w14:paraId="19BB5588" w14:textId="77777777" w:rsidTr="00C961FD">
        <w:trPr>
          <w:trHeight w:val="300"/>
        </w:trPr>
        <w:tc>
          <w:tcPr>
            <w:tcW w:w="851" w:type="dxa"/>
            <w:shd w:val="clear" w:color="auto" w:fill="auto"/>
            <w:noWrap/>
            <w:vAlign w:val="bottom"/>
            <w:hideMark/>
          </w:tcPr>
          <w:p w14:paraId="26232938"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5</w:t>
            </w:r>
          </w:p>
        </w:tc>
        <w:tc>
          <w:tcPr>
            <w:tcW w:w="1569" w:type="dxa"/>
            <w:shd w:val="clear" w:color="auto" w:fill="auto"/>
            <w:noWrap/>
            <w:vAlign w:val="bottom"/>
            <w:hideMark/>
          </w:tcPr>
          <w:p w14:paraId="2DF11A45"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-46212.54</w:t>
            </w:r>
          </w:p>
        </w:tc>
        <w:tc>
          <w:tcPr>
            <w:tcW w:w="1266" w:type="dxa"/>
            <w:shd w:val="clear" w:color="auto" w:fill="auto"/>
            <w:noWrap/>
            <w:vAlign w:val="bottom"/>
            <w:hideMark/>
          </w:tcPr>
          <w:p w14:paraId="15898324"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293.07</w:t>
            </w:r>
          </w:p>
        </w:tc>
        <w:tc>
          <w:tcPr>
            <w:tcW w:w="1559" w:type="dxa"/>
            <w:shd w:val="clear" w:color="auto" w:fill="auto"/>
            <w:noWrap/>
            <w:vAlign w:val="bottom"/>
            <w:hideMark/>
          </w:tcPr>
          <w:p w14:paraId="5778A6C9"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shd w:val="clear" w:color="auto" w:fill="auto"/>
            <w:noWrap/>
            <w:vAlign w:val="bottom"/>
            <w:hideMark/>
          </w:tcPr>
          <w:p w14:paraId="4AA35B63"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-21.86</w:t>
            </w:r>
          </w:p>
        </w:tc>
        <w:tc>
          <w:tcPr>
            <w:tcW w:w="1985" w:type="dxa"/>
            <w:shd w:val="clear" w:color="auto" w:fill="auto"/>
            <w:noWrap/>
            <w:vAlign w:val="bottom"/>
            <w:hideMark/>
          </w:tcPr>
          <w:p w14:paraId="77F5D428"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113.12</w:t>
            </w:r>
          </w:p>
        </w:tc>
        <w:tc>
          <w:tcPr>
            <w:tcW w:w="992" w:type="dxa"/>
            <w:shd w:val="clear" w:color="auto" w:fill="auto"/>
            <w:noWrap/>
            <w:vAlign w:val="bottom"/>
            <w:hideMark/>
          </w:tcPr>
          <w:p w14:paraId="2CD8F1A7"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0.39</w:t>
            </w:r>
          </w:p>
        </w:tc>
      </w:tr>
      <w:tr w:rsidR="00E675A2" w:rsidRPr="00ED0515" w14:paraId="20AF6415" w14:textId="77777777" w:rsidTr="00C961FD">
        <w:trPr>
          <w:trHeight w:val="300"/>
        </w:trPr>
        <w:tc>
          <w:tcPr>
            <w:tcW w:w="851" w:type="dxa"/>
            <w:shd w:val="clear" w:color="auto" w:fill="auto"/>
            <w:noWrap/>
            <w:vAlign w:val="bottom"/>
            <w:hideMark/>
          </w:tcPr>
          <w:p w14:paraId="42CD0F48"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6</w:t>
            </w:r>
          </w:p>
        </w:tc>
        <w:tc>
          <w:tcPr>
            <w:tcW w:w="1569" w:type="dxa"/>
            <w:shd w:val="clear" w:color="auto" w:fill="auto"/>
            <w:noWrap/>
            <w:vAlign w:val="bottom"/>
            <w:hideMark/>
          </w:tcPr>
          <w:p w14:paraId="4FD024EE"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-46347.52</w:t>
            </w:r>
          </w:p>
        </w:tc>
        <w:tc>
          <w:tcPr>
            <w:tcW w:w="1266" w:type="dxa"/>
            <w:shd w:val="clear" w:color="auto" w:fill="auto"/>
            <w:noWrap/>
            <w:vAlign w:val="bottom"/>
            <w:hideMark/>
          </w:tcPr>
          <w:p w14:paraId="7F25AE40"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153.69</w:t>
            </w:r>
          </w:p>
        </w:tc>
        <w:tc>
          <w:tcPr>
            <w:tcW w:w="1559" w:type="dxa"/>
            <w:shd w:val="clear" w:color="auto" w:fill="auto"/>
            <w:noWrap/>
            <w:vAlign w:val="bottom"/>
            <w:hideMark/>
          </w:tcPr>
          <w:p w14:paraId="639ACDC0"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shd w:val="clear" w:color="auto" w:fill="auto"/>
            <w:noWrap/>
            <w:vAlign w:val="bottom"/>
            <w:hideMark/>
          </w:tcPr>
          <w:p w14:paraId="44D42C5F"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-134.98</w:t>
            </w:r>
          </w:p>
        </w:tc>
        <w:tc>
          <w:tcPr>
            <w:tcW w:w="1985" w:type="dxa"/>
            <w:shd w:val="clear" w:color="auto" w:fill="auto"/>
            <w:noWrap/>
            <w:vAlign w:val="bottom"/>
            <w:hideMark/>
          </w:tcPr>
          <w:p w14:paraId="1AB70863" w14:textId="77777777" w:rsidR="00E675A2" w:rsidRPr="00C02C3F" w:rsidRDefault="00E675A2" w:rsidP="00C961FD">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747.92</w:t>
            </w:r>
          </w:p>
        </w:tc>
        <w:tc>
          <w:tcPr>
            <w:tcW w:w="992" w:type="dxa"/>
            <w:shd w:val="clear" w:color="auto" w:fill="auto"/>
            <w:noWrap/>
            <w:vAlign w:val="bottom"/>
            <w:hideMark/>
          </w:tcPr>
          <w:p w14:paraId="7AC98990"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4.87</w:t>
            </w:r>
          </w:p>
        </w:tc>
      </w:tr>
      <w:tr w:rsidR="00E675A2" w:rsidRPr="00ED0515" w14:paraId="75E801EE" w14:textId="77777777" w:rsidTr="00C961FD">
        <w:trPr>
          <w:trHeight w:val="300"/>
        </w:trPr>
        <w:tc>
          <w:tcPr>
            <w:tcW w:w="851" w:type="dxa"/>
            <w:tcBorders>
              <w:bottom w:val="single" w:sz="4" w:space="0" w:color="auto"/>
            </w:tcBorders>
            <w:shd w:val="clear" w:color="auto" w:fill="auto"/>
            <w:noWrap/>
            <w:vAlign w:val="bottom"/>
            <w:hideMark/>
          </w:tcPr>
          <w:p w14:paraId="039F3C65"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7</w:t>
            </w:r>
          </w:p>
        </w:tc>
        <w:tc>
          <w:tcPr>
            <w:tcW w:w="1569" w:type="dxa"/>
            <w:tcBorders>
              <w:bottom w:val="single" w:sz="4" w:space="0" w:color="auto"/>
            </w:tcBorders>
            <w:shd w:val="clear" w:color="auto" w:fill="auto"/>
            <w:noWrap/>
            <w:vAlign w:val="bottom"/>
            <w:hideMark/>
          </w:tcPr>
          <w:p w14:paraId="0EDC9C1A"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-47230.42</w:t>
            </w:r>
          </w:p>
        </w:tc>
        <w:tc>
          <w:tcPr>
            <w:tcW w:w="1266" w:type="dxa"/>
            <w:tcBorders>
              <w:bottom w:val="single" w:sz="4" w:space="0" w:color="auto"/>
            </w:tcBorders>
            <w:shd w:val="clear" w:color="auto" w:fill="auto"/>
            <w:noWrap/>
            <w:vAlign w:val="bottom"/>
            <w:hideMark/>
          </w:tcPr>
          <w:p w14:paraId="405D47C5"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680.77</w:t>
            </w:r>
          </w:p>
        </w:tc>
        <w:tc>
          <w:tcPr>
            <w:tcW w:w="1559" w:type="dxa"/>
            <w:tcBorders>
              <w:bottom w:val="single" w:sz="4" w:space="0" w:color="auto"/>
            </w:tcBorders>
            <w:shd w:val="clear" w:color="auto" w:fill="auto"/>
            <w:noWrap/>
            <w:vAlign w:val="bottom"/>
            <w:hideMark/>
          </w:tcPr>
          <w:p w14:paraId="55971E7E"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w:t>
            </w:r>
          </w:p>
        </w:tc>
        <w:tc>
          <w:tcPr>
            <w:tcW w:w="1134" w:type="dxa"/>
            <w:tcBorders>
              <w:bottom w:val="single" w:sz="4" w:space="0" w:color="auto"/>
            </w:tcBorders>
            <w:shd w:val="clear" w:color="auto" w:fill="auto"/>
            <w:noWrap/>
            <w:vAlign w:val="bottom"/>
            <w:hideMark/>
          </w:tcPr>
          <w:p w14:paraId="21799E05"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-882.9</w:t>
            </w:r>
          </w:p>
        </w:tc>
        <w:tc>
          <w:tcPr>
            <w:tcW w:w="1985" w:type="dxa"/>
            <w:tcBorders>
              <w:bottom w:val="single" w:sz="4" w:space="0" w:color="auto"/>
            </w:tcBorders>
            <w:shd w:val="clear" w:color="auto" w:fill="auto"/>
            <w:noWrap/>
            <w:vAlign w:val="bottom"/>
            <w:hideMark/>
          </w:tcPr>
          <w:p w14:paraId="51AFDBEA" w14:textId="77777777" w:rsidR="00E675A2" w:rsidRPr="00C02C3F" w:rsidRDefault="00E675A2" w:rsidP="00C961FD">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c>
          <w:tcPr>
            <w:tcW w:w="992" w:type="dxa"/>
            <w:tcBorders>
              <w:bottom w:val="single" w:sz="4" w:space="0" w:color="auto"/>
            </w:tcBorders>
            <w:shd w:val="clear" w:color="auto" w:fill="auto"/>
            <w:noWrap/>
            <w:vAlign w:val="bottom"/>
            <w:hideMark/>
          </w:tcPr>
          <w:p w14:paraId="62947F64" w14:textId="77777777" w:rsidR="00E675A2" w:rsidRPr="00C02C3F" w:rsidRDefault="00E675A2" w:rsidP="00C961FD">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r>
      <w:tr w:rsidR="00E675A2" w:rsidRPr="00ED0515" w14:paraId="7FC56E0D" w14:textId="77777777" w:rsidTr="00C961FD">
        <w:trPr>
          <w:trHeight w:val="300"/>
        </w:trPr>
        <w:tc>
          <w:tcPr>
            <w:tcW w:w="2420" w:type="dxa"/>
            <w:gridSpan w:val="2"/>
            <w:tcBorders>
              <w:top w:val="nil"/>
              <w:left w:val="nil"/>
              <w:bottom w:val="nil"/>
              <w:right w:val="nil"/>
            </w:tcBorders>
            <w:shd w:val="clear" w:color="auto" w:fill="auto"/>
            <w:noWrap/>
            <w:vAlign w:val="bottom"/>
            <w:hideMark/>
          </w:tcPr>
          <w:p w14:paraId="609F0929" w14:textId="77777777" w:rsidR="00E675A2" w:rsidRDefault="00E675A2" w:rsidP="00C961FD">
            <w:pPr>
              <w:spacing w:after="0" w:line="240" w:lineRule="auto"/>
              <w:rPr>
                <w:rFonts w:eastAsia="Times New Roman" w:cs="Times New Roman"/>
                <w:b/>
                <w:bCs/>
                <w:i/>
                <w:iCs/>
                <w:color w:val="000000"/>
                <w:sz w:val="22"/>
                <w:lang w:val="en-GB" w:eastAsia="en-GB"/>
              </w:rPr>
            </w:pPr>
          </w:p>
          <w:p w14:paraId="502F53EB" w14:textId="77777777" w:rsidR="00E675A2" w:rsidRDefault="00E675A2" w:rsidP="00C961FD">
            <w:pPr>
              <w:spacing w:after="0" w:line="240" w:lineRule="auto"/>
              <w:rPr>
                <w:rFonts w:eastAsia="Times New Roman" w:cs="Times New Roman"/>
                <w:b/>
                <w:bCs/>
                <w:i/>
                <w:iCs/>
                <w:color w:val="000000"/>
                <w:sz w:val="22"/>
                <w:lang w:val="en-GB" w:eastAsia="en-GB"/>
              </w:rPr>
            </w:pPr>
          </w:p>
          <w:p w14:paraId="42B33909" w14:textId="77777777" w:rsidR="00E675A2" w:rsidRDefault="00E675A2" w:rsidP="00C961FD">
            <w:pPr>
              <w:spacing w:after="0" w:line="240" w:lineRule="auto"/>
              <w:rPr>
                <w:rFonts w:eastAsia="Times New Roman" w:cs="Times New Roman"/>
                <w:b/>
                <w:bCs/>
                <w:i/>
                <w:iCs/>
                <w:color w:val="000000"/>
                <w:sz w:val="22"/>
                <w:lang w:val="en-GB" w:eastAsia="en-GB"/>
              </w:rPr>
            </w:pPr>
          </w:p>
          <w:p w14:paraId="709FDFDD" w14:textId="77777777" w:rsidR="00E675A2" w:rsidRDefault="00E675A2" w:rsidP="00C961FD">
            <w:pPr>
              <w:spacing w:after="0" w:line="240" w:lineRule="auto"/>
              <w:rPr>
                <w:rFonts w:eastAsia="Times New Roman" w:cs="Times New Roman"/>
                <w:b/>
                <w:bCs/>
                <w:i/>
                <w:iCs/>
                <w:color w:val="000000"/>
                <w:sz w:val="22"/>
                <w:lang w:val="en-GB" w:eastAsia="en-GB"/>
              </w:rPr>
            </w:pPr>
          </w:p>
          <w:p w14:paraId="405C1A12" w14:textId="77777777" w:rsidR="00E675A2" w:rsidRDefault="00E675A2" w:rsidP="00C961FD">
            <w:pPr>
              <w:spacing w:after="0" w:line="240" w:lineRule="auto"/>
              <w:rPr>
                <w:rFonts w:eastAsia="Times New Roman" w:cs="Times New Roman"/>
                <w:b/>
                <w:bCs/>
                <w:i/>
                <w:iCs/>
                <w:color w:val="000000"/>
                <w:sz w:val="22"/>
                <w:lang w:val="en-GB" w:eastAsia="en-GB"/>
              </w:rPr>
            </w:pPr>
          </w:p>
          <w:p w14:paraId="2860F6E3" w14:textId="77777777" w:rsidR="00E675A2" w:rsidRDefault="00E675A2" w:rsidP="00C961FD">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S</w:t>
            </w:r>
            <w:r>
              <w:rPr>
                <w:rFonts w:eastAsia="Times New Roman" w:cs="Times New Roman"/>
                <w:b/>
                <w:bCs/>
                <w:i/>
                <w:iCs/>
                <w:color w:val="000000"/>
                <w:sz w:val="22"/>
                <w:lang w:val="en-GB" w:eastAsia="en-GB"/>
              </w:rPr>
              <w:t>yritta</w:t>
            </w:r>
            <w:r w:rsidRPr="00ED0515">
              <w:rPr>
                <w:rFonts w:eastAsia="Times New Roman" w:cs="Times New Roman"/>
                <w:b/>
                <w:bCs/>
                <w:i/>
                <w:iCs/>
                <w:color w:val="000000"/>
                <w:sz w:val="22"/>
                <w:lang w:val="en-GB" w:eastAsia="en-GB"/>
              </w:rPr>
              <w:t xml:space="preserve"> pipiens</w:t>
            </w:r>
          </w:p>
          <w:p w14:paraId="2AEC2DD8" w14:textId="77777777" w:rsidR="00E675A2" w:rsidRPr="00ED0515" w:rsidRDefault="00E675A2" w:rsidP="00C961FD">
            <w:pPr>
              <w:spacing w:after="0" w:line="240" w:lineRule="auto"/>
              <w:rPr>
                <w:rFonts w:eastAsia="Times New Roman" w:cs="Times New Roman"/>
                <w:b/>
                <w:bCs/>
                <w:i/>
                <w:iCs/>
                <w:color w:val="000000"/>
                <w:sz w:val="22"/>
                <w:lang w:val="en-GB" w:eastAsia="en-GB"/>
              </w:rPr>
            </w:pPr>
          </w:p>
        </w:tc>
        <w:tc>
          <w:tcPr>
            <w:tcW w:w="1266" w:type="dxa"/>
            <w:tcBorders>
              <w:top w:val="nil"/>
              <w:left w:val="nil"/>
              <w:bottom w:val="nil"/>
              <w:right w:val="nil"/>
            </w:tcBorders>
            <w:shd w:val="clear" w:color="auto" w:fill="auto"/>
            <w:noWrap/>
            <w:vAlign w:val="bottom"/>
            <w:hideMark/>
          </w:tcPr>
          <w:p w14:paraId="41A786F8" w14:textId="77777777" w:rsidR="00E675A2" w:rsidRPr="00ED0515" w:rsidRDefault="00E675A2" w:rsidP="00C961FD">
            <w:pPr>
              <w:spacing w:after="0" w:line="240" w:lineRule="auto"/>
              <w:rPr>
                <w:rFonts w:eastAsia="Times New Roman" w:cs="Times New Roman"/>
                <w:b/>
                <w:bCs/>
                <w:i/>
                <w:iCs/>
                <w:color w:val="000000"/>
                <w:sz w:val="22"/>
                <w:lang w:val="en-GB" w:eastAsia="en-GB"/>
              </w:rPr>
            </w:pPr>
          </w:p>
        </w:tc>
        <w:tc>
          <w:tcPr>
            <w:tcW w:w="1559" w:type="dxa"/>
            <w:tcBorders>
              <w:top w:val="nil"/>
              <w:left w:val="nil"/>
              <w:bottom w:val="nil"/>
              <w:right w:val="nil"/>
            </w:tcBorders>
            <w:shd w:val="clear" w:color="auto" w:fill="auto"/>
            <w:noWrap/>
            <w:vAlign w:val="bottom"/>
            <w:hideMark/>
          </w:tcPr>
          <w:p w14:paraId="52F1A738" w14:textId="77777777" w:rsidR="00E675A2" w:rsidRPr="00ED0515" w:rsidRDefault="00E675A2" w:rsidP="00C961FD">
            <w:pPr>
              <w:spacing w:after="0" w:line="240" w:lineRule="auto"/>
              <w:rPr>
                <w:rFonts w:eastAsia="Times New Roman" w:cs="Times New Roman"/>
                <w:sz w:val="20"/>
                <w:szCs w:val="20"/>
                <w:lang w:val="en-GB" w:eastAsia="en-GB"/>
              </w:rPr>
            </w:pPr>
          </w:p>
        </w:tc>
        <w:tc>
          <w:tcPr>
            <w:tcW w:w="1134" w:type="dxa"/>
            <w:tcBorders>
              <w:top w:val="nil"/>
              <w:left w:val="nil"/>
              <w:bottom w:val="nil"/>
              <w:right w:val="nil"/>
            </w:tcBorders>
            <w:shd w:val="clear" w:color="auto" w:fill="auto"/>
            <w:noWrap/>
            <w:vAlign w:val="bottom"/>
            <w:hideMark/>
          </w:tcPr>
          <w:p w14:paraId="1BA8E1FE" w14:textId="77777777" w:rsidR="00E675A2" w:rsidRPr="00ED0515" w:rsidRDefault="00E675A2" w:rsidP="00C961FD">
            <w:pPr>
              <w:spacing w:after="0" w:line="240" w:lineRule="auto"/>
              <w:rPr>
                <w:rFonts w:eastAsia="Times New Roman" w:cs="Times New Roman"/>
                <w:sz w:val="20"/>
                <w:szCs w:val="20"/>
                <w:lang w:val="en-GB" w:eastAsia="en-GB"/>
              </w:rPr>
            </w:pPr>
          </w:p>
        </w:tc>
        <w:tc>
          <w:tcPr>
            <w:tcW w:w="1985" w:type="dxa"/>
            <w:tcBorders>
              <w:top w:val="nil"/>
              <w:left w:val="nil"/>
              <w:bottom w:val="nil"/>
              <w:right w:val="nil"/>
            </w:tcBorders>
            <w:shd w:val="clear" w:color="auto" w:fill="auto"/>
            <w:noWrap/>
            <w:vAlign w:val="bottom"/>
            <w:hideMark/>
          </w:tcPr>
          <w:p w14:paraId="38F28E29" w14:textId="77777777" w:rsidR="00E675A2" w:rsidRPr="00ED0515" w:rsidRDefault="00E675A2" w:rsidP="00C961FD">
            <w:pPr>
              <w:spacing w:after="0" w:line="240" w:lineRule="auto"/>
              <w:rPr>
                <w:rFonts w:eastAsia="Times New Roman" w:cs="Times New Roman"/>
                <w:sz w:val="20"/>
                <w:szCs w:val="20"/>
                <w:lang w:val="en-GB" w:eastAsia="en-GB"/>
              </w:rPr>
            </w:pPr>
          </w:p>
        </w:tc>
        <w:tc>
          <w:tcPr>
            <w:tcW w:w="992" w:type="dxa"/>
            <w:tcBorders>
              <w:top w:val="nil"/>
              <w:left w:val="nil"/>
              <w:bottom w:val="nil"/>
              <w:right w:val="nil"/>
            </w:tcBorders>
            <w:shd w:val="clear" w:color="auto" w:fill="auto"/>
            <w:noWrap/>
            <w:vAlign w:val="bottom"/>
            <w:hideMark/>
          </w:tcPr>
          <w:p w14:paraId="4C44A046" w14:textId="77777777" w:rsidR="00E675A2" w:rsidRPr="00ED0515" w:rsidRDefault="00E675A2" w:rsidP="00C961FD">
            <w:pPr>
              <w:spacing w:after="0" w:line="240" w:lineRule="auto"/>
              <w:rPr>
                <w:rFonts w:eastAsia="Times New Roman" w:cs="Times New Roman"/>
                <w:sz w:val="20"/>
                <w:szCs w:val="20"/>
                <w:lang w:val="en-GB" w:eastAsia="en-GB"/>
              </w:rPr>
            </w:pPr>
          </w:p>
        </w:tc>
      </w:tr>
      <w:tr w:rsidR="00E675A2" w:rsidRPr="00ED0515" w14:paraId="7E4F35C8" w14:textId="77777777" w:rsidTr="00C961FD">
        <w:trPr>
          <w:trHeight w:val="300"/>
        </w:trPr>
        <w:tc>
          <w:tcPr>
            <w:tcW w:w="851" w:type="dxa"/>
            <w:tcBorders>
              <w:top w:val="nil"/>
              <w:left w:val="nil"/>
              <w:bottom w:val="single" w:sz="4" w:space="0" w:color="auto"/>
              <w:right w:val="nil"/>
            </w:tcBorders>
            <w:shd w:val="clear" w:color="auto" w:fill="auto"/>
            <w:noWrap/>
            <w:hideMark/>
          </w:tcPr>
          <w:p w14:paraId="541BD3A5" w14:textId="77777777" w:rsidR="00E675A2" w:rsidRPr="00ED0515" w:rsidRDefault="00E675A2" w:rsidP="00C961FD">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K</w:t>
            </w:r>
          </w:p>
        </w:tc>
        <w:tc>
          <w:tcPr>
            <w:tcW w:w="1569" w:type="dxa"/>
            <w:tcBorders>
              <w:top w:val="nil"/>
              <w:left w:val="nil"/>
              <w:bottom w:val="single" w:sz="4" w:space="0" w:color="auto"/>
              <w:right w:val="nil"/>
            </w:tcBorders>
            <w:shd w:val="clear" w:color="auto" w:fill="auto"/>
            <w:noWrap/>
            <w:hideMark/>
          </w:tcPr>
          <w:p w14:paraId="4A934293" w14:textId="77777777" w:rsidR="00E675A2" w:rsidRPr="00ED0515" w:rsidRDefault="00E675A2" w:rsidP="00C961FD">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Mean L</w:t>
            </w:r>
            <w:r>
              <w:rPr>
                <w:rFonts w:eastAsia="Times New Roman" w:cs="Times New Roman"/>
                <w:b/>
                <w:bCs/>
                <w:color w:val="000000"/>
                <w:sz w:val="22"/>
                <w:lang w:val="en-GB" w:eastAsia="en-GB"/>
              </w:rPr>
              <w:t xml:space="preserve">og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266" w:type="dxa"/>
            <w:tcBorders>
              <w:top w:val="nil"/>
              <w:left w:val="nil"/>
              <w:bottom w:val="single" w:sz="4" w:space="0" w:color="auto"/>
              <w:right w:val="nil"/>
            </w:tcBorders>
            <w:shd w:val="clear" w:color="auto" w:fill="auto"/>
            <w:noWrap/>
            <w:hideMark/>
          </w:tcPr>
          <w:p w14:paraId="0E6DCEE2" w14:textId="77777777" w:rsidR="00E675A2" w:rsidRPr="00F44CF5" w:rsidRDefault="00E675A2" w:rsidP="00C961FD">
            <w:pPr>
              <w:spacing w:after="0" w:line="240" w:lineRule="auto"/>
              <w:jc w:val="center"/>
              <w:rPr>
                <w:rFonts w:eastAsia="Times New Roman" w:cs="Times New Roman"/>
                <w:b/>
                <w:bCs/>
                <w:color w:val="000000"/>
                <w:sz w:val="22"/>
                <w:lang w:val="fr-FR" w:eastAsia="en-GB"/>
              </w:rPr>
            </w:pPr>
            <w:r w:rsidRPr="00F44CF5">
              <w:rPr>
                <w:rFonts w:eastAsia="Times New Roman" w:cs="Times New Roman"/>
                <w:b/>
                <w:bCs/>
                <w:color w:val="000000"/>
                <w:sz w:val="22"/>
                <w:lang w:val="fr-FR" w:eastAsia="en-GB"/>
              </w:rPr>
              <w:t xml:space="preserve">SD Log </w:t>
            </w:r>
            <w:r w:rsidRPr="00F44CF5">
              <w:rPr>
                <w:rFonts w:eastAsia="Times New Roman" w:cs="Times New Roman"/>
                <w:b/>
                <w:bCs/>
                <w:i/>
                <w:iCs/>
                <w:color w:val="000000"/>
                <w:sz w:val="22"/>
                <w:lang w:val="fr-FR" w:eastAsia="en-GB"/>
              </w:rPr>
              <w:t>Pr</w:t>
            </w:r>
            <w:r w:rsidRPr="00F44CF5">
              <w:rPr>
                <w:rFonts w:eastAsia="Times New Roman" w:cs="Times New Roman"/>
                <w:b/>
                <w:bCs/>
                <w:color w:val="000000"/>
                <w:sz w:val="22"/>
                <w:lang w:val="fr-FR" w:eastAsia="en-GB"/>
              </w:rPr>
              <w:t>(</w:t>
            </w:r>
            <w:proofErr w:type="spellStart"/>
            <w:r w:rsidRPr="00F44CF5">
              <w:rPr>
                <w:rFonts w:eastAsia="Times New Roman" w:cs="Times New Roman"/>
                <w:b/>
                <w:bCs/>
                <w:color w:val="000000"/>
                <w:sz w:val="22"/>
                <w:lang w:val="fr-FR" w:eastAsia="en-GB"/>
              </w:rPr>
              <w:t>data|</w:t>
            </w:r>
            <w:r w:rsidRPr="00F44CF5">
              <w:rPr>
                <w:rFonts w:eastAsia="Times New Roman" w:cs="Times New Roman"/>
                <w:b/>
                <w:bCs/>
                <w:i/>
                <w:iCs/>
                <w:color w:val="000000"/>
                <w:sz w:val="22"/>
                <w:lang w:val="fr-FR" w:eastAsia="en-GB"/>
              </w:rPr>
              <w:t>K</w:t>
            </w:r>
            <w:proofErr w:type="spellEnd"/>
            <w:r w:rsidRPr="00F44CF5">
              <w:rPr>
                <w:rFonts w:eastAsia="Times New Roman" w:cs="Times New Roman"/>
                <w:b/>
                <w:bCs/>
                <w:color w:val="000000"/>
                <w:sz w:val="22"/>
                <w:lang w:val="fr-FR" w:eastAsia="en-GB"/>
              </w:rPr>
              <w:t>)</w:t>
            </w:r>
          </w:p>
        </w:tc>
        <w:tc>
          <w:tcPr>
            <w:tcW w:w="1559" w:type="dxa"/>
            <w:tcBorders>
              <w:top w:val="nil"/>
              <w:left w:val="nil"/>
              <w:bottom w:val="single" w:sz="4" w:space="0" w:color="auto"/>
              <w:right w:val="nil"/>
            </w:tcBorders>
            <w:shd w:val="clear" w:color="auto" w:fill="auto"/>
            <w:noWrap/>
            <w:hideMark/>
          </w:tcPr>
          <w:p w14:paraId="25A66089" w14:textId="77777777" w:rsidR="00E675A2" w:rsidRPr="00ED0515" w:rsidRDefault="00E675A2" w:rsidP="00C961FD">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Median-based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134" w:type="dxa"/>
            <w:tcBorders>
              <w:top w:val="nil"/>
              <w:left w:val="nil"/>
              <w:bottom w:val="single" w:sz="4" w:space="0" w:color="auto"/>
              <w:right w:val="nil"/>
            </w:tcBorders>
            <w:shd w:val="clear" w:color="auto" w:fill="auto"/>
            <w:noWrap/>
            <w:hideMark/>
          </w:tcPr>
          <w:p w14:paraId="7AD23697" w14:textId="77777777" w:rsidR="00E675A2" w:rsidRPr="00ED0515" w:rsidRDefault="00E675A2" w:rsidP="00C961FD">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Rate of change</w:t>
            </w:r>
          </w:p>
        </w:tc>
        <w:tc>
          <w:tcPr>
            <w:tcW w:w="1985" w:type="dxa"/>
            <w:tcBorders>
              <w:top w:val="nil"/>
              <w:left w:val="nil"/>
              <w:bottom w:val="single" w:sz="4" w:space="0" w:color="auto"/>
              <w:right w:val="nil"/>
            </w:tcBorders>
            <w:shd w:val="clear" w:color="auto" w:fill="auto"/>
            <w:noWrap/>
            <w:hideMark/>
          </w:tcPr>
          <w:p w14:paraId="6D85425A" w14:textId="77777777" w:rsidR="00E675A2" w:rsidRPr="00ED0515" w:rsidRDefault="00E675A2" w:rsidP="00C961FD">
            <w:pPr>
              <w:spacing w:after="0" w:line="240" w:lineRule="auto"/>
              <w:jc w:val="center"/>
              <w:rPr>
                <w:rFonts w:eastAsia="Times New Roman" w:cs="Times New Roman"/>
                <w:b/>
                <w:bCs/>
                <w:color w:val="000000"/>
                <w:sz w:val="22"/>
                <w:lang w:val="en-GB" w:eastAsia="en-GB"/>
              </w:rPr>
            </w:pPr>
            <w:r>
              <w:rPr>
                <w:rFonts w:eastAsia="Times New Roman" w:cs="Times New Roman"/>
                <w:b/>
                <w:bCs/>
                <w:color w:val="000000"/>
                <w:sz w:val="22"/>
                <w:lang w:val="en-GB" w:eastAsia="en-GB"/>
              </w:rPr>
              <w:t>Absolute 2</w:t>
            </w:r>
            <w:r>
              <w:rPr>
                <w:rFonts w:eastAsia="Times New Roman" w:cs="Times New Roman"/>
                <w:b/>
                <w:bCs/>
                <w:color w:val="000000"/>
                <w:sz w:val="22"/>
                <w:vertAlign w:val="superscript"/>
                <w:lang w:val="en-GB" w:eastAsia="en-GB"/>
              </w:rPr>
              <w:t xml:space="preserve">nd </w:t>
            </w:r>
            <w:r>
              <w:rPr>
                <w:rFonts w:eastAsia="Times New Roman" w:cs="Times New Roman"/>
                <w:b/>
                <w:bCs/>
                <w:color w:val="000000"/>
                <w:sz w:val="22"/>
                <w:lang w:val="en-GB" w:eastAsia="en-GB"/>
              </w:rPr>
              <w:t>order rate of change</w:t>
            </w:r>
          </w:p>
        </w:tc>
        <w:tc>
          <w:tcPr>
            <w:tcW w:w="992" w:type="dxa"/>
            <w:tcBorders>
              <w:top w:val="nil"/>
              <w:left w:val="nil"/>
              <w:bottom w:val="single" w:sz="4" w:space="0" w:color="auto"/>
              <w:right w:val="nil"/>
            </w:tcBorders>
            <w:shd w:val="clear" w:color="auto" w:fill="auto"/>
            <w:noWrap/>
            <w:hideMark/>
          </w:tcPr>
          <w:p w14:paraId="2C4F6E82" w14:textId="77777777" w:rsidR="00E675A2" w:rsidRPr="00ED0515" w:rsidRDefault="00E675A2" w:rsidP="00C961FD">
            <w:pPr>
              <w:spacing w:after="0" w:line="240" w:lineRule="auto"/>
              <w:jc w:val="center"/>
              <w:rPr>
                <w:rFonts w:eastAsia="Times New Roman" w:cs="Times New Roman"/>
                <w:b/>
                <w:bCs/>
                <w:color w:val="000000"/>
                <w:sz w:val="22"/>
                <w:lang w:val="en-GB" w:eastAsia="en-GB"/>
              </w:rPr>
            </w:pPr>
            <w:r w:rsidRPr="00E30521">
              <w:rPr>
                <w:rFonts w:eastAsia="Times New Roman" w:cs="Times New Roman"/>
                <w:b/>
                <w:bCs/>
                <w:color w:val="000000"/>
                <w:sz w:val="22"/>
                <w:lang w:val="en-GB" w:eastAsia="en-GB"/>
              </w:rPr>
              <w:t>Δ</w:t>
            </w:r>
            <w:r w:rsidRPr="00ED0515">
              <w:rPr>
                <w:rFonts w:eastAsia="Times New Roman" w:cs="Times New Roman"/>
                <w:b/>
                <w:bCs/>
                <w:i/>
                <w:iCs/>
                <w:color w:val="000000"/>
                <w:sz w:val="22"/>
                <w:lang w:val="en-GB" w:eastAsia="en-GB"/>
              </w:rPr>
              <w:t>K</w:t>
            </w:r>
          </w:p>
        </w:tc>
      </w:tr>
      <w:tr w:rsidR="00E675A2" w:rsidRPr="00C02C3F" w14:paraId="5C42E3FD" w14:textId="77777777" w:rsidTr="00C961FD">
        <w:trPr>
          <w:trHeight w:val="300"/>
        </w:trPr>
        <w:tc>
          <w:tcPr>
            <w:tcW w:w="851" w:type="dxa"/>
            <w:tcBorders>
              <w:top w:val="nil"/>
              <w:left w:val="nil"/>
              <w:bottom w:val="nil"/>
              <w:right w:val="nil"/>
            </w:tcBorders>
            <w:shd w:val="clear" w:color="auto" w:fill="auto"/>
            <w:noWrap/>
            <w:vAlign w:val="bottom"/>
            <w:hideMark/>
          </w:tcPr>
          <w:p w14:paraId="3FCF4194"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1</w:t>
            </w:r>
          </w:p>
        </w:tc>
        <w:tc>
          <w:tcPr>
            <w:tcW w:w="1569" w:type="dxa"/>
            <w:tcBorders>
              <w:top w:val="nil"/>
              <w:left w:val="nil"/>
              <w:bottom w:val="nil"/>
              <w:right w:val="nil"/>
            </w:tcBorders>
            <w:shd w:val="clear" w:color="auto" w:fill="auto"/>
            <w:noWrap/>
            <w:vAlign w:val="bottom"/>
            <w:hideMark/>
          </w:tcPr>
          <w:p w14:paraId="0D13916D" w14:textId="77777777" w:rsidR="00E675A2" w:rsidRPr="00C02C3F" w:rsidRDefault="00E675A2" w:rsidP="00C961FD">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-65213.43</w:t>
            </w:r>
          </w:p>
        </w:tc>
        <w:tc>
          <w:tcPr>
            <w:tcW w:w="1266" w:type="dxa"/>
            <w:tcBorders>
              <w:top w:val="nil"/>
              <w:left w:val="nil"/>
              <w:bottom w:val="nil"/>
              <w:right w:val="nil"/>
            </w:tcBorders>
            <w:shd w:val="clear" w:color="auto" w:fill="auto"/>
            <w:noWrap/>
            <w:vAlign w:val="bottom"/>
            <w:hideMark/>
          </w:tcPr>
          <w:p w14:paraId="42BEC117"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0.0675</w:t>
            </w:r>
          </w:p>
        </w:tc>
        <w:tc>
          <w:tcPr>
            <w:tcW w:w="1559" w:type="dxa"/>
            <w:tcBorders>
              <w:top w:val="nil"/>
              <w:left w:val="nil"/>
              <w:bottom w:val="nil"/>
              <w:right w:val="nil"/>
            </w:tcBorders>
            <w:shd w:val="clear" w:color="auto" w:fill="auto"/>
            <w:noWrap/>
            <w:vAlign w:val="bottom"/>
            <w:hideMark/>
          </w:tcPr>
          <w:p w14:paraId="2B025591" w14:textId="77777777" w:rsidR="00E675A2" w:rsidRPr="00C02C3F" w:rsidRDefault="00E675A2" w:rsidP="00C961FD">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1</w:t>
            </w:r>
          </w:p>
        </w:tc>
        <w:tc>
          <w:tcPr>
            <w:tcW w:w="1134" w:type="dxa"/>
            <w:tcBorders>
              <w:top w:val="nil"/>
              <w:left w:val="nil"/>
              <w:bottom w:val="nil"/>
              <w:right w:val="nil"/>
            </w:tcBorders>
            <w:shd w:val="clear" w:color="auto" w:fill="auto"/>
            <w:noWrap/>
            <w:vAlign w:val="bottom"/>
            <w:hideMark/>
          </w:tcPr>
          <w:p w14:paraId="139956B9" w14:textId="77777777" w:rsidR="00E675A2" w:rsidRPr="00C02C3F" w:rsidRDefault="00E675A2" w:rsidP="00C961FD">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c>
          <w:tcPr>
            <w:tcW w:w="1985" w:type="dxa"/>
            <w:tcBorders>
              <w:top w:val="nil"/>
              <w:left w:val="nil"/>
              <w:bottom w:val="nil"/>
              <w:right w:val="nil"/>
            </w:tcBorders>
            <w:shd w:val="clear" w:color="auto" w:fill="auto"/>
            <w:noWrap/>
            <w:vAlign w:val="bottom"/>
            <w:hideMark/>
          </w:tcPr>
          <w:p w14:paraId="7CA0AFC6" w14:textId="77777777" w:rsidR="00E675A2" w:rsidRPr="00C02C3F" w:rsidRDefault="00E675A2" w:rsidP="00C961FD">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c>
          <w:tcPr>
            <w:tcW w:w="992" w:type="dxa"/>
            <w:tcBorders>
              <w:top w:val="nil"/>
              <w:left w:val="nil"/>
              <w:bottom w:val="nil"/>
              <w:right w:val="nil"/>
            </w:tcBorders>
            <w:shd w:val="clear" w:color="auto" w:fill="auto"/>
            <w:noWrap/>
            <w:vAlign w:val="bottom"/>
            <w:hideMark/>
          </w:tcPr>
          <w:p w14:paraId="3B844474" w14:textId="77777777" w:rsidR="00E675A2" w:rsidRPr="00C02C3F" w:rsidRDefault="00E675A2" w:rsidP="00C961FD">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r>
      <w:tr w:rsidR="00E675A2" w:rsidRPr="00C02C3F" w14:paraId="0B1F29D5" w14:textId="77777777" w:rsidTr="00C961FD">
        <w:trPr>
          <w:trHeight w:val="300"/>
        </w:trPr>
        <w:tc>
          <w:tcPr>
            <w:tcW w:w="851" w:type="dxa"/>
            <w:tcBorders>
              <w:top w:val="nil"/>
              <w:left w:val="nil"/>
              <w:bottom w:val="nil"/>
              <w:right w:val="nil"/>
            </w:tcBorders>
            <w:shd w:val="clear" w:color="auto" w:fill="auto"/>
            <w:noWrap/>
            <w:vAlign w:val="bottom"/>
            <w:hideMark/>
          </w:tcPr>
          <w:p w14:paraId="0D31568D"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2</w:t>
            </w:r>
          </w:p>
        </w:tc>
        <w:tc>
          <w:tcPr>
            <w:tcW w:w="1569" w:type="dxa"/>
            <w:tcBorders>
              <w:top w:val="nil"/>
              <w:left w:val="nil"/>
              <w:bottom w:val="nil"/>
              <w:right w:val="nil"/>
            </w:tcBorders>
            <w:shd w:val="clear" w:color="auto" w:fill="auto"/>
            <w:noWrap/>
            <w:vAlign w:val="bottom"/>
            <w:hideMark/>
          </w:tcPr>
          <w:p w14:paraId="38D21971"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-66201.97</w:t>
            </w:r>
          </w:p>
        </w:tc>
        <w:tc>
          <w:tcPr>
            <w:tcW w:w="1266" w:type="dxa"/>
            <w:tcBorders>
              <w:top w:val="nil"/>
              <w:left w:val="nil"/>
              <w:bottom w:val="nil"/>
              <w:right w:val="nil"/>
            </w:tcBorders>
            <w:shd w:val="clear" w:color="auto" w:fill="auto"/>
            <w:noWrap/>
            <w:vAlign w:val="bottom"/>
            <w:hideMark/>
          </w:tcPr>
          <w:p w14:paraId="6F26E30F"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1607.07</w:t>
            </w:r>
          </w:p>
        </w:tc>
        <w:tc>
          <w:tcPr>
            <w:tcW w:w="1559" w:type="dxa"/>
            <w:tcBorders>
              <w:top w:val="nil"/>
              <w:left w:val="nil"/>
              <w:bottom w:val="nil"/>
              <w:right w:val="nil"/>
            </w:tcBorders>
            <w:shd w:val="clear" w:color="auto" w:fill="auto"/>
            <w:noWrap/>
            <w:vAlign w:val="bottom"/>
            <w:hideMark/>
          </w:tcPr>
          <w:p w14:paraId="41E19C94"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tcBorders>
              <w:top w:val="nil"/>
              <w:left w:val="nil"/>
              <w:bottom w:val="nil"/>
              <w:right w:val="nil"/>
            </w:tcBorders>
            <w:shd w:val="clear" w:color="auto" w:fill="auto"/>
            <w:noWrap/>
            <w:vAlign w:val="bottom"/>
            <w:hideMark/>
          </w:tcPr>
          <w:p w14:paraId="0740A36D"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-988.54</w:t>
            </w:r>
          </w:p>
        </w:tc>
        <w:tc>
          <w:tcPr>
            <w:tcW w:w="1985" w:type="dxa"/>
            <w:tcBorders>
              <w:top w:val="nil"/>
              <w:left w:val="nil"/>
              <w:bottom w:val="nil"/>
              <w:right w:val="nil"/>
            </w:tcBorders>
            <w:shd w:val="clear" w:color="auto" w:fill="auto"/>
            <w:noWrap/>
            <w:vAlign w:val="bottom"/>
            <w:hideMark/>
          </w:tcPr>
          <w:p w14:paraId="55CA2EEA" w14:textId="77777777" w:rsidR="00E675A2" w:rsidRPr="00C02C3F" w:rsidRDefault="00E675A2" w:rsidP="00C961FD">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1584.29</w:t>
            </w:r>
          </w:p>
        </w:tc>
        <w:tc>
          <w:tcPr>
            <w:tcW w:w="992" w:type="dxa"/>
            <w:tcBorders>
              <w:top w:val="nil"/>
              <w:left w:val="nil"/>
              <w:bottom w:val="nil"/>
              <w:right w:val="nil"/>
            </w:tcBorders>
            <w:shd w:val="clear" w:color="auto" w:fill="auto"/>
            <w:noWrap/>
            <w:vAlign w:val="bottom"/>
            <w:hideMark/>
          </w:tcPr>
          <w:p w14:paraId="4876A831"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0.99</w:t>
            </w:r>
          </w:p>
        </w:tc>
      </w:tr>
      <w:tr w:rsidR="00E675A2" w:rsidRPr="00C02C3F" w14:paraId="20B024CC" w14:textId="77777777" w:rsidTr="00C961FD">
        <w:trPr>
          <w:trHeight w:val="300"/>
        </w:trPr>
        <w:tc>
          <w:tcPr>
            <w:tcW w:w="851" w:type="dxa"/>
            <w:tcBorders>
              <w:top w:val="nil"/>
              <w:left w:val="nil"/>
              <w:bottom w:val="nil"/>
              <w:right w:val="nil"/>
            </w:tcBorders>
            <w:shd w:val="clear" w:color="auto" w:fill="auto"/>
            <w:noWrap/>
            <w:vAlign w:val="bottom"/>
            <w:hideMark/>
          </w:tcPr>
          <w:p w14:paraId="4594958A"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3</w:t>
            </w:r>
          </w:p>
        </w:tc>
        <w:tc>
          <w:tcPr>
            <w:tcW w:w="1569" w:type="dxa"/>
            <w:tcBorders>
              <w:top w:val="nil"/>
              <w:left w:val="nil"/>
              <w:bottom w:val="nil"/>
              <w:right w:val="nil"/>
            </w:tcBorders>
            <w:shd w:val="clear" w:color="auto" w:fill="auto"/>
            <w:noWrap/>
            <w:vAlign w:val="bottom"/>
            <w:hideMark/>
          </w:tcPr>
          <w:p w14:paraId="70399BB5"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-65606.22</w:t>
            </w:r>
          </w:p>
        </w:tc>
        <w:tc>
          <w:tcPr>
            <w:tcW w:w="1266" w:type="dxa"/>
            <w:tcBorders>
              <w:top w:val="nil"/>
              <w:left w:val="nil"/>
              <w:bottom w:val="nil"/>
              <w:right w:val="nil"/>
            </w:tcBorders>
            <w:shd w:val="clear" w:color="auto" w:fill="auto"/>
            <w:noWrap/>
            <w:vAlign w:val="bottom"/>
            <w:hideMark/>
          </w:tcPr>
          <w:p w14:paraId="6D176104"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35.64</w:t>
            </w:r>
          </w:p>
        </w:tc>
        <w:tc>
          <w:tcPr>
            <w:tcW w:w="1559" w:type="dxa"/>
            <w:tcBorders>
              <w:top w:val="nil"/>
              <w:left w:val="nil"/>
              <w:bottom w:val="nil"/>
              <w:right w:val="nil"/>
            </w:tcBorders>
            <w:shd w:val="clear" w:color="auto" w:fill="auto"/>
            <w:noWrap/>
            <w:vAlign w:val="bottom"/>
            <w:hideMark/>
          </w:tcPr>
          <w:p w14:paraId="34F1D6CE"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&lt;0.0001</w:t>
            </w:r>
          </w:p>
        </w:tc>
        <w:tc>
          <w:tcPr>
            <w:tcW w:w="1134" w:type="dxa"/>
            <w:tcBorders>
              <w:top w:val="nil"/>
              <w:left w:val="nil"/>
              <w:bottom w:val="nil"/>
              <w:right w:val="nil"/>
            </w:tcBorders>
            <w:shd w:val="clear" w:color="auto" w:fill="auto"/>
            <w:noWrap/>
            <w:vAlign w:val="bottom"/>
            <w:hideMark/>
          </w:tcPr>
          <w:p w14:paraId="3CCA7C85" w14:textId="77777777" w:rsidR="00E675A2" w:rsidRPr="00C02C3F" w:rsidRDefault="00E675A2" w:rsidP="00C961FD">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595.75</w:t>
            </w:r>
          </w:p>
        </w:tc>
        <w:tc>
          <w:tcPr>
            <w:tcW w:w="1985" w:type="dxa"/>
            <w:tcBorders>
              <w:top w:val="nil"/>
              <w:left w:val="nil"/>
              <w:bottom w:val="nil"/>
              <w:right w:val="nil"/>
            </w:tcBorders>
            <w:shd w:val="clear" w:color="auto" w:fill="auto"/>
            <w:noWrap/>
            <w:vAlign w:val="bottom"/>
            <w:hideMark/>
          </w:tcPr>
          <w:p w14:paraId="3F17D26F"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1039.33</w:t>
            </w:r>
          </w:p>
        </w:tc>
        <w:tc>
          <w:tcPr>
            <w:tcW w:w="992" w:type="dxa"/>
            <w:tcBorders>
              <w:top w:val="nil"/>
              <w:left w:val="nil"/>
              <w:bottom w:val="nil"/>
              <w:right w:val="nil"/>
            </w:tcBorders>
            <w:shd w:val="clear" w:color="auto" w:fill="auto"/>
            <w:noWrap/>
            <w:vAlign w:val="bottom"/>
            <w:hideMark/>
          </w:tcPr>
          <w:p w14:paraId="0FF0B72E" w14:textId="77777777" w:rsidR="00E675A2" w:rsidRPr="00C02C3F" w:rsidRDefault="00E675A2" w:rsidP="00C961FD">
            <w:pPr>
              <w:spacing w:after="0" w:line="240" w:lineRule="auto"/>
              <w:jc w:val="right"/>
              <w:rPr>
                <w:rFonts w:eastAsia="Times New Roman" w:cs="Times New Roman"/>
                <w:bCs/>
                <w:color w:val="000000"/>
                <w:sz w:val="22"/>
                <w:lang w:val="en-GB" w:eastAsia="en-GB"/>
              </w:rPr>
            </w:pPr>
            <w:r w:rsidRPr="00C02C3F">
              <w:rPr>
                <w:rFonts w:eastAsia="Times New Roman" w:cs="Times New Roman"/>
                <w:bCs/>
                <w:color w:val="000000"/>
                <w:sz w:val="22"/>
                <w:lang w:val="en-GB" w:eastAsia="en-GB"/>
              </w:rPr>
              <w:t>29.16</w:t>
            </w:r>
          </w:p>
        </w:tc>
      </w:tr>
      <w:tr w:rsidR="00E675A2" w:rsidRPr="00C02C3F" w14:paraId="6C8F1F78" w14:textId="77777777" w:rsidTr="00C961FD">
        <w:trPr>
          <w:trHeight w:val="300"/>
        </w:trPr>
        <w:tc>
          <w:tcPr>
            <w:tcW w:w="851" w:type="dxa"/>
            <w:tcBorders>
              <w:top w:val="nil"/>
              <w:left w:val="nil"/>
              <w:bottom w:val="nil"/>
              <w:right w:val="nil"/>
            </w:tcBorders>
            <w:shd w:val="clear" w:color="auto" w:fill="auto"/>
            <w:noWrap/>
            <w:vAlign w:val="bottom"/>
            <w:hideMark/>
          </w:tcPr>
          <w:p w14:paraId="20806BB8"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4</w:t>
            </w:r>
          </w:p>
        </w:tc>
        <w:tc>
          <w:tcPr>
            <w:tcW w:w="1569" w:type="dxa"/>
            <w:tcBorders>
              <w:top w:val="nil"/>
              <w:left w:val="nil"/>
              <w:bottom w:val="nil"/>
              <w:right w:val="nil"/>
            </w:tcBorders>
            <w:shd w:val="clear" w:color="auto" w:fill="auto"/>
            <w:noWrap/>
            <w:vAlign w:val="bottom"/>
            <w:hideMark/>
          </w:tcPr>
          <w:p w14:paraId="79B141DD"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-66049.8</w:t>
            </w:r>
          </w:p>
        </w:tc>
        <w:tc>
          <w:tcPr>
            <w:tcW w:w="1266" w:type="dxa"/>
            <w:tcBorders>
              <w:top w:val="nil"/>
              <w:left w:val="nil"/>
              <w:bottom w:val="nil"/>
              <w:right w:val="nil"/>
            </w:tcBorders>
            <w:shd w:val="clear" w:color="auto" w:fill="auto"/>
            <w:noWrap/>
            <w:vAlign w:val="bottom"/>
            <w:hideMark/>
          </w:tcPr>
          <w:p w14:paraId="2038BB31"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193.78</w:t>
            </w:r>
          </w:p>
        </w:tc>
        <w:tc>
          <w:tcPr>
            <w:tcW w:w="1559" w:type="dxa"/>
            <w:tcBorders>
              <w:top w:val="nil"/>
              <w:left w:val="nil"/>
              <w:bottom w:val="nil"/>
              <w:right w:val="nil"/>
            </w:tcBorders>
            <w:shd w:val="clear" w:color="auto" w:fill="auto"/>
            <w:noWrap/>
            <w:vAlign w:val="bottom"/>
            <w:hideMark/>
          </w:tcPr>
          <w:p w14:paraId="3B71FCAD"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1EF74354"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-443.58</w:t>
            </w:r>
          </w:p>
        </w:tc>
        <w:tc>
          <w:tcPr>
            <w:tcW w:w="1985" w:type="dxa"/>
            <w:tcBorders>
              <w:top w:val="nil"/>
              <w:left w:val="nil"/>
              <w:bottom w:val="nil"/>
              <w:right w:val="nil"/>
            </w:tcBorders>
            <w:shd w:val="clear" w:color="auto" w:fill="auto"/>
            <w:noWrap/>
            <w:vAlign w:val="bottom"/>
            <w:hideMark/>
          </w:tcPr>
          <w:p w14:paraId="0EDEB620"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702.34</w:t>
            </w:r>
          </w:p>
        </w:tc>
        <w:tc>
          <w:tcPr>
            <w:tcW w:w="992" w:type="dxa"/>
            <w:tcBorders>
              <w:top w:val="nil"/>
              <w:left w:val="nil"/>
              <w:bottom w:val="nil"/>
              <w:right w:val="nil"/>
            </w:tcBorders>
            <w:shd w:val="clear" w:color="auto" w:fill="auto"/>
            <w:noWrap/>
            <w:vAlign w:val="bottom"/>
            <w:hideMark/>
          </w:tcPr>
          <w:p w14:paraId="10FD9D7B"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3.62</w:t>
            </w:r>
          </w:p>
        </w:tc>
      </w:tr>
      <w:tr w:rsidR="00E675A2" w:rsidRPr="00C02C3F" w14:paraId="164DF90F" w14:textId="77777777" w:rsidTr="00C961FD">
        <w:trPr>
          <w:trHeight w:val="300"/>
        </w:trPr>
        <w:tc>
          <w:tcPr>
            <w:tcW w:w="851" w:type="dxa"/>
            <w:tcBorders>
              <w:top w:val="nil"/>
              <w:left w:val="nil"/>
              <w:bottom w:val="nil"/>
              <w:right w:val="nil"/>
            </w:tcBorders>
            <w:shd w:val="clear" w:color="auto" w:fill="auto"/>
            <w:noWrap/>
            <w:vAlign w:val="bottom"/>
            <w:hideMark/>
          </w:tcPr>
          <w:p w14:paraId="49B729BE"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5</w:t>
            </w:r>
          </w:p>
        </w:tc>
        <w:tc>
          <w:tcPr>
            <w:tcW w:w="1569" w:type="dxa"/>
            <w:tcBorders>
              <w:top w:val="nil"/>
              <w:left w:val="nil"/>
              <w:bottom w:val="nil"/>
              <w:right w:val="nil"/>
            </w:tcBorders>
            <w:shd w:val="clear" w:color="auto" w:fill="auto"/>
            <w:noWrap/>
            <w:vAlign w:val="bottom"/>
            <w:hideMark/>
          </w:tcPr>
          <w:p w14:paraId="12C92E46"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-67195.72</w:t>
            </w:r>
          </w:p>
        </w:tc>
        <w:tc>
          <w:tcPr>
            <w:tcW w:w="1266" w:type="dxa"/>
            <w:tcBorders>
              <w:top w:val="nil"/>
              <w:left w:val="nil"/>
              <w:bottom w:val="nil"/>
              <w:right w:val="nil"/>
            </w:tcBorders>
            <w:shd w:val="clear" w:color="auto" w:fill="auto"/>
            <w:noWrap/>
            <w:vAlign w:val="bottom"/>
            <w:hideMark/>
          </w:tcPr>
          <w:p w14:paraId="4B00FB83"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474.23</w:t>
            </w:r>
          </w:p>
        </w:tc>
        <w:tc>
          <w:tcPr>
            <w:tcW w:w="1559" w:type="dxa"/>
            <w:tcBorders>
              <w:top w:val="nil"/>
              <w:left w:val="nil"/>
              <w:bottom w:val="nil"/>
              <w:right w:val="nil"/>
            </w:tcBorders>
            <w:shd w:val="clear" w:color="auto" w:fill="auto"/>
            <w:noWrap/>
            <w:vAlign w:val="bottom"/>
            <w:hideMark/>
          </w:tcPr>
          <w:p w14:paraId="7FBDA063"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w:t>
            </w:r>
          </w:p>
        </w:tc>
        <w:tc>
          <w:tcPr>
            <w:tcW w:w="1134" w:type="dxa"/>
            <w:tcBorders>
              <w:top w:val="nil"/>
              <w:left w:val="nil"/>
              <w:bottom w:val="nil"/>
              <w:right w:val="nil"/>
            </w:tcBorders>
            <w:shd w:val="clear" w:color="auto" w:fill="auto"/>
            <w:noWrap/>
            <w:vAlign w:val="bottom"/>
            <w:hideMark/>
          </w:tcPr>
          <w:p w14:paraId="28BEE0F7"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-1145.92</w:t>
            </w:r>
          </w:p>
        </w:tc>
        <w:tc>
          <w:tcPr>
            <w:tcW w:w="1985" w:type="dxa"/>
            <w:tcBorders>
              <w:top w:val="nil"/>
              <w:left w:val="nil"/>
              <w:bottom w:val="nil"/>
              <w:right w:val="nil"/>
            </w:tcBorders>
            <w:shd w:val="clear" w:color="auto" w:fill="auto"/>
            <w:noWrap/>
            <w:vAlign w:val="bottom"/>
            <w:hideMark/>
          </w:tcPr>
          <w:p w14:paraId="3DC925E5"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332.66</w:t>
            </w:r>
          </w:p>
        </w:tc>
        <w:tc>
          <w:tcPr>
            <w:tcW w:w="992" w:type="dxa"/>
            <w:tcBorders>
              <w:top w:val="nil"/>
              <w:left w:val="nil"/>
              <w:bottom w:val="nil"/>
              <w:right w:val="nil"/>
            </w:tcBorders>
            <w:shd w:val="clear" w:color="auto" w:fill="auto"/>
            <w:noWrap/>
            <w:vAlign w:val="bottom"/>
            <w:hideMark/>
          </w:tcPr>
          <w:p w14:paraId="68BF8493"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0.70</w:t>
            </w:r>
          </w:p>
        </w:tc>
      </w:tr>
      <w:tr w:rsidR="00E675A2" w:rsidRPr="00C02C3F" w14:paraId="42ED43C7" w14:textId="77777777" w:rsidTr="00C961FD">
        <w:trPr>
          <w:trHeight w:val="300"/>
        </w:trPr>
        <w:tc>
          <w:tcPr>
            <w:tcW w:w="851" w:type="dxa"/>
            <w:tcBorders>
              <w:top w:val="nil"/>
              <w:left w:val="nil"/>
              <w:right w:val="nil"/>
            </w:tcBorders>
            <w:shd w:val="clear" w:color="auto" w:fill="auto"/>
            <w:noWrap/>
            <w:vAlign w:val="bottom"/>
            <w:hideMark/>
          </w:tcPr>
          <w:p w14:paraId="48587F61"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6</w:t>
            </w:r>
          </w:p>
        </w:tc>
        <w:tc>
          <w:tcPr>
            <w:tcW w:w="1569" w:type="dxa"/>
            <w:tcBorders>
              <w:top w:val="nil"/>
              <w:left w:val="nil"/>
              <w:right w:val="nil"/>
            </w:tcBorders>
            <w:shd w:val="clear" w:color="auto" w:fill="auto"/>
            <w:noWrap/>
            <w:vAlign w:val="bottom"/>
            <w:hideMark/>
          </w:tcPr>
          <w:p w14:paraId="061B784B"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-68008.98</w:t>
            </w:r>
          </w:p>
        </w:tc>
        <w:tc>
          <w:tcPr>
            <w:tcW w:w="1266" w:type="dxa"/>
            <w:tcBorders>
              <w:top w:val="nil"/>
              <w:left w:val="nil"/>
              <w:right w:val="nil"/>
            </w:tcBorders>
            <w:shd w:val="clear" w:color="auto" w:fill="auto"/>
            <w:noWrap/>
            <w:vAlign w:val="bottom"/>
            <w:hideMark/>
          </w:tcPr>
          <w:p w14:paraId="66E296BB"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610.14</w:t>
            </w:r>
          </w:p>
        </w:tc>
        <w:tc>
          <w:tcPr>
            <w:tcW w:w="1559" w:type="dxa"/>
            <w:tcBorders>
              <w:top w:val="nil"/>
              <w:left w:val="nil"/>
              <w:right w:val="nil"/>
            </w:tcBorders>
            <w:shd w:val="clear" w:color="auto" w:fill="auto"/>
            <w:noWrap/>
            <w:vAlign w:val="bottom"/>
            <w:hideMark/>
          </w:tcPr>
          <w:p w14:paraId="1DBD7AB3"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w:t>
            </w:r>
          </w:p>
        </w:tc>
        <w:tc>
          <w:tcPr>
            <w:tcW w:w="1134" w:type="dxa"/>
            <w:tcBorders>
              <w:top w:val="nil"/>
              <w:left w:val="nil"/>
              <w:right w:val="nil"/>
            </w:tcBorders>
            <w:shd w:val="clear" w:color="auto" w:fill="auto"/>
            <w:noWrap/>
            <w:vAlign w:val="bottom"/>
            <w:hideMark/>
          </w:tcPr>
          <w:p w14:paraId="0918D4AF"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-813.26</w:t>
            </w:r>
          </w:p>
        </w:tc>
        <w:tc>
          <w:tcPr>
            <w:tcW w:w="1985" w:type="dxa"/>
            <w:tcBorders>
              <w:top w:val="nil"/>
              <w:left w:val="nil"/>
              <w:right w:val="nil"/>
            </w:tcBorders>
            <w:shd w:val="clear" w:color="auto" w:fill="auto"/>
            <w:noWrap/>
            <w:vAlign w:val="bottom"/>
            <w:hideMark/>
          </w:tcPr>
          <w:p w14:paraId="18A40522"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350.20</w:t>
            </w:r>
          </w:p>
        </w:tc>
        <w:tc>
          <w:tcPr>
            <w:tcW w:w="992" w:type="dxa"/>
            <w:tcBorders>
              <w:top w:val="nil"/>
              <w:left w:val="nil"/>
              <w:right w:val="nil"/>
            </w:tcBorders>
            <w:shd w:val="clear" w:color="auto" w:fill="auto"/>
            <w:noWrap/>
            <w:vAlign w:val="bottom"/>
            <w:hideMark/>
          </w:tcPr>
          <w:p w14:paraId="6765AEBC"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0.57</w:t>
            </w:r>
          </w:p>
        </w:tc>
      </w:tr>
      <w:tr w:rsidR="00E675A2" w:rsidRPr="00C02C3F" w14:paraId="723EF715" w14:textId="77777777" w:rsidTr="00C961FD">
        <w:trPr>
          <w:trHeight w:val="300"/>
        </w:trPr>
        <w:tc>
          <w:tcPr>
            <w:tcW w:w="851" w:type="dxa"/>
            <w:tcBorders>
              <w:top w:val="nil"/>
              <w:left w:val="nil"/>
              <w:bottom w:val="single" w:sz="4" w:space="0" w:color="auto"/>
              <w:right w:val="nil"/>
            </w:tcBorders>
            <w:shd w:val="clear" w:color="auto" w:fill="auto"/>
            <w:noWrap/>
            <w:vAlign w:val="bottom"/>
            <w:hideMark/>
          </w:tcPr>
          <w:p w14:paraId="234E0F33" w14:textId="77777777" w:rsidR="00E675A2" w:rsidRPr="00C02C3F" w:rsidRDefault="00E675A2" w:rsidP="00C961FD">
            <w:pPr>
              <w:spacing w:after="0" w:line="240" w:lineRule="auto"/>
              <w:rPr>
                <w:rFonts w:eastAsia="Times New Roman" w:cs="Times New Roman"/>
                <w:color w:val="000000"/>
                <w:sz w:val="22"/>
                <w:lang w:val="en-GB" w:eastAsia="en-GB"/>
              </w:rPr>
            </w:pPr>
            <w:r w:rsidRPr="00C02C3F">
              <w:rPr>
                <w:rFonts w:eastAsia="Times New Roman" w:cs="Times New Roman"/>
                <w:color w:val="000000"/>
                <w:sz w:val="22"/>
                <w:lang w:val="en-GB" w:eastAsia="en-GB"/>
              </w:rPr>
              <w:t>7</w:t>
            </w:r>
          </w:p>
        </w:tc>
        <w:tc>
          <w:tcPr>
            <w:tcW w:w="1569" w:type="dxa"/>
            <w:tcBorders>
              <w:top w:val="nil"/>
              <w:left w:val="nil"/>
              <w:bottom w:val="single" w:sz="4" w:space="0" w:color="auto"/>
              <w:right w:val="nil"/>
            </w:tcBorders>
            <w:shd w:val="clear" w:color="auto" w:fill="auto"/>
            <w:noWrap/>
            <w:vAlign w:val="bottom"/>
            <w:hideMark/>
          </w:tcPr>
          <w:p w14:paraId="04A9CC35"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-69172.44</w:t>
            </w:r>
          </w:p>
        </w:tc>
        <w:tc>
          <w:tcPr>
            <w:tcW w:w="1266" w:type="dxa"/>
            <w:tcBorders>
              <w:top w:val="nil"/>
              <w:left w:val="nil"/>
              <w:bottom w:val="single" w:sz="4" w:space="0" w:color="auto"/>
              <w:right w:val="nil"/>
            </w:tcBorders>
            <w:shd w:val="clear" w:color="auto" w:fill="auto"/>
            <w:noWrap/>
            <w:vAlign w:val="bottom"/>
            <w:hideMark/>
          </w:tcPr>
          <w:p w14:paraId="010BB4F8"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1435.84</w:t>
            </w:r>
          </w:p>
        </w:tc>
        <w:tc>
          <w:tcPr>
            <w:tcW w:w="1559" w:type="dxa"/>
            <w:tcBorders>
              <w:top w:val="nil"/>
              <w:left w:val="nil"/>
              <w:bottom w:val="single" w:sz="4" w:space="0" w:color="auto"/>
              <w:right w:val="nil"/>
            </w:tcBorders>
            <w:shd w:val="clear" w:color="auto" w:fill="auto"/>
            <w:noWrap/>
            <w:vAlign w:val="bottom"/>
            <w:hideMark/>
          </w:tcPr>
          <w:p w14:paraId="392A4BE9"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0</w:t>
            </w:r>
          </w:p>
        </w:tc>
        <w:tc>
          <w:tcPr>
            <w:tcW w:w="1134" w:type="dxa"/>
            <w:tcBorders>
              <w:top w:val="nil"/>
              <w:left w:val="nil"/>
              <w:bottom w:val="single" w:sz="4" w:space="0" w:color="auto"/>
              <w:right w:val="nil"/>
            </w:tcBorders>
            <w:shd w:val="clear" w:color="auto" w:fill="auto"/>
            <w:noWrap/>
            <w:vAlign w:val="bottom"/>
            <w:hideMark/>
          </w:tcPr>
          <w:p w14:paraId="26AEFDDE" w14:textId="77777777" w:rsidR="00E675A2" w:rsidRPr="00C02C3F" w:rsidRDefault="00E675A2" w:rsidP="00C961FD">
            <w:pPr>
              <w:spacing w:after="0" w:line="240" w:lineRule="auto"/>
              <w:jc w:val="right"/>
              <w:rPr>
                <w:rFonts w:eastAsia="Times New Roman" w:cs="Times New Roman"/>
                <w:color w:val="000000"/>
                <w:sz w:val="22"/>
                <w:lang w:val="en-GB" w:eastAsia="en-GB"/>
              </w:rPr>
            </w:pPr>
            <w:r w:rsidRPr="00C02C3F">
              <w:rPr>
                <w:rFonts w:eastAsia="Times New Roman" w:cs="Times New Roman"/>
                <w:color w:val="000000"/>
                <w:sz w:val="22"/>
                <w:lang w:val="en-GB" w:eastAsia="en-GB"/>
              </w:rPr>
              <w:t>-1163.46</w:t>
            </w:r>
          </w:p>
        </w:tc>
        <w:tc>
          <w:tcPr>
            <w:tcW w:w="1985" w:type="dxa"/>
            <w:tcBorders>
              <w:top w:val="nil"/>
              <w:left w:val="nil"/>
              <w:bottom w:val="single" w:sz="4" w:space="0" w:color="auto"/>
              <w:right w:val="nil"/>
            </w:tcBorders>
            <w:shd w:val="clear" w:color="auto" w:fill="auto"/>
            <w:noWrap/>
            <w:vAlign w:val="bottom"/>
            <w:hideMark/>
          </w:tcPr>
          <w:p w14:paraId="224DF2E2" w14:textId="77777777" w:rsidR="00E675A2" w:rsidRPr="00C02C3F" w:rsidRDefault="00E675A2" w:rsidP="00C961FD">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c>
          <w:tcPr>
            <w:tcW w:w="992" w:type="dxa"/>
            <w:tcBorders>
              <w:top w:val="nil"/>
              <w:left w:val="nil"/>
              <w:bottom w:val="single" w:sz="4" w:space="0" w:color="auto"/>
              <w:right w:val="nil"/>
            </w:tcBorders>
            <w:shd w:val="clear" w:color="auto" w:fill="auto"/>
            <w:noWrap/>
            <w:vAlign w:val="bottom"/>
            <w:hideMark/>
          </w:tcPr>
          <w:p w14:paraId="236B9BA6" w14:textId="77777777" w:rsidR="00E675A2" w:rsidRPr="00C02C3F" w:rsidRDefault="00E675A2" w:rsidP="00C961FD">
            <w:pPr>
              <w:spacing w:after="0" w:line="240" w:lineRule="auto"/>
              <w:jc w:val="right"/>
              <w:rPr>
                <w:rFonts w:eastAsia="Times New Roman" w:cs="Times New Roman"/>
                <w:i/>
                <w:iCs/>
                <w:color w:val="000000"/>
                <w:sz w:val="22"/>
                <w:lang w:val="en-GB" w:eastAsia="en-GB"/>
              </w:rPr>
            </w:pPr>
            <w:r w:rsidRPr="00C02C3F">
              <w:rPr>
                <w:rFonts w:eastAsia="Times New Roman" w:cs="Times New Roman"/>
                <w:i/>
                <w:iCs/>
                <w:color w:val="000000"/>
                <w:sz w:val="22"/>
                <w:lang w:val="en-GB" w:eastAsia="en-GB"/>
              </w:rPr>
              <w:t>NA</w:t>
            </w:r>
          </w:p>
        </w:tc>
      </w:tr>
    </w:tbl>
    <w:p w14:paraId="6C647D7B" w14:textId="77777777" w:rsidR="00E675A2" w:rsidRDefault="00E675A2" w:rsidP="009A6F39">
      <w:pPr>
        <w:rPr>
          <w:b/>
          <w:lang w:val="de-LU"/>
        </w:rPr>
      </w:pPr>
    </w:p>
    <w:p w14:paraId="29FB20CE" w14:textId="77777777" w:rsidR="00E675A2" w:rsidRDefault="00E675A2">
      <w:pPr>
        <w:spacing w:after="160" w:line="259" w:lineRule="auto"/>
        <w:rPr>
          <w:b/>
          <w:lang w:val="de-LU"/>
        </w:rPr>
      </w:pPr>
      <w:r>
        <w:rPr>
          <w:b/>
          <w:lang w:val="de-LU"/>
        </w:rPr>
        <w:br w:type="page"/>
      </w:r>
    </w:p>
    <w:p w14:paraId="3474F319" w14:textId="662EBC4F" w:rsidR="0071552B" w:rsidRPr="003013E8" w:rsidRDefault="000B262E" w:rsidP="009A6F39">
      <w:pPr>
        <w:rPr>
          <w:b/>
          <w:lang w:val="de-LU"/>
        </w:rPr>
      </w:pPr>
      <w:r>
        <w:rPr>
          <w:noProof/>
          <w:lang w:val="de-LU" w:eastAsia="de-LU"/>
        </w:rPr>
        <w:lastRenderedPageBreak/>
        <mc:AlternateContent>
          <mc:Choice Requires="wps">
            <w:drawing>
              <wp:anchor distT="45720" distB="45720" distL="114300" distR="114300" simplePos="0" relativeHeight="251727872" behindDoc="0" locked="0" layoutInCell="1" allowOverlap="1" wp14:anchorId="7D6C8FD7" wp14:editId="5B8C5164">
                <wp:simplePos x="0" y="0"/>
                <wp:positionH relativeFrom="column">
                  <wp:posOffset>1560830</wp:posOffset>
                </wp:positionH>
                <wp:positionV relativeFrom="paragraph">
                  <wp:posOffset>130810</wp:posOffset>
                </wp:positionV>
                <wp:extent cx="3905250" cy="314325"/>
                <wp:effectExtent l="0" t="0" r="0" b="952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314325"/>
                        </a:xfrm>
                        <a:prstGeom prst="rect">
                          <a:avLst/>
                        </a:prstGeom>
                        <a:solidFill>
                          <a:srgbClr val="FFFFFF"/>
                        </a:solidFill>
                        <a:ln w="9525">
                          <a:noFill/>
                          <a:miter lim="800000"/>
                          <a:headEnd/>
                          <a:tailEnd/>
                        </a:ln>
                      </wps:spPr>
                      <wps:txbx>
                        <w:txbxContent>
                          <w:p w14:paraId="78358D54" w14:textId="2A09E85F" w:rsidR="00C961FD" w:rsidRDefault="00C961FD" w:rsidP="000B262E">
                            <w:r>
                              <w:rPr>
                                <w:i/>
                              </w:rPr>
                              <w:t xml:space="preserve">M. florea </w:t>
                            </w:r>
                            <w:r>
                              <w:rPr>
                                <w:i/>
                              </w:rPr>
                              <w:tab/>
                              <w:t xml:space="preserve">    </w:t>
                            </w:r>
                            <w:r>
                              <w:rPr>
                                <w:i/>
                              </w:rPr>
                              <w:tab/>
                            </w:r>
                            <w:r>
                              <w:rPr>
                                <w:i/>
                              </w:rPr>
                              <w:tab/>
                            </w:r>
                            <w:r>
                              <w:rPr>
                                <w:i/>
                              </w:rPr>
                              <w:tab/>
                              <w:t xml:space="preserve">        S. pipiens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C8FD7" id="_x0000_s1032" type="#_x0000_t202" style="position:absolute;margin-left:122.9pt;margin-top:10.3pt;width:307.5pt;height:24.7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" stroked="f">
                <v:textbox>
                  <w:txbxContent>
                    <w:p w14:paraId="78358D54" w14:textId="2A09E85F" w:rsidR="00C961FD" w:rsidRDefault="00C961FD" w:rsidP="000B262E">
                      <w:r>
                        <w:rPr>
                          <w:i/>
                        </w:rPr>
                        <w:t xml:space="preserve">M. florea </w:t>
                      </w:r>
                      <w:r>
                        <w:rPr>
                          <w:i/>
                        </w:rPr>
                        <w:tab/>
                        <w:t xml:space="preserve">    </w:t>
                      </w:r>
                      <w:r>
                        <w:rPr>
                          <w:i/>
                        </w:rPr>
                        <w:tab/>
                      </w:r>
                      <w:r>
                        <w:rPr>
                          <w:i/>
                        </w:rPr>
                        <w:tab/>
                      </w:r>
                      <w:r>
                        <w:rPr>
                          <w:i/>
                        </w:rPr>
                        <w:tab/>
                        <w:t xml:space="preserve">        S. pipiens</w:t>
                      </w:r>
                    </w:p>
                  </w:txbxContent>
                </v:textbox>
              </v:shape>
            </w:pict>
          </mc:Fallback>
        </mc:AlternateContent>
      </w:r>
    </w:p>
    <w:p w14:paraId="0AFF447E" w14:textId="21B9E441" w:rsidR="003C3134" w:rsidRPr="00695C09" w:rsidRDefault="00636BB1" w:rsidP="009A6F39">
      <w:r>
        <w:rPr>
          <w:noProof/>
          <w:lang w:val="de-LU" w:eastAsia="de-LU"/>
        </w:rPr>
        <mc:AlternateContent>
          <mc:Choice Requires="wps">
            <w:drawing>
              <wp:anchor distT="45720" distB="45720" distL="114300" distR="114300" simplePos="0" relativeHeight="251730944" behindDoc="1" locked="0" layoutInCell="1" allowOverlap="1" wp14:anchorId="1666BF98" wp14:editId="5D62E174">
                <wp:simplePos x="0" y="0"/>
                <wp:positionH relativeFrom="column">
                  <wp:posOffset>2495550</wp:posOffset>
                </wp:positionH>
                <wp:positionV relativeFrom="paragraph">
                  <wp:posOffset>1651635</wp:posOffset>
                </wp:positionV>
                <wp:extent cx="1905000" cy="542925"/>
                <wp:effectExtent l="0" t="0" r="0"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542925"/>
                        </a:xfrm>
                        <a:prstGeom prst="rect">
                          <a:avLst/>
                        </a:prstGeom>
                        <a:solidFill>
                          <a:srgbClr val="FFFFFF"/>
                        </a:solidFill>
                        <a:ln w="9525">
                          <a:noFill/>
                          <a:miter lim="800000"/>
                          <a:headEnd/>
                          <a:tailEnd/>
                        </a:ln>
                      </wps:spPr>
                      <wps:txbx>
                        <w:txbxContent>
                          <w:p w14:paraId="7E6FFA91" w14:textId="4DD3F91F" w:rsidR="00C961FD" w:rsidRPr="00F3668F" w:rsidRDefault="00C961FD" w:rsidP="00636BB1">
                            <w:pPr>
                              <w:rPr>
                                <w:sz w:val="20"/>
                              </w:rPr>
                            </w:pPr>
                            <w:r>
                              <w:rPr>
                                <w:sz w:val="20"/>
                              </w:rPr>
                              <w:t>Number of PCA axes retained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6BF98" id="_x0000_s1033" type="#_x0000_t202" style="position:absolute;margin-left:196.5pt;margin-top:130.05pt;width:150pt;height:42.75pt;z-index:-251585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" stroked="f">
                <v:textbox>
                  <w:txbxContent>
                    <w:p w14:paraId="7E6FFA91" w14:textId="4DD3F91F" w:rsidR="00C961FD" w:rsidRPr="00F3668F" w:rsidRDefault="00C961FD" w:rsidP="00636BB1">
                      <w:pPr>
                        <w:rPr>
                          <w:sz w:val="20"/>
                        </w:rPr>
                      </w:pPr>
                      <w:r>
                        <w:rPr>
                          <w:sz w:val="20"/>
                        </w:rPr>
                        <w:t>Number of PCA axes retained</w:t>
                      </w:r>
                    </w:p>
                  </w:txbxContent>
                </v:textbox>
              </v:shape>
            </w:pict>
          </mc:Fallback>
        </mc:AlternateContent>
      </w:r>
      <w:r>
        <w:rPr>
          <w:noProof/>
          <w:lang w:val="de-LU" w:eastAsia="de-LU"/>
        </w:rPr>
        <mc:AlternateContent>
          <mc:Choice Requires="wps">
            <w:drawing>
              <wp:anchor distT="45720" distB="45720" distL="114300" distR="114300" simplePos="0" relativeHeight="251734016" behindDoc="1" locked="0" layoutInCell="1" allowOverlap="1" wp14:anchorId="760CCCC9" wp14:editId="0539E8DA">
                <wp:simplePos x="0" y="0"/>
                <wp:positionH relativeFrom="column">
                  <wp:posOffset>-253365</wp:posOffset>
                </wp:positionH>
                <wp:positionV relativeFrom="paragraph">
                  <wp:posOffset>291146</wp:posOffset>
                </wp:positionV>
                <wp:extent cx="1644650" cy="739140"/>
                <wp:effectExtent l="0" t="4445" r="8255" b="825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4650" cy="739140"/>
                        </a:xfrm>
                        <a:prstGeom prst="rect">
                          <a:avLst/>
                        </a:prstGeom>
                        <a:solidFill>
                          <a:srgbClr val="FFFFFF"/>
                        </a:solidFill>
                        <a:ln w="9525">
                          <a:noFill/>
                          <a:miter lim="800000"/>
                          <a:headEnd/>
                          <a:tailEnd/>
                        </a:ln>
                      </wps:spPr>
                      <wps:txbx>
                        <w:txbxContent>
                          <w:p w14:paraId="41C62B31" w14:textId="52856FD2" w:rsidR="00C961FD" w:rsidRPr="00F3668F" w:rsidRDefault="00C961FD" w:rsidP="00636BB1">
                            <w:pPr>
                              <w:rPr>
                                <w:sz w:val="20"/>
                              </w:rPr>
                            </w:pPr>
                            <w:r>
                              <w:rPr>
                                <w:sz w:val="20"/>
                              </w:rPr>
                              <w:t>Proportion of successful outcome prediction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CCCC9" id="_x0000_s1034" type="#_x0000_t202" style="position:absolute;margin-left:-19.95pt;margin-top:22.9pt;width:129.5pt;height:58.2pt;rotation:-90;z-index:-251582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" stroked="f">
                <v:textbox>
                  <w:txbxContent>
                    <w:p w14:paraId="41C62B31" w14:textId="52856FD2" w:rsidR="00C961FD" w:rsidRPr="00F3668F" w:rsidRDefault="00C961FD" w:rsidP="00636BB1">
                      <w:pPr>
                        <w:rPr>
                          <w:sz w:val="20"/>
                        </w:rPr>
                      </w:pPr>
                      <w:r>
                        <w:rPr>
                          <w:sz w:val="20"/>
                        </w:rPr>
                        <w:t>Proportion of successful outcome prediction</w:t>
                      </w:r>
                    </w:p>
                  </w:txbxContent>
                </v:textbox>
              </v:shape>
            </w:pict>
          </mc:Fallback>
        </mc:AlternateContent>
      </w:r>
      <w:r w:rsidRPr="002034C6">
        <w:rPr>
          <w:noProof/>
          <w:lang w:val="de-LU" w:eastAsia="de-LU"/>
        </w:rPr>
        <w:drawing>
          <wp:anchor distT="0" distB="0" distL="114300" distR="114300" simplePos="0" relativeHeight="251731968" behindDoc="0" locked="0" layoutInCell="1" allowOverlap="1" wp14:anchorId="6D8D0358" wp14:editId="0398EF06">
            <wp:simplePos x="0" y="0"/>
            <wp:positionH relativeFrom="column">
              <wp:posOffset>3371850</wp:posOffset>
            </wp:positionH>
            <wp:positionV relativeFrom="paragraph">
              <wp:posOffset>51435</wp:posOffset>
            </wp:positionV>
            <wp:extent cx="2600960" cy="1514475"/>
            <wp:effectExtent l="0" t="0" r="8890" b="9525"/>
            <wp:wrapNone/>
            <wp:docPr id="5" name="Picture 5" descr="C:\Users\jwittische\Desktop\Projects\Syrphidae_LandGen\SPpriorxv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wittische\Desktop\Projects\Syrphidae_LandGen\SPpriorxval.jpe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876" t="14467" b="8408"/>
                    <a:stretch/>
                  </pic:blipFill>
                  <pic:spPr bwMode="auto">
                    <a:xfrm>
                      <a:off x="0" y="0"/>
                      <a:ext cx="2600960" cy="1514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3013E8">
        <w:rPr>
          <w:noProof/>
          <w:lang w:val="de-LU" w:eastAsia="de-LU"/>
        </w:rPr>
        <w:t xml:space="preserve">                 </w:t>
      </w:r>
      <w:r w:rsidR="000B262E" w:rsidRPr="00A33B45">
        <w:rPr>
          <w:noProof/>
          <w:lang w:val="de-LU" w:eastAsia="de-LU"/>
        </w:rPr>
        <w:drawing>
          <wp:inline distT="0" distB="0" distL="0" distR="0" wp14:anchorId="17190FFA" wp14:editId="3127F2F9">
            <wp:extent cx="2621280" cy="1552575"/>
            <wp:effectExtent l="0" t="0" r="7620" b="9525"/>
            <wp:docPr id="26" name="Picture 26" descr="C:\Users\jwittische\Desktop\Projects\Syrphidae_LandGen\DAPC_MF_aprior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wittische\Desktop\Projects\Syrphidae_LandGen\DAPC_MF_apriori.jpe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178" t="10735" b="9721"/>
                    <a:stretch/>
                  </pic:blipFill>
                  <pic:spPr bwMode="auto">
                    <a:xfrm>
                      <a:off x="0" y="0"/>
                      <a:ext cx="2621280" cy="1552575"/>
                    </a:xfrm>
                    <a:prstGeom prst="rect">
                      <a:avLst/>
                    </a:prstGeom>
                    <a:noFill/>
                    <a:ln>
                      <a:noFill/>
                    </a:ln>
                    <a:extLst>
                      <a:ext uri="{53640926-AAD7-44D8-BBD7-CCE9431645EC}">
                        <a14:shadowObscured xmlns:a14="http://schemas.microsoft.com/office/drawing/2010/main"/>
                      </a:ext>
                    </a:extLst>
                  </pic:spPr>
                </pic:pic>
              </a:graphicData>
            </a:graphic>
          </wp:inline>
        </w:drawing>
      </w:r>
    </w:p>
    <w:p w14:paraId="361EBA2A" w14:textId="77777777" w:rsidR="00A80E79" w:rsidRPr="00695C09" w:rsidRDefault="00A80E79" w:rsidP="009A6F39"/>
    <w:p w14:paraId="19CBAB8E" w14:textId="4E9F97CD" w:rsidR="00702372" w:rsidRPr="00702372" w:rsidRDefault="00AD3BD8" w:rsidP="00702372">
      <w:r>
        <w:rPr>
          <w:b/>
        </w:rPr>
        <w:t>Supplementary figure 1</w:t>
      </w:r>
      <w:r w:rsidR="002034C6" w:rsidRPr="002034C6">
        <w:rPr>
          <w:b/>
        </w:rPr>
        <w:t>.</w:t>
      </w:r>
      <w:r w:rsidR="002034C6">
        <w:rPr>
          <w:b/>
        </w:rPr>
        <w:t xml:space="preserve"> </w:t>
      </w:r>
      <w:r w:rsidR="00F45EF5" w:rsidRPr="00F45EF5">
        <w:t>DAPC c</w:t>
      </w:r>
      <w:r w:rsidR="000B262E">
        <w:t>ross-validation results</w:t>
      </w:r>
      <w:r w:rsidR="00E5486B">
        <w:t>. T</w:t>
      </w:r>
      <w:r w:rsidR="000B262E" w:rsidRPr="001B287B">
        <w:t>he</w:t>
      </w:r>
      <w:r w:rsidR="000B262E">
        <w:t xml:space="preserve"> solid and dashed lines represent</w:t>
      </w:r>
      <w:r w:rsidR="000B262E" w:rsidRPr="002034C6">
        <w:t xml:space="preserve"> </w:t>
      </w:r>
      <w:r w:rsidR="000B262E">
        <w:t>the me</w:t>
      </w:r>
      <w:r w:rsidR="000B262E" w:rsidRPr="002034C6">
        <w:t xml:space="preserve">dian and </w:t>
      </w:r>
      <w:r w:rsidR="000B262E">
        <w:t>c</w:t>
      </w:r>
      <w:r w:rsidR="000B262E" w:rsidRPr="002034C6">
        <w:t xml:space="preserve">onfidence </w:t>
      </w:r>
      <w:r w:rsidR="000B262E">
        <w:t>interval for a random c</w:t>
      </w:r>
      <w:r w:rsidR="000B262E" w:rsidRPr="002034C6">
        <w:t>hance</w:t>
      </w:r>
      <w:r w:rsidR="00E5486B">
        <w:t xml:space="preserve"> classifier; high overlap between this interval and the estimated values highlights poor performance.</w:t>
      </w:r>
    </w:p>
    <w:p w14:paraId="3721CED8" w14:textId="77777777" w:rsidR="00702372" w:rsidRPr="00702372" w:rsidRDefault="00702372" w:rsidP="00702372"/>
    <w:p w14:paraId="20A7C7AF" w14:textId="77777777" w:rsidR="00702372" w:rsidRPr="00702372" w:rsidRDefault="00702372" w:rsidP="00702372"/>
    <w:p w14:paraId="275E6B0C" w14:textId="270908EA" w:rsidR="00702372" w:rsidRPr="00702372" w:rsidRDefault="00702372" w:rsidP="00702372"/>
    <w:sectPr w:rsidR="00702372" w:rsidRPr="00702372">
      <w:foot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ITTISCHE Julian" w:date="2022-11-07T10:17:00Z" w:initials="WJ">
    <w:p w14:paraId="538C64C4" w14:textId="6F9ACE00" w:rsidR="00C961FD" w:rsidRDefault="00C961FD">
      <w:pPr>
        <w:pStyle w:val="CommentText"/>
      </w:pPr>
      <w:r>
        <w:rPr>
          <w:rStyle w:val="CommentReference"/>
        </w:rPr>
        <w:annotationRef/>
      </w:r>
      <w:proofErr w:type="gramStart"/>
      <w:r>
        <w:t>provisional</w:t>
      </w:r>
      <w:proofErr w:type="gramEnd"/>
    </w:p>
  </w:comment>
  <w:comment w:id="2" w:author="FRANTZ Alain" w:date="2022-11-08T08:45:00Z" w:initials="AF">
    <w:p w14:paraId="7E1BB5B0" w14:textId="189BCC0F" w:rsidR="00C961FD" w:rsidRDefault="00C961FD">
      <w:pPr>
        <w:pStyle w:val="CommentText"/>
      </w:pPr>
      <w:r>
        <w:rPr>
          <w:rStyle w:val="CommentReference"/>
        </w:rPr>
        <w:annotationRef/>
      </w:r>
      <w:r>
        <w:t xml:space="preserve">You need to add the methods stuff about developing the </w:t>
      </w:r>
      <w:proofErr w:type="spellStart"/>
      <w:r>
        <w:t>microsats</w:t>
      </w:r>
      <w:proofErr w:type="spellEnd"/>
      <w:r>
        <w:t>. I will send you the pdf.</w:t>
      </w:r>
    </w:p>
  </w:comment>
  <w:comment w:id="3" w:author="WITTISCHE Julian" w:date="2022-11-21T15:51:00Z" w:initials="WJ">
    <w:p w14:paraId="53DDAA30" w14:textId="31E7E5B9" w:rsidR="00C961FD" w:rsidRDefault="00C961FD">
      <w:pPr>
        <w:pStyle w:val="CommentText"/>
      </w:pPr>
      <w:r>
        <w:rPr>
          <w:rStyle w:val="CommentReference"/>
        </w:rPr>
        <w:annotationRef/>
      </w:r>
      <w:r>
        <w:t>Wrong values? Stéphanie gave me one set and Alain another. Which one is right?</w:t>
      </w:r>
    </w:p>
  </w:comment>
  <w:comment w:id="8" w:author="WITTISCHE Julian" w:date="2022-12-06T10:18:00Z" w:initials="WJ">
    <w:p w14:paraId="11EAB20C" w14:textId="1E6E6C0E" w:rsidR="00C961FD" w:rsidRDefault="00C961FD">
      <w:pPr>
        <w:pStyle w:val="CommentText"/>
      </w:pPr>
      <w:r>
        <w:rPr>
          <w:rStyle w:val="CommentReference"/>
        </w:rPr>
        <w:annotationRef/>
      </w:r>
      <w:r>
        <w:t>I am not sure what info to include but I think it should be in Sup. Mat.</w:t>
      </w:r>
      <w:r>
        <w:br/>
      </w:r>
      <w:r>
        <w:br/>
        <w:t>@Stéphanie: can you please put the necessary information about that part in a the Sup. Mat.?</w:t>
      </w:r>
    </w:p>
  </w:comment>
  <w:comment w:id="9" w:author="FRANTZ Alain" w:date="2022-11-09T09:36:00Z" w:initials="AF">
    <w:p w14:paraId="57AC4EF1" w14:textId="2D0A3CB8" w:rsidR="00C961FD" w:rsidRDefault="00C961FD">
      <w:pPr>
        <w:pStyle w:val="CommentText"/>
      </w:pPr>
      <w:r>
        <w:rPr>
          <w:rStyle w:val="CommentReference"/>
        </w:rPr>
        <w:annotationRef/>
      </w:r>
      <w:r>
        <w:t xml:space="preserve">This structure is suboptimal. You need to specify: we estimated observed and expected H values using package X. We estimated FST values </w:t>
      </w:r>
      <w:proofErr w:type="gramStart"/>
      <w:r>
        <w:t>using ..</w:t>
      </w:r>
      <w:proofErr w:type="gramEnd"/>
    </w:p>
  </w:comment>
  <w:comment w:id="11" w:author="WITTISCHE Julian" w:date="2022-12-06T10:21:00Z" w:initials="WJ">
    <w:p w14:paraId="7D3817C2" w14:textId="3A4AA168" w:rsidR="00C961FD" w:rsidRDefault="00C961FD">
      <w:pPr>
        <w:pStyle w:val="CommentText"/>
      </w:pPr>
      <w:r>
        <w:rPr>
          <w:rStyle w:val="CommentReference"/>
        </w:rPr>
        <w:annotationRef/>
      </w:r>
      <w:r>
        <w:t xml:space="preserve">@Alain: as per your guide, it is better to visualize the real distribution of values across runs, rather than the mean and sd. Could you please send me the plotting script you have?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8C64C4" w15:done="0"/>
  <w15:commentEx w15:paraId="7E1BB5B0" w15:done="0"/>
  <w15:commentEx w15:paraId="53DDAA30" w15:done="0"/>
  <w15:commentEx w15:paraId="11EAB20C" w15:done="0"/>
  <w15:commentEx w15:paraId="57AC4EF1" w15:done="0"/>
  <w15:commentEx w15:paraId="7D3817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020E" w16cex:dateUtc="2022-10-25T22:47:00Z"/>
  <w16cex:commentExtensible w16cex:durableId="2716B1CC" w16cex:dateUtc="2022-11-09T22:10:00Z"/>
  <w16cex:commentExtensible w16cex:durableId="2716B1F0" w16cex:dateUtc="2022-11-09T22:10:00Z"/>
  <w16cex:commentExtensible w16cex:durableId="2716B224" w16cex:dateUtc="2022-11-09T2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8C64C4" w16cid:durableId="2716AB6D"/>
  <w16cid:commentId w16cid:paraId="69EA3EB4" w16cid:durableId="2716AB6E"/>
  <w16cid:commentId w16cid:paraId="669CB9D3" w16cid:durableId="2716AB6F"/>
  <w16cid:commentId w16cid:paraId="40135740" w16cid:durableId="2703020E"/>
  <w16cid:commentId w16cid:paraId="7E1BB5B0" w16cid:durableId="2716AB71"/>
  <w16cid:commentId w16cid:paraId="54CB81CE" w16cid:durableId="2716AB72"/>
  <w16cid:commentId w16cid:paraId="7BD3BCE5" w16cid:durableId="2716B1CC"/>
  <w16cid:commentId w16cid:paraId="05C36705" w16cid:durableId="2716AB73"/>
  <w16cid:commentId w16cid:paraId="39F3F6AF" w16cid:durableId="2716B1F0"/>
  <w16cid:commentId w16cid:paraId="2B436B90" w16cid:durableId="2716AB74"/>
  <w16cid:commentId w16cid:paraId="3D23827E" w16cid:durableId="2716AB76"/>
  <w16cid:commentId w16cid:paraId="57AC4EF1" w16cid:durableId="2716AB77"/>
  <w16cid:commentId w16cid:paraId="291D98EA" w16cid:durableId="2716AB78"/>
  <w16cid:commentId w16cid:paraId="4B10EF81" w16cid:durableId="2716AB79"/>
  <w16cid:commentId w16cid:paraId="12B05391" w16cid:durableId="2716AB7A"/>
  <w16cid:commentId w16cid:paraId="769AE29D" w16cid:durableId="2716AB7B"/>
  <w16cid:commentId w16cid:paraId="272B3B2B" w16cid:durableId="2716AB7C"/>
  <w16cid:commentId w16cid:paraId="106031F1" w16cid:durableId="2716AB7D"/>
  <w16cid:commentId w16cid:paraId="006442F3" w16cid:durableId="2716AB7E"/>
  <w16cid:commentId w16cid:paraId="6A1CA1AF" w16cid:durableId="2716B224"/>
  <w16cid:commentId w16cid:paraId="20F87B75" w16cid:durableId="2716AB7F"/>
  <w16cid:commentId w16cid:paraId="32648E71" w16cid:durableId="2716AB8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2B9B45" w14:textId="77777777" w:rsidR="003F191B" w:rsidRDefault="003F191B" w:rsidP="001E1E6D">
      <w:pPr>
        <w:spacing w:after="0" w:line="240" w:lineRule="auto"/>
      </w:pPr>
      <w:r>
        <w:separator/>
      </w:r>
    </w:p>
  </w:endnote>
  <w:endnote w:type="continuationSeparator" w:id="0">
    <w:p w14:paraId="6606AB63" w14:textId="77777777" w:rsidR="003F191B" w:rsidRDefault="003F191B" w:rsidP="001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539414"/>
      <w:docPartObj>
        <w:docPartGallery w:val="Page Numbers (Bottom of Page)"/>
        <w:docPartUnique/>
      </w:docPartObj>
    </w:sdtPr>
    <w:sdtEndPr>
      <w:rPr>
        <w:noProof/>
      </w:rPr>
    </w:sdtEndPr>
    <w:sdtContent>
      <w:p w14:paraId="548931AE" w14:textId="71072634" w:rsidR="00C961FD" w:rsidRDefault="00C961FD">
        <w:pPr>
          <w:pStyle w:val="Footer"/>
          <w:jc w:val="right"/>
        </w:pPr>
        <w:r>
          <w:fldChar w:fldCharType="begin"/>
        </w:r>
        <w:r>
          <w:instrText xml:space="preserve"> PAGE   \* MERGEFORMAT </w:instrText>
        </w:r>
        <w:r>
          <w:fldChar w:fldCharType="separate"/>
        </w:r>
        <w:r w:rsidR="00A774EB">
          <w:rPr>
            <w:noProof/>
          </w:rPr>
          <w:t>22</w:t>
        </w:r>
        <w:r>
          <w:rPr>
            <w:noProof/>
          </w:rPr>
          <w:fldChar w:fldCharType="end"/>
        </w:r>
      </w:p>
    </w:sdtContent>
  </w:sdt>
  <w:p w14:paraId="12BA5F2B" w14:textId="77777777" w:rsidR="00C961FD" w:rsidRDefault="00C96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3E05F0" w14:textId="77777777" w:rsidR="003F191B" w:rsidRDefault="003F191B" w:rsidP="001E1E6D">
      <w:pPr>
        <w:spacing w:after="0" w:line="240" w:lineRule="auto"/>
      </w:pPr>
      <w:r>
        <w:separator/>
      </w:r>
    </w:p>
  </w:footnote>
  <w:footnote w:type="continuationSeparator" w:id="0">
    <w:p w14:paraId="084A0E34" w14:textId="77777777" w:rsidR="003F191B" w:rsidRDefault="003F191B" w:rsidP="001E1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62F7F"/>
    <w:multiLevelType w:val="multilevel"/>
    <w:tmpl w:val="AC4A342A"/>
    <w:lvl w:ilvl="0">
      <w:start w:val="1"/>
      <w:numFmt w:val="decimal"/>
      <w:pStyle w:val="Heading1"/>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0694EA8"/>
    <w:multiLevelType w:val="hybridMultilevel"/>
    <w:tmpl w:val="8FDA24C0"/>
    <w:lvl w:ilvl="0" w:tplc="82ACA82E">
      <w:start w:val="1"/>
      <w:numFmt w:val="decimal"/>
      <w:pStyle w:val="Heading2"/>
      <w:lvlText w:val="%1.1"/>
      <w:lvlJc w:val="left"/>
      <w:pPr>
        <w:ind w:left="720" w:hanging="360"/>
      </w:pPr>
      <w:rPr>
        <w:rFonts w:hint="default"/>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2" w15:restartNumberingAfterBreak="0">
    <w:nsid w:val="5C771268"/>
    <w:multiLevelType w:val="hybridMultilevel"/>
    <w:tmpl w:val="E3246768"/>
    <w:lvl w:ilvl="0" w:tplc="AE6A92D0">
      <w:start w:val="5"/>
      <w:numFmt w:val="bullet"/>
      <w:lvlText w:val="-"/>
      <w:lvlJc w:val="left"/>
      <w:pPr>
        <w:ind w:left="720" w:hanging="360"/>
      </w:pPr>
      <w:rPr>
        <w:rFonts w:ascii="Times New Roman" w:eastAsiaTheme="minorHAnsi" w:hAnsi="Times New Roman" w:cs="Times New Roman" w:hint="default"/>
        <w:b/>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TTISCHE Julian">
    <w15:presenceInfo w15:providerId="AD" w15:userId="S-1-5-21-2161675287-2774260526-3437529454-10197"/>
  </w15:person>
  <w15:person w15:author="FRANTZ Alain">
    <w15:presenceInfo w15:providerId="AD" w15:userId="S-1-5-21-2161675287-2774260526-3437529454-61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1D"/>
    <w:rsid w:val="000071E4"/>
    <w:rsid w:val="00007B93"/>
    <w:rsid w:val="00012CE8"/>
    <w:rsid w:val="000168A2"/>
    <w:rsid w:val="00020207"/>
    <w:rsid w:val="000211A1"/>
    <w:rsid w:val="00026F81"/>
    <w:rsid w:val="0002780C"/>
    <w:rsid w:val="00032E08"/>
    <w:rsid w:val="00036544"/>
    <w:rsid w:val="00037499"/>
    <w:rsid w:val="00042AA8"/>
    <w:rsid w:val="000451BB"/>
    <w:rsid w:val="00056907"/>
    <w:rsid w:val="0006107C"/>
    <w:rsid w:val="00063465"/>
    <w:rsid w:val="000673D4"/>
    <w:rsid w:val="00081D01"/>
    <w:rsid w:val="00084ABD"/>
    <w:rsid w:val="00084FC3"/>
    <w:rsid w:val="00091236"/>
    <w:rsid w:val="0009538A"/>
    <w:rsid w:val="000963BF"/>
    <w:rsid w:val="000968B8"/>
    <w:rsid w:val="000A369C"/>
    <w:rsid w:val="000B0738"/>
    <w:rsid w:val="000B1DB9"/>
    <w:rsid w:val="000B262E"/>
    <w:rsid w:val="000B2CB3"/>
    <w:rsid w:val="000B5A77"/>
    <w:rsid w:val="000B5C6C"/>
    <w:rsid w:val="000C0CF5"/>
    <w:rsid w:val="000C0D9C"/>
    <w:rsid w:val="000C301E"/>
    <w:rsid w:val="000C38A8"/>
    <w:rsid w:val="000C470D"/>
    <w:rsid w:val="000C4754"/>
    <w:rsid w:val="000C6407"/>
    <w:rsid w:val="000C684F"/>
    <w:rsid w:val="000C6B21"/>
    <w:rsid w:val="000C6FC2"/>
    <w:rsid w:val="000C7F6C"/>
    <w:rsid w:val="000E0ADA"/>
    <w:rsid w:val="000E20BF"/>
    <w:rsid w:val="000E38D1"/>
    <w:rsid w:val="000E4B2B"/>
    <w:rsid w:val="000E6D1E"/>
    <w:rsid w:val="000F36BF"/>
    <w:rsid w:val="00101757"/>
    <w:rsid w:val="001028B0"/>
    <w:rsid w:val="00107493"/>
    <w:rsid w:val="0011053D"/>
    <w:rsid w:val="0011071F"/>
    <w:rsid w:val="00111378"/>
    <w:rsid w:val="0011638E"/>
    <w:rsid w:val="001205C9"/>
    <w:rsid w:val="00120621"/>
    <w:rsid w:val="0012154E"/>
    <w:rsid w:val="001245B2"/>
    <w:rsid w:val="001360C3"/>
    <w:rsid w:val="00137708"/>
    <w:rsid w:val="00140123"/>
    <w:rsid w:val="0014047B"/>
    <w:rsid w:val="00142FD0"/>
    <w:rsid w:val="00147F07"/>
    <w:rsid w:val="001529C0"/>
    <w:rsid w:val="00154AA8"/>
    <w:rsid w:val="00160D8B"/>
    <w:rsid w:val="001611B4"/>
    <w:rsid w:val="001619B2"/>
    <w:rsid w:val="0016339B"/>
    <w:rsid w:val="00163921"/>
    <w:rsid w:val="0016497D"/>
    <w:rsid w:val="00165F8F"/>
    <w:rsid w:val="00166CCD"/>
    <w:rsid w:val="00167856"/>
    <w:rsid w:val="00170453"/>
    <w:rsid w:val="001722B1"/>
    <w:rsid w:val="001737CB"/>
    <w:rsid w:val="00174ED3"/>
    <w:rsid w:val="00175A20"/>
    <w:rsid w:val="00177017"/>
    <w:rsid w:val="00181B79"/>
    <w:rsid w:val="00185B82"/>
    <w:rsid w:val="00186566"/>
    <w:rsid w:val="001866A0"/>
    <w:rsid w:val="001A0C5C"/>
    <w:rsid w:val="001A2661"/>
    <w:rsid w:val="001A39B2"/>
    <w:rsid w:val="001B287B"/>
    <w:rsid w:val="001B6B2C"/>
    <w:rsid w:val="001C191E"/>
    <w:rsid w:val="001C3D50"/>
    <w:rsid w:val="001C4D16"/>
    <w:rsid w:val="001D2020"/>
    <w:rsid w:val="001D3E35"/>
    <w:rsid w:val="001E0187"/>
    <w:rsid w:val="001E1572"/>
    <w:rsid w:val="001E1E6D"/>
    <w:rsid w:val="001E2830"/>
    <w:rsid w:val="001E39EE"/>
    <w:rsid w:val="001E4B4C"/>
    <w:rsid w:val="001F1176"/>
    <w:rsid w:val="001F6E1B"/>
    <w:rsid w:val="002034C6"/>
    <w:rsid w:val="002040A9"/>
    <w:rsid w:val="0020424C"/>
    <w:rsid w:val="00211E3F"/>
    <w:rsid w:val="0021505B"/>
    <w:rsid w:val="00216E0E"/>
    <w:rsid w:val="00222549"/>
    <w:rsid w:val="00224F6E"/>
    <w:rsid w:val="00227D04"/>
    <w:rsid w:val="00230E84"/>
    <w:rsid w:val="00231976"/>
    <w:rsid w:val="00232380"/>
    <w:rsid w:val="00232AC8"/>
    <w:rsid w:val="00233C1B"/>
    <w:rsid w:val="00235455"/>
    <w:rsid w:val="002364F0"/>
    <w:rsid w:val="002407E8"/>
    <w:rsid w:val="00243DBA"/>
    <w:rsid w:val="0024761A"/>
    <w:rsid w:val="00250BB6"/>
    <w:rsid w:val="00254EE3"/>
    <w:rsid w:val="002561D9"/>
    <w:rsid w:val="00261396"/>
    <w:rsid w:val="00263B07"/>
    <w:rsid w:val="00265C11"/>
    <w:rsid w:val="00267577"/>
    <w:rsid w:val="0027098E"/>
    <w:rsid w:val="00273555"/>
    <w:rsid w:val="002749E1"/>
    <w:rsid w:val="0027716E"/>
    <w:rsid w:val="00293122"/>
    <w:rsid w:val="00293A84"/>
    <w:rsid w:val="002958A5"/>
    <w:rsid w:val="002975CD"/>
    <w:rsid w:val="002A1F11"/>
    <w:rsid w:val="002A33E9"/>
    <w:rsid w:val="002A45C9"/>
    <w:rsid w:val="002B01EC"/>
    <w:rsid w:val="002C2843"/>
    <w:rsid w:val="002C3192"/>
    <w:rsid w:val="002C4857"/>
    <w:rsid w:val="002C5C2B"/>
    <w:rsid w:val="002C63EF"/>
    <w:rsid w:val="002C6FBA"/>
    <w:rsid w:val="002C7B2D"/>
    <w:rsid w:val="002D45FA"/>
    <w:rsid w:val="002D46A5"/>
    <w:rsid w:val="002E6395"/>
    <w:rsid w:val="002F2995"/>
    <w:rsid w:val="002F5CAD"/>
    <w:rsid w:val="002F6B7C"/>
    <w:rsid w:val="002F6F08"/>
    <w:rsid w:val="003013E8"/>
    <w:rsid w:val="00302283"/>
    <w:rsid w:val="00304950"/>
    <w:rsid w:val="00304D31"/>
    <w:rsid w:val="003107EE"/>
    <w:rsid w:val="00310AC9"/>
    <w:rsid w:val="0031407A"/>
    <w:rsid w:val="00314DB8"/>
    <w:rsid w:val="00315CCD"/>
    <w:rsid w:val="003216BF"/>
    <w:rsid w:val="00323BFF"/>
    <w:rsid w:val="00323C3B"/>
    <w:rsid w:val="0032742B"/>
    <w:rsid w:val="00330BE7"/>
    <w:rsid w:val="0034214F"/>
    <w:rsid w:val="00344274"/>
    <w:rsid w:val="00345EE0"/>
    <w:rsid w:val="003544EA"/>
    <w:rsid w:val="00355D79"/>
    <w:rsid w:val="003641EA"/>
    <w:rsid w:val="003715BB"/>
    <w:rsid w:val="003738E5"/>
    <w:rsid w:val="00375753"/>
    <w:rsid w:val="0038482E"/>
    <w:rsid w:val="00387FFD"/>
    <w:rsid w:val="00390392"/>
    <w:rsid w:val="0039100B"/>
    <w:rsid w:val="003913DB"/>
    <w:rsid w:val="003946E4"/>
    <w:rsid w:val="00394CAA"/>
    <w:rsid w:val="00397F55"/>
    <w:rsid w:val="003A22AA"/>
    <w:rsid w:val="003A248F"/>
    <w:rsid w:val="003B11C2"/>
    <w:rsid w:val="003B24B4"/>
    <w:rsid w:val="003C3134"/>
    <w:rsid w:val="003C3A52"/>
    <w:rsid w:val="003C4446"/>
    <w:rsid w:val="003C4C9B"/>
    <w:rsid w:val="003C7475"/>
    <w:rsid w:val="003D1680"/>
    <w:rsid w:val="003D3B4E"/>
    <w:rsid w:val="003D68F6"/>
    <w:rsid w:val="003D6EAF"/>
    <w:rsid w:val="003E34C1"/>
    <w:rsid w:val="003E4714"/>
    <w:rsid w:val="003F191B"/>
    <w:rsid w:val="003F3CD1"/>
    <w:rsid w:val="003F4671"/>
    <w:rsid w:val="003F4DD2"/>
    <w:rsid w:val="003F591F"/>
    <w:rsid w:val="0040773A"/>
    <w:rsid w:val="004139F1"/>
    <w:rsid w:val="004178A9"/>
    <w:rsid w:val="00422AF5"/>
    <w:rsid w:val="00436105"/>
    <w:rsid w:val="004366C6"/>
    <w:rsid w:val="00442A50"/>
    <w:rsid w:val="00444634"/>
    <w:rsid w:val="00445354"/>
    <w:rsid w:val="00453707"/>
    <w:rsid w:val="00455797"/>
    <w:rsid w:val="00463806"/>
    <w:rsid w:val="00463D7C"/>
    <w:rsid w:val="00475EE8"/>
    <w:rsid w:val="00480B08"/>
    <w:rsid w:val="004866D5"/>
    <w:rsid w:val="00490598"/>
    <w:rsid w:val="004937A4"/>
    <w:rsid w:val="004966DF"/>
    <w:rsid w:val="004A34B4"/>
    <w:rsid w:val="004A3BDF"/>
    <w:rsid w:val="004A7CCA"/>
    <w:rsid w:val="004B144A"/>
    <w:rsid w:val="004C1C22"/>
    <w:rsid w:val="004C2CEB"/>
    <w:rsid w:val="004D4FD0"/>
    <w:rsid w:val="004E191E"/>
    <w:rsid w:val="004E1993"/>
    <w:rsid w:val="004E41E0"/>
    <w:rsid w:val="004E4302"/>
    <w:rsid w:val="004E5F81"/>
    <w:rsid w:val="004F5C16"/>
    <w:rsid w:val="004F6FE8"/>
    <w:rsid w:val="0050084B"/>
    <w:rsid w:val="0050365E"/>
    <w:rsid w:val="0050488B"/>
    <w:rsid w:val="00507F33"/>
    <w:rsid w:val="00512650"/>
    <w:rsid w:val="00512C50"/>
    <w:rsid w:val="005179B8"/>
    <w:rsid w:val="00517AC7"/>
    <w:rsid w:val="005242D1"/>
    <w:rsid w:val="00526715"/>
    <w:rsid w:val="00530D25"/>
    <w:rsid w:val="005314A2"/>
    <w:rsid w:val="00532E4C"/>
    <w:rsid w:val="00536532"/>
    <w:rsid w:val="00546B6C"/>
    <w:rsid w:val="00551B3A"/>
    <w:rsid w:val="005652F2"/>
    <w:rsid w:val="00566FD9"/>
    <w:rsid w:val="00567A1A"/>
    <w:rsid w:val="00571633"/>
    <w:rsid w:val="0057563D"/>
    <w:rsid w:val="00576900"/>
    <w:rsid w:val="005803F9"/>
    <w:rsid w:val="00583F84"/>
    <w:rsid w:val="00586447"/>
    <w:rsid w:val="005868ED"/>
    <w:rsid w:val="005911C0"/>
    <w:rsid w:val="005919DF"/>
    <w:rsid w:val="0059396D"/>
    <w:rsid w:val="005943E7"/>
    <w:rsid w:val="005966D4"/>
    <w:rsid w:val="005A14F0"/>
    <w:rsid w:val="005A278A"/>
    <w:rsid w:val="005A6210"/>
    <w:rsid w:val="005A64CB"/>
    <w:rsid w:val="005A787B"/>
    <w:rsid w:val="005B3379"/>
    <w:rsid w:val="005B55B5"/>
    <w:rsid w:val="005B5671"/>
    <w:rsid w:val="005B7760"/>
    <w:rsid w:val="005C0B5C"/>
    <w:rsid w:val="005C10E1"/>
    <w:rsid w:val="005C3158"/>
    <w:rsid w:val="005C38C0"/>
    <w:rsid w:val="005D347F"/>
    <w:rsid w:val="005E357A"/>
    <w:rsid w:val="005E37F6"/>
    <w:rsid w:val="005E6B61"/>
    <w:rsid w:val="005F1C2F"/>
    <w:rsid w:val="005F462A"/>
    <w:rsid w:val="005F4EDF"/>
    <w:rsid w:val="005F5810"/>
    <w:rsid w:val="005F5E49"/>
    <w:rsid w:val="005F7290"/>
    <w:rsid w:val="00601E28"/>
    <w:rsid w:val="00602B8B"/>
    <w:rsid w:val="00602C35"/>
    <w:rsid w:val="00602D3A"/>
    <w:rsid w:val="00604B51"/>
    <w:rsid w:val="006104F9"/>
    <w:rsid w:val="006150F2"/>
    <w:rsid w:val="00615B93"/>
    <w:rsid w:val="00623A8B"/>
    <w:rsid w:val="00626200"/>
    <w:rsid w:val="00627DCE"/>
    <w:rsid w:val="006339BE"/>
    <w:rsid w:val="00636AF0"/>
    <w:rsid w:val="00636BB1"/>
    <w:rsid w:val="0064328D"/>
    <w:rsid w:val="006577A9"/>
    <w:rsid w:val="006705B0"/>
    <w:rsid w:val="00670DB0"/>
    <w:rsid w:val="006750AF"/>
    <w:rsid w:val="00675EBE"/>
    <w:rsid w:val="00680903"/>
    <w:rsid w:val="006809BE"/>
    <w:rsid w:val="00681ED5"/>
    <w:rsid w:val="00682835"/>
    <w:rsid w:val="006832AD"/>
    <w:rsid w:val="00691E49"/>
    <w:rsid w:val="006959BA"/>
    <w:rsid w:val="00695C09"/>
    <w:rsid w:val="006A2B5C"/>
    <w:rsid w:val="006B1091"/>
    <w:rsid w:val="006B35C6"/>
    <w:rsid w:val="006B3B09"/>
    <w:rsid w:val="006B529E"/>
    <w:rsid w:val="006B5EEF"/>
    <w:rsid w:val="006C0B21"/>
    <w:rsid w:val="006C18C5"/>
    <w:rsid w:val="006C1BB5"/>
    <w:rsid w:val="006C2DDA"/>
    <w:rsid w:val="006C38B2"/>
    <w:rsid w:val="006C4E9C"/>
    <w:rsid w:val="006C5E5E"/>
    <w:rsid w:val="006C6DA4"/>
    <w:rsid w:val="006D0E61"/>
    <w:rsid w:val="006D1555"/>
    <w:rsid w:val="006D1903"/>
    <w:rsid w:val="006D21D5"/>
    <w:rsid w:val="006D3B96"/>
    <w:rsid w:val="006D3F70"/>
    <w:rsid w:val="006F0220"/>
    <w:rsid w:val="006F2BD7"/>
    <w:rsid w:val="006F4CB8"/>
    <w:rsid w:val="006F501D"/>
    <w:rsid w:val="00700AB0"/>
    <w:rsid w:val="00701B3D"/>
    <w:rsid w:val="00702372"/>
    <w:rsid w:val="00703021"/>
    <w:rsid w:val="00705A6E"/>
    <w:rsid w:val="007112FD"/>
    <w:rsid w:val="007149A4"/>
    <w:rsid w:val="0071552B"/>
    <w:rsid w:val="007165F4"/>
    <w:rsid w:val="00717E2B"/>
    <w:rsid w:val="00721524"/>
    <w:rsid w:val="00727029"/>
    <w:rsid w:val="007306E4"/>
    <w:rsid w:val="00731C90"/>
    <w:rsid w:val="00733A88"/>
    <w:rsid w:val="0073488C"/>
    <w:rsid w:val="007359EC"/>
    <w:rsid w:val="00741BEF"/>
    <w:rsid w:val="00747CFA"/>
    <w:rsid w:val="00747D1E"/>
    <w:rsid w:val="00747E7F"/>
    <w:rsid w:val="0075181F"/>
    <w:rsid w:val="00752B84"/>
    <w:rsid w:val="007555DC"/>
    <w:rsid w:val="00766375"/>
    <w:rsid w:val="0076648F"/>
    <w:rsid w:val="00767854"/>
    <w:rsid w:val="007717BC"/>
    <w:rsid w:val="007750D2"/>
    <w:rsid w:val="00777994"/>
    <w:rsid w:val="00777B20"/>
    <w:rsid w:val="0079323A"/>
    <w:rsid w:val="00796CE2"/>
    <w:rsid w:val="00797571"/>
    <w:rsid w:val="007A40AF"/>
    <w:rsid w:val="007B0DD1"/>
    <w:rsid w:val="007B1CEE"/>
    <w:rsid w:val="007B3B15"/>
    <w:rsid w:val="007B48A4"/>
    <w:rsid w:val="007B7E32"/>
    <w:rsid w:val="007C0E6F"/>
    <w:rsid w:val="007D3983"/>
    <w:rsid w:val="007E2E5D"/>
    <w:rsid w:val="007F04FD"/>
    <w:rsid w:val="007F6DB6"/>
    <w:rsid w:val="008029F0"/>
    <w:rsid w:val="0080586D"/>
    <w:rsid w:val="008163CB"/>
    <w:rsid w:val="008177A0"/>
    <w:rsid w:val="008247FA"/>
    <w:rsid w:val="00824876"/>
    <w:rsid w:val="008461CB"/>
    <w:rsid w:val="008474B0"/>
    <w:rsid w:val="00847839"/>
    <w:rsid w:val="008478A4"/>
    <w:rsid w:val="00847D7F"/>
    <w:rsid w:val="00847DD4"/>
    <w:rsid w:val="0085182C"/>
    <w:rsid w:val="0085224C"/>
    <w:rsid w:val="00852421"/>
    <w:rsid w:val="0085294B"/>
    <w:rsid w:val="0085357E"/>
    <w:rsid w:val="008549B8"/>
    <w:rsid w:val="00857256"/>
    <w:rsid w:val="00864269"/>
    <w:rsid w:val="00865494"/>
    <w:rsid w:val="00866DF0"/>
    <w:rsid w:val="00871071"/>
    <w:rsid w:val="00871BD4"/>
    <w:rsid w:val="00871CFD"/>
    <w:rsid w:val="00875358"/>
    <w:rsid w:val="00875A11"/>
    <w:rsid w:val="008877BD"/>
    <w:rsid w:val="0089101A"/>
    <w:rsid w:val="00897E0A"/>
    <w:rsid w:val="008A5082"/>
    <w:rsid w:val="008A5972"/>
    <w:rsid w:val="008A7189"/>
    <w:rsid w:val="008A74F9"/>
    <w:rsid w:val="008A7998"/>
    <w:rsid w:val="008B07F2"/>
    <w:rsid w:val="008B17F5"/>
    <w:rsid w:val="008B1819"/>
    <w:rsid w:val="008C163B"/>
    <w:rsid w:val="008C444A"/>
    <w:rsid w:val="008C5F0F"/>
    <w:rsid w:val="008D49EC"/>
    <w:rsid w:val="008E1916"/>
    <w:rsid w:val="008E1EE2"/>
    <w:rsid w:val="008E2360"/>
    <w:rsid w:val="008E29AC"/>
    <w:rsid w:val="008E3690"/>
    <w:rsid w:val="008E709C"/>
    <w:rsid w:val="008F21C1"/>
    <w:rsid w:val="008F3F54"/>
    <w:rsid w:val="008F46E6"/>
    <w:rsid w:val="008F518D"/>
    <w:rsid w:val="008F54F6"/>
    <w:rsid w:val="008F6B6D"/>
    <w:rsid w:val="008F7BFD"/>
    <w:rsid w:val="0090082C"/>
    <w:rsid w:val="00901AB9"/>
    <w:rsid w:val="0090696D"/>
    <w:rsid w:val="0091056A"/>
    <w:rsid w:val="00910779"/>
    <w:rsid w:val="00913306"/>
    <w:rsid w:val="00920804"/>
    <w:rsid w:val="00920AAC"/>
    <w:rsid w:val="0092114A"/>
    <w:rsid w:val="00927A67"/>
    <w:rsid w:val="00933051"/>
    <w:rsid w:val="0093680B"/>
    <w:rsid w:val="00940C28"/>
    <w:rsid w:val="00941A24"/>
    <w:rsid w:val="00942DD8"/>
    <w:rsid w:val="00943E08"/>
    <w:rsid w:val="00944BEF"/>
    <w:rsid w:val="00952767"/>
    <w:rsid w:val="009541B6"/>
    <w:rsid w:val="00960A6C"/>
    <w:rsid w:val="009626DC"/>
    <w:rsid w:val="00965DCE"/>
    <w:rsid w:val="00967E5E"/>
    <w:rsid w:val="00970970"/>
    <w:rsid w:val="009722A5"/>
    <w:rsid w:val="00974BF7"/>
    <w:rsid w:val="00976057"/>
    <w:rsid w:val="009767CB"/>
    <w:rsid w:val="00977992"/>
    <w:rsid w:val="009802B6"/>
    <w:rsid w:val="009826ED"/>
    <w:rsid w:val="009874C5"/>
    <w:rsid w:val="00992412"/>
    <w:rsid w:val="009955F0"/>
    <w:rsid w:val="009965BE"/>
    <w:rsid w:val="00996A9D"/>
    <w:rsid w:val="009A1A0A"/>
    <w:rsid w:val="009A26C0"/>
    <w:rsid w:val="009A6F39"/>
    <w:rsid w:val="009A798F"/>
    <w:rsid w:val="009B11DE"/>
    <w:rsid w:val="009B1F4A"/>
    <w:rsid w:val="009B4D8A"/>
    <w:rsid w:val="009B5004"/>
    <w:rsid w:val="009B5AA2"/>
    <w:rsid w:val="009C2BFB"/>
    <w:rsid w:val="009C3DBF"/>
    <w:rsid w:val="009C7096"/>
    <w:rsid w:val="009D0044"/>
    <w:rsid w:val="009D20B1"/>
    <w:rsid w:val="009D3401"/>
    <w:rsid w:val="009D42EE"/>
    <w:rsid w:val="009D660C"/>
    <w:rsid w:val="009E5EEF"/>
    <w:rsid w:val="009E7585"/>
    <w:rsid w:val="009F4D9B"/>
    <w:rsid w:val="009F6975"/>
    <w:rsid w:val="009F7E71"/>
    <w:rsid w:val="00A02467"/>
    <w:rsid w:val="00A028A4"/>
    <w:rsid w:val="00A05CC9"/>
    <w:rsid w:val="00A06ACD"/>
    <w:rsid w:val="00A215A4"/>
    <w:rsid w:val="00A24A4C"/>
    <w:rsid w:val="00A2784D"/>
    <w:rsid w:val="00A31406"/>
    <w:rsid w:val="00A33B45"/>
    <w:rsid w:val="00A36BC4"/>
    <w:rsid w:val="00A42945"/>
    <w:rsid w:val="00A4653C"/>
    <w:rsid w:val="00A57A05"/>
    <w:rsid w:val="00A61574"/>
    <w:rsid w:val="00A61678"/>
    <w:rsid w:val="00A70415"/>
    <w:rsid w:val="00A74987"/>
    <w:rsid w:val="00A774EB"/>
    <w:rsid w:val="00A801DF"/>
    <w:rsid w:val="00A80E79"/>
    <w:rsid w:val="00A90A2B"/>
    <w:rsid w:val="00A90C03"/>
    <w:rsid w:val="00A90F45"/>
    <w:rsid w:val="00A93BAB"/>
    <w:rsid w:val="00A93CCF"/>
    <w:rsid w:val="00A966FF"/>
    <w:rsid w:val="00AB1444"/>
    <w:rsid w:val="00AB5C5F"/>
    <w:rsid w:val="00AC300B"/>
    <w:rsid w:val="00AD0696"/>
    <w:rsid w:val="00AD3BD8"/>
    <w:rsid w:val="00AD47E5"/>
    <w:rsid w:val="00AE0B66"/>
    <w:rsid w:val="00AF1813"/>
    <w:rsid w:val="00AF1C54"/>
    <w:rsid w:val="00B06AF2"/>
    <w:rsid w:val="00B07B0B"/>
    <w:rsid w:val="00B10A86"/>
    <w:rsid w:val="00B12EDD"/>
    <w:rsid w:val="00B1726B"/>
    <w:rsid w:val="00B17A9B"/>
    <w:rsid w:val="00B20F7A"/>
    <w:rsid w:val="00B264B4"/>
    <w:rsid w:val="00B31F3E"/>
    <w:rsid w:val="00B34036"/>
    <w:rsid w:val="00B37AC2"/>
    <w:rsid w:val="00B41FD6"/>
    <w:rsid w:val="00B4282A"/>
    <w:rsid w:val="00B52E69"/>
    <w:rsid w:val="00B53E2A"/>
    <w:rsid w:val="00B62221"/>
    <w:rsid w:val="00B63EEF"/>
    <w:rsid w:val="00B65956"/>
    <w:rsid w:val="00B664C4"/>
    <w:rsid w:val="00B70FAE"/>
    <w:rsid w:val="00B72960"/>
    <w:rsid w:val="00B72D62"/>
    <w:rsid w:val="00B75A86"/>
    <w:rsid w:val="00B83D26"/>
    <w:rsid w:val="00B94FDD"/>
    <w:rsid w:val="00B95C2C"/>
    <w:rsid w:val="00BA13B5"/>
    <w:rsid w:val="00BA4EDB"/>
    <w:rsid w:val="00BB24CB"/>
    <w:rsid w:val="00BB3668"/>
    <w:rsid w:val="00BB45C4"/>
    <w:rsid w:val="00BC0404"/>
    <w:rsid w:val="00BC2BCD"/>
    <w:rsid w:val="00BC463B"/>
    <w:rsid w:val="00BC7A53"/>
    <w:rsid w:val="00BD497B"/>
    <w:rsid w:val="00BD6B63"/>
    <w:rsid w:val="00BD6D16"/>
    <w:rsid w:val="00BE187D"/>
    <w:rsid w:val="00BE5292"/>
    <w:rsid w:val="00BE6FCE"/>
    <w:rsid w:val="00BE7FFD"/>
    <w:rsid w:val="00BF2207"/>
    <w:rsid w:val="00BF34D8"/>
    <w:rsid w:val="00BF4293"/>
    <w:rsid w:val="00BF53CF"/>
    <w:rsid w:val="00C02C3F"/>
    <w:rsid w:val="00C02CE4"/>
    <w:rsid w:val="00C04026"/>
    <w:rsid w:val="00C06887"/>
    <w:rsid w:val="00C06C61"/>
    <w:rsid w:val="00C07AD6"/>
    <w:rsid w:val="00C1205C"/>
    <w:rsid w:val="00C15E9D"/>
    <w:rsid w:val="00C27156"/>
    <w:rsid w:val="00C31CC8"/>
    <w:rsid w:val="00C3325D"/>
    <w:rsid w:val="00C35C4D"/>
    <w:rsid w:val="00C40BEA"/>
    <w:rsid w:val="00C442BB"/>
    <w:rsid w:val="00C46FFF"/>
    <w:rsid w:val="00C507CE"/>
    <w:rsid w:val="00C50DFC"/>
    <w:rsid w:val="00C604D5"/>
    <w:rsid w:val="00C62BE9"/>
    <w:rsid w:val="00C756CD"/>
    <w:rsid w:val="00C77459"/>
    <w:rsid w:val="00C77B81"/>
    <w:rsid w:val="00C83926"/>
    <w:rsid w:val="00C84320"/>
    <w:rsid w:val="00C912B0"/>
    <w:rsid w:val="00C92331"/>
    <w:rsid w:val="00C93385"/>
    <w:rsid w:val="00C94A14"/>
    <w:rsid w:val="00C961FD"/>
    <w:rsid w:val="00CA22E4"/>
    <w:rsid w:val="00CB193C"/>
    <w:rsid w:val="00CC245F"/>
    <w:rsid w:val="00CC2EB7"/>
    <w:rsid w:val="00CC35FB"/>
    <w:rsid w:val="00CD6AAF"/>
    <w:rsid w:val="00CD7732"/>
    <w:rsid w:val="00CE3BBC"/>
    <w:rsid w:val="00CE5988"/>
    <w:rsid w:val="00CF226C"/>
    <w:rsid w:val="00CF48E1"/>
    <w:rsid w:val="00D02D82"/>
    <w:rsid w:val="00D1033B"/>
    <w:rsid w:val="00D12BC3"/>
    <w:rsid w:val="00D13265"/>
    <w:rsid w:val="00D15E99"/>
    <w:rsid w:val="00D16AE1"/>
    <w:rsid w:val="00D21018"/>
    <w:rsid w:val="00D273AE"/>
    <w:rsid w:val="00D27DAB"/>
    <w:rsid w:val="00D3081D"/>
    <w:rsid w:val="00D35B21"/>
    <w:rsid w:val="00D36B9C"/>
    <w:rsid w:val="00D41164"/>
    <w:rsid w:val="00D46B2A"/>
    <w:rsid w:val="00D6028E"/>
    <w:rsid w:val="00D6243C"/>
    <w:rsid w:val="00D641AB"/>
    <w:rsid w:val="00D669D7"/>
    <w:rsid w:val="00D672A1"/>
    <w:rsid w:val="00D742CB"/>
    <w:rsid w:val="00D74552"/>
    <w:rsid w:val="00D74662"/>
    <w:rsid w:val="00D75CFF"/>
    <w:rsid w:val="00D8188A"/>
    <w:rsid w:val="00D82B31"/>
    <w:rsid w:val="00D84D8F"/>
    <w:rsid w:val="00D84E1C"/>
    <w:rsid w:val="00D95089"/>
    <w:rsid w:val="00DA3363"/>
    <w:rsid w:val="00DA6784"/>
    <w:rsid w:val="00DB1C7F"/>
    <w:rsid w:val="00DB437A"/>
    <w:rsid w:val="00DB58C8"/>
    <w:rsid w:val="00DC4EF5"/>
    <w:rsid w:val="00DD15EF"/>
    <w:rsid w:val="00DD1B89"/>
    <w:rsid w:val="00DE620A"/>
    <w:rsid w:val="00DE7D58"/>
    <w:rsid w:val="00DF31E7"/>
    <w:rsid w:val="00DF4911"/>
    <w:rsid w:val="00E02B01"/>
    <w:rsid w:val="00E03377"/>
    <w:rsid w:val="00E04BED"/>
    <w:rsid w:val="00E06A24"/>
    <w:rsid w:val="00E07818"/>
    <w:rsid w:val="00E07C04"/>
    <w:rsid w:val="00E2503E"/>
    <w:rsid w:val="00E30521"/>
    <w:rsid w:val="00E353A8"/>
    <w:rsid w:val="00E35C57"/>
    <w:rsid w:val="00E41141"/>
    <w:rsid w:val="00E41CB1"/>
    <w:rsid w:val="00E432FB"/>
    <w:rsid w:val="00E457A2"/>
    <w:rsid w:val="00E466AD"/>
    <w:rsid w:val="00E5030C"/>
    <w:rsid w:val="00E53600"/>
    <w:rsid w:val="00E5486B"/>
    <w:rsid w:val="00E56156"/>
    <w:rsid w:val="00E56A2D"/>
    <w:rsid w:val="00E576FE"/>
    <w:rsid w:val="00E675A2"/>
    <w:rsid w:val="00E72226"/>
    <w:rsid w:val="00E7441F"/>
    <w:rsid w:val="00E75E79"/>
    <w:rsid w:val="00E75EAB"/>
    <w:rsid w:val="00E806BB"/>
    <w:rsid w:val="00E80EA2"/>
    <w:rsid w:val="00E81014"/>
    <w:rsid w:val="00E866D0"/>
    <w:rsid w:val="00E9247B"/>
    <w:rsid w:val="00E933B4"/>
    <w:rsid w:val="00E95D31"/>
    <w:rsid w:val="00E9629B"/>
    <w:rsid w:val="00EA5C10"/>
    <w:rsid w:val="00EA671F"/>
    <w:rsid w:val="00EB4792"/>
    <w:rsid w:val="00EB54B8"/>
    <w:rsid w:val="00EC563A"/>
    <w:rsid w:val="00ED0178"/>
    <w:rsid w:val="00ED0515"/>
    <w:rsid w:val="00ED107B"/>
    <w:rsid w:val="00ED7063"/>
    <w:rsid w:val="00ED7E29"/>
    <w:rsid w:val="00EE0087"/>
    <w:rsid w:val="00EE0E59"/>
    <w:rsid w:val="00EE29EB"/>
    <w:rsid w:val="00EF01BC"/>
    <w:rsid w:val="00EF055D"/>
    <w:rsid w:val="00EF094F"/>
    <w:rsid w:val="00EF4A3A"/>
    <w:rsid w:val="00EF54E7"/>
    <w:rsid w:val="00F053CB"/>
    <w:rsid w:val="00F156F3"/>
    <w:rsid w:val="00F15F49"/>
    <w:rsid w:val="00F173A9"/>
    <w:rsid w:val="00F23574"/>
    <w:rsid w:val="00F24C1D"/>
    <w:rsid w:val="00F266AA"/>
    <w:rsid w:val="00F27A6C"/>
    <w:rsid w:val="00F30FFD"/>
    <w:rsid w:val="00F35C53"/>
    <w:rsid w:val="00F3668F"/>
    <w:rsid w:val="00F37673"/>
    <w:rsid w:val="00F4178A"/>
    <w:rsid w:val="00F44CF5"/>
    <w:rsid w:val="00F45EF5"/>
    <w:rsid w:val="00F46AE1"/>
    <w:rsid w:val="00F5333B"/>
    <w:rsid w:val="00F53411"/>
    <w:rsid w:val="00F57983"/>
    <w:rsid w:val="00F622C3"/>
    <w:rsid w:val="00F63B5D"/>
    <w:rsid w:val="00F63CEE"/>
    <w:rsid w:val="00F67664"/>
    <w:rsid w:val="00F706A2"/>
    <w:rsid w:val="00F74088"/>
    <w:rsid w:val="00F76287"/>
    <w:rsid w:val="00F80074"/>
    <w:rsid w:val="00F82EE6"/>
    <w:rsid w:val="00F864C8"/>
    <w:rsid w:val="00FA04FD"/>
    <w:rsid w:val="00FA1914"/>
    <w:rsid w:val="00FA4705"/>
    <w:rsid w:val="00FA69E1"/>
    <w:rsid w:val="00FA6AAD"/>
    <w:rsid w:val="00FB15C8"/>
    <w:rsid w:val="00FC2987"/>
    <w:rsid w:val="00FC703C"/>
    <w:rsid w:val="00FD5202"/>
    <w:rsid w:val="00FD599D"/>
    <w:rsid w:val="00FE358B"/>
    <w:rsid w:val="00FF3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1899"/>
  <w15:chartTrackingRefBased/>
  <w15:docId w15:val="{2D94BC01-DBBA-4102-AAB3-B63B0D99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E1B"/>
    <w:pPr>
      <w:spacing w:after="480"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1E1E6D"/>
    <w:pPr>
      <w:numPr>
        <w:numId w:val="1"/>
      </w:numPr>
      <w:outlineLvl w:val="0"/>
    </w:pPr>
    <w:rPr>
      <w:b/>
    </w:rPr>
  </w:style>
  <w:style w:type="paragraph" w:styleId="Heading2">
    <w:name w:val="heading 2"/>
    <w:basedOn w:val="Normal"/>
    <w:next w:val="Normal"/>
    <w:link w:val="Heading2Char"/>
    <w:uiPriority w:val="9"/>
    <w:unhideWhenUsed/>
    <w:qFormat/>
    <w:rsid w:val="001E1E6D"/>
    <w:pPr>
      <w:numPr>
        <w:numId w:val="2"/>
      </w:numPr>
      <w:outlineLvl w:val="1"/>
    </w:pPr>
    <w:rPr>
      <w:b/>
    </w:rPr>
  </w:style>
  <w:style w:type="paragraph" w:styleId="Heading3">
    <w:name w:val="heading 3"/>
    <w:basedOn w:val="Normal"/>
    <w:next w:val="Normal"/>
    <w:link w:val="Heading3Char"/>
    <w:uiPriority w:val="9"/>
    <w:unhideWhenUsed/>
    <w:qFormat/>
    <w:rsid w:val="00F24C1D"/>
    <w:pPr>
      <w:keepNext/>
      <w:keepLines/>
      <w:spacing w:before="160" w:after="120"/>
      <w:outlineLvl w:val="2"/>
    </w:pPr>
    <w:rPr>
      <w:rFonts w:eastAsiaTheme="majorEastAsia" w:cstheme="majorBidi"/>
      <w:b/>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622C3"/>
    <w:pPr>
      <w:spacing w:after="0" w:line="240" w:lineRule="auto"/>
      <w:ind w:left="720" w:hanging="720"/>
    </w:pPr>
  </w:style>
  <w:style w:type="paragraph" w:styleId="Header">
    <w:name w:val="header"/>
    <w:basedOn w:val="Normal"/>
    <w:link w:val="HeaderChar"/>
    <w:uiPriority w:val="99"/>
    <w:unhideWhenUsed/>
    <w:rsid w:val="001E1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E6D"/>
    <w:rPr>
      <w:rFonts w:ascii="Times New Roman" w:hAnsi="Times New Roman"/>
      <w:sz w:val="24"/>
      <w:lang w:val="en-US"/>
    </w:rPr>
  </w:style>
  <w:style w:type="paragraph" w:styleId="Footer">
    <w:name w:val="footer"/>
    <w:basedOn w:val="Normal"/>
    <w:link w:val="FooterChar"/>
    <w:uiPriority w:val="99"/>
    <w:unhideWhenUsed/>
    <w:rsid w:val="001E1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E6D"/>
    <w:rPr>
      <w:rFonts w:ascii="Times New Roman" w:hAnsi="Times New Roman"/>
      <w:sz w:val="24"/>
      <w:lang w:val="en-US"/>
    </w:rPr>
  </w:style>
  <w:style w:type="character" w:customStyle="1" w:styleId="Heading1Char">
    <w:name w:val="Heading 1 Char"/>
    <w:basedOn w:val="DefaultParagraphFont"/>
    <w:link w:val="Heading1"/>
    <w:uiPriority w:val="9"/>
    <w:rsid w:val="001E1E6D"/>
    <w:rPr>
      <w:rFonts w:ascii="Times New Roman" w:hAnsi="Times New Roman"/>
      <w:b/>
      <w:sz w:val="24"/>
      <w:lang w:val="en-US"/>
    </w:rPr>
  </w:style>
  <w:style w:type="character" w:customStyle="1" w:styleId="Heading2Char">
    <w:name w:val="Heading 2 Char"/>
    <w:basedOn w:val="DefaultParagraphFont"/>
    <w:link w:val="Heading2"/>
    <w:uiPriority w:val="9"/>
    <w:rsid w:val="001E1E6D"/>
    <w:rPr>
      <w:rFonts w:ascii="Times New Roman" w:hAnsi="Times New Roman"/>
      <w:b/>
      <w:sz w:val="24"/>
      <w:lang w:val="en-US"/>
    </w:rPr>
  </w:style>
  <w:style w:type="paragraph" w:styleId="ListParagraph">
    <w:name w:val="List Paragraph"/>
    <w:basedOn w:val="Normal"/>
    <w:uiPriority w:val="34"/>
    <w:qFormat/>
    <w:rsid w:val="001E1E6D"/>
    <w:pPr>
      <w:ind w:left="720"/>
      <w:contextualSpacing/>
    </w:pPr>
  </w:style>
  <w:style w:type="character" w:styleId="Hyperlink">
    <w:name w:val="Hyperlink"/>
    <w:basedOn w:val="DefaultParagraphFont"/>
    <w:uiPriority w:val="99"/>
    <w:unhideWhenUsed/>
    <w:rsid w:val="0092114A"/>
    <w:rPr>
      <w:color w:val="0563C1" w:themeColor="hyperlink"/>
      <w:u w:val="single"/>
    </w:rPr>
  </w:style>
  <w:style w:type="character" w:styleId="CommentReference">
    <w:name w:val="annotation reference"/>
    <w:basedOn w:val="DefaultParagraphFont"/>
    <w:uiPriority w:val="99"/>
    <w:semiHidden/>
    <w:unhideWhenUsed/>
    <w:rsid w:val="00F156F3"/>
    <w:rPr>
      <w:sz w:val="16"/>
      <w:szCs w:val="16"/>
    </w:rPr>
  </w:style>
  <w:style w:type="paragraph" w:styleId="CommentText">
    <w:name w:val="annotation text"/>
    <w:basedOn w:val="Normal"/>
    <w:link w:val="CommentTextChar"/>
    <w:uiPriority w:val="99"/>
    <w:semiHidden/>
    <w:unhideWhenUsed/>
    <w:rsid w:val="00F156F3"/>
    <w:pPr>
      <w:spacing w:line="240" w:lineRule="auto"/>
    </w:pPr>
    <w:rPr>
      <w:sz w:val="20"/>
      <w:szCs w:val="20"/>
    </w:rPr>
  </w:style>
  <w:style w:type="character" w:customStyle="1" w:styleId="CommentTextChar">
    <w:name w:val="Comment Text Char"/>
    <w:basedOn w:val="DefaultParagraphFont"/>
    <w:link w:val="CommentText"/>
    <w:uiPriority w:val="99"/>
    <w:semiHidden/>
    <w:rsid w:val="00F156F3"/>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F156F3"/>
    <w:rPr>
      <w:b/>
      <w:bCs/>
    </w:rPr>
  </w:style>
  <w:style w:type="character" w:customStyle="1" w:styleId="CommentSubjectChar">
    <w:name w:val="Comment Subject Char"/>
    <w:basedOn w:val="CommentTextChar"/>
    <w:link w:val="CommentSubject"/>
    <w:uiPriority w:val="99"/>
    <w:semiHidden/>
    <w:rsid w:val="00F156F3"/>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F15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6F3"/>
    <w:rPr>
      <w:rFonts w:ascii="Segoe UI" w:hAnsi="Segoe UI" w:cs="Segoe UI"/>
      <w:sz w:val="18"/>
      <w:szCs w:val="18"/>
      <w:lang w:val="en-US"/>
    </w:rPr>
  </w:style>
  <w:style w:type="character" w:styleId="FollowedHyperlink">
    <w:name w:val="FollowedHyperlink"/>
    <w:basedOn w:val="DefaultParagraphFont"/>
    <w:uiPriority w:val="99"/>
    <w:semiHidden/>
    <w:unhideWhenUsed/>
    <w:rsid w:val="00315CCD"/>
    <w:rPr>
      <w:color w:val="954F72" w:themeColor="followedHyperlink"/>
      <w:u w:val="single"/>
    </w:rPr>
  </w:style>
  <w:style w:type="character" w:customStyle="1" w:styleId="Heading3Char">
    <w:name w:val="Heading 3 Char"/>
    <w:basedOn w:val="DefaultParagraphFont"/>
    <w:link w:val="Heading3"/>
    <w:uiPriority w:val="9"/>
    <w:rsid w:val="00F24C1D"/>
    <w:rPr>
      <w:rFonts w:ascii="Times New Roman" w:eastAsiaTheme="majorEastAsia" w:hAnsi="Times New Roman" w:cstheme="majorBidi"/>
      <w:b/>
      <w:i/>
      <w:sz w:val="24"/>
      <w:szCs w:val="24"/>
      <w:lang w:val="en-US"/>
    </w:rPr>
  </w:style>
  <w:style w:type="paragraph" w:styleId="Revision">
    <w:name w:val="Revision"/>
    <w:hidden/>
    <w:uiPriority w:val="99"/>
    <w:semiHidden/>
    <w:rsid w:val="009A26C0"/>
    <w:pPr>
      <w:spacing w:after="0" w:line="240" w:lineRule="auto"/>
    </w:pPr>
    <w:rPr>
      <w:rFonts w:ascii="Times New Roman" w:hAnsi="Times New Roman"/>
      <w:sz w:val="24"/>
      <w:lang w:val="en-US"/>
    </w:rPr>
  </w:style>
  <w:style w:type="character" w:customStyle="1" w:styleId="mi">
    <w:name w:val="mi"/>
    <w:basedOn w:val="DefaultParagraphFont"/>
    <w:rsid w:val="0011638E"/>
  </w:style>
  <w:style w:type="character" w:customStyle="1" w:styleId="mo">
    <w:name w:val="mo"/>
    <w:basedOn w:val="DefaultParagraphFont"/>
    <w:rsid w:val="0011638E"/>
  </w:style>
  <w:style w:type="character" w:styleId="PlaceholderText">
    <w:name w:val="Placeholder Text"/>
    <w:basedOn w:val="DefaultParagraphFont"/>
    <w:uiPriority w:val="99"/>
    <w:semiHidden/>
    <w:rsid w:val="001163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9729">
      <w:bodyDiv w:val="1"/>
      <w:marLeft w:val="0"/>
      <w:marRight w:val="0"/>
      <w:marTop w:val="0"/>
      <w:marBottom w:val="0"/>
      <w:divBdr>
        <w:top w:val="none" w:sz="0" w:space="0" w:color="auto"/>
        <w:left w:val="none" w:sz="0" w:space="0" w:color="auto"/>
        <w:bottom w:val="none" w:sz="0" w:space="0" w:color="auto"/>
        <w:right w:val="none" w:sz="0" w:space="0" w:color="auto"/>
      </w:divBdr>
    </w:div>
    <w:div w:id="14113696">
      <w:bodyDiv w:val="1"/>
      <w:marLeft w:val="0"/>
      <w:marRight w:val="0"/>
      <w:marTop w:val="0"/>
      <w:marBottom w:val="0"/>
      <w:divBdr>
        <w:top w:val="none" w:sz="0" w:space="0" w:color="auto"/>
        <w:left w:val="none" w:sz="0" w:space="0" w:color="auto"/>
        <w:bottom w:val="none" w:sz="0" w:space="0" w:color="auto"/>
        <w:right w:val="none" w:sz="0" w:space="0" w:color="auto"/>
      </w:divBdr>
    </w:div>
    <w:div w:id="290671445">
      <w:bodyDiv w:val="1"/>
      <w:marLeft w:val="0"/>
      <w:marRight w:val="0"/>
      <w:marTop w:val="0"/>
      <w:marBottom w:val="0"/>
      <w:divBdr>
        <w:top w:val="none" w:sz="0" w:space="0" w:color="auto"/>
        <w:left w:val="none" w:sz="0" w:space="0" w:color="auto"/>
        <w:bottom w:val="none" w:sz="0" w:space="0" w:color="auto"/>
        <w:right w:val="none" w:sz="0" w:space="0" w:color="auto"/>
      </w:divBdr>
    </w:div>
    <w:div w:id="362364611">
      <w:bodyDiv w:val="1"/>
      <w:marLeft w:val="0"/>
      <w:marRight w:val="0"/>
      <w:marTop w:val="0"/>
      <w:marBottom w:val="0"/>
      <w:divBdr>
        <w:top w:val="none" w:sz="0" w:space="0" w:color="auto"/>
        <w:left w:val="none" w:sz="0" w:space="0" w:color="auto"/>
        <w:bottom w:val="none" w:sz="0" w:space="0" w:color="auto"/>
        <w:right w:val="none" w:sz="0" w:space="0" w:color="auto"/>
      </w:divBdr>
    </w:div>
    <w:div w:id="640885974">
      <w:bodyDiv w:val="1"/>
      <w:marLeft w:val="0"/>
      <w:marRight w:val="0"/>
      <w:marTop w:val="0"/>
      <w:marBottom w:val="0"/>
      <w:divBdr>
        <w:top w:val="none" w:sz="0" w:space="0" w:color="auto"/>
        <w:left w:val="none" w:sz="0" w:space="0" w:color="auto"/>
        <w:bottom w:val="none" w:sz="0" w:space="0" w:color="auto"/>
        <w:right w:val="none" w:sz="0" w:space="0" w:color="auto"/>
      </w:divBdr>
    </w:div>
    <w:div w:id="733968985">
      <w:bodyDiv w:val="1"/>
      <w:marLeft w:val="0"/>
      <w:marRight w:val="0"/>
      <w:marTop w:val="0"/>
      <w:marBottom w:val="0"/>
      <w:divBdr>
        <w:top w:val="none" w:sz="0" w:space="0" w:color="auto"/>
        <w:left w:val="none" w:sz="0" w:space="0" w:color="auto"/>
        <w:bottom w:val="none" w:sz="0" w:space="0" w:color="auto"/>
        <w:right w:val="none" w:sz="0" w:space="0" w:color="auto"/>
      </w:divBdr>
    </w:div>
    <w:div w:id="976029111">
      <w:bodyDiv w:val="1"/>
      <w:marLeft w:val="0"/>
      <w:marRight w:val="0"/>
      <w:marTop w:val="0"/>
      <w:marBottom w:val="0"/>
      <w:divBdr>
        <w:top w:val="none" w:sz="0" w:space="0" w:color="auto"/>
        <w:left w:val="none" w:sz="0" w:space="0" w:color="auto"/>
        <w:bottom w:val="none" w:sz="0" w:space="0" w:color="auto"/>
        <w:right w:val="none" w:sz="0" w:space="0" w:color="auto"/>
      </w:divBdr>
    </w:div>
    <w:div w:id="1018044470">
      <w:bodyDiv w:val="1"/>
      <w:marLeft w:val="0"/>
      <w:marRight w:val="0"/>
      <w:marTop w:val="0"/>
      <w:marBottom w:val="0"/>
      <w:divBdr>
        <w:top w:val="none" w:sz="0" w:space="0" w:color="auto"/>
        <w:left w:val="none" w:sz="0" w:space="0" w:color="auto"/>
        <w:bottom w:val="none" w:sz="0" w:space="0" w:color="auto"/>
        <w:right w:val="none" w:sz="0" w:space="0" w:color="auto"/>
      </w:divBdr>
    </w:div>
    <w:div w:id="1373194031">
      <w:bodyDiv w:val="1"/>
      <w:marLeft w:val="0"/>
      <w:marRight w:val="0"/>
      <w:marTop w:val="0"/>
      <w:marBottom w:val="0"/>
      <w:divBdr>
        <w:top w:val="none" w:sz="0" w:space="0" w:color="auto"/>
        <w:left w:val="none" w:sz="0" w:space="0" w:color="auto"/>
        <w:bottom w:val="none" w:sz="0" w:space="0" w:color="auto"/>
        <w:right w:val="none" w:sz="0" w:space="0" w:color="auto"/>
      </w:divBdr>
    </w:div>
    <w:div w:id="1600214063">
      <w:bodyDiv w:val="1"/>
      <w:marLeft w:val="0"/>
      <w:marRight w:val="0"/>
      <w:marTop w:val="0"/>
      <w:marBottom w:val="0"/>
      <w:divBdr>
        <w:top w:val="none" w:sz="0" w:space="0" w:color="auto"/>
        <w:left w:val="none" w:sz="0" w:space="0" w:color="auto"/>
        <w:bottom w:val="none" w:sz="0" w:space="0" w:color="auto"/>
        <w:right w:val="none" w:sz="0" w:space="0" w:color="auto"/>
      </w:divBdr>
    </w:div>
    <w:div w:id="1621910521">
      <w:bodyDiv w:val="1"/>
      <w:marLeft w:val="0"/>
      <w:marRight w:val="0"/>
      <w:marTop w:val="0"/>
      <w:marBottom w:val="0"/>
      <w:divBdr>
        <w:top w:val="none" w:sz="0" w:space="0" w:color="auto"/>
        <w:left w:val="none" w:sz="0" w:space="0" w:color="auto"/>
        <w:bottom w:val="none" w:sz="0" w:space="0" w:color="auto"/>
        <w:right w:val="none" w:sz="0" w:space="0" w:color="auto"/>
      </w:divBdr>
    </w:div>
    <w:div w:id="208610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34"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rwintreeoflife/darwintreeoflife.data"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www.ncbi.nlm.nih.gov/genome/98123?genome_assembly_id=1557693"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theme" Target="theme/theme1.xml"/><Relationship Id="rId35"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406"/>
    <w:rsid w:val="001A3AD6"/>
    <w:rsid w:val="005C5406"/>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LU" w:eastAsia="de-L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54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0968A-4C72-4244-ACF2-32F2B910A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45380</Words>
  <Characters>285898</Characters>
  <Application>Microsoft Office Word</Application>
  <DocSecurity>0</DocSecurity>
  <Lines>2382</Lines>
  <Paragraphs>661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WITTISCHE Julian</cp:lastModifiedBy>
  <cp:revision>109</cp:revision>
  <dcterms:created xsi:type="dcterms:W3CDTF">2022-11-09T05:40:00Z</dcterms:created>
  <dcterms:modified xsi:type="dcterms:W3CDTF">2022-12-06T15:39:00Z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id="f5dMXkst"/&gt;&lt;style id="http://www.zotero.org/styles/biological-conservation"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